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3EDB52" w14:textId="77777777" w:rsidR="0008007D" w:rsidRDefault="0001391C" w:rsidP="0008007D">
      <w:pPr>
        <w:jc w:val="center"/>
        <w:rPr>
          <w:rStyle w:val="Strong"/>
          <w:sz w:val="24"/>
          <w:szCs w:val="24"/>
        </w:rPr>
      </w:pPr>
      <w:r>
        <w:rPr>
          <w:rStyle w:val="Strong"/>
          <w:sz w:val="24"/>
          <w:szCs w:val="24"/>
        </w:rPr>
        <w:t>GSFLOW Release Notes</w:t>
      </w:r>
    </w:p>
    <w:p w14:paraId="5F70A01F" w14:textId="5AEC247C" w:rsidR="000737FE" w:rsidRPr="0008007D" w:rsidRDefault="000737FE" w:rsidP="0008007D">
      <w:pPr>
        <w:jc w:val="center"/>
        <w:rPr>
          <w:b/>
          <w:bCs/>
          <w:sz w:val="24"/>
          <w:szCs w:val="24"/>
        </w:rPr>
      </w:pPr>
      <w:r w:rsidRPr="00EF4B6C">
        <w:rPr>
          <w:sz w:val="24"/>
          <w:szCs w:val="24"/>
        </w:rPr>
        <w:t xml:space="preserve">Last updated: </w:t>
      </w:r>
      <w:r w:rsidR="005D2CBB">
        <w:rPr>
          <w:sz w:val="24"/>
          <w:szCs w:val="24"/>
        </w:rPr>
        <w:t>February</w:t>
      </w:r>
      <w:r w:rsidR="00D0326C" w:rsidRPr="00EF4B6C">
        <w:rPr>
          <w:sz w:val="24"/>
          <w:szCs w:val="24"/>
        </w:rPr>
        <w:t xml:space="preserve"> </w:t>
      </w:r>
      <w:r w:rsidR="005D2CBB">
        <w:rPr>
          <w:sz w:val="24"/>
          <w:szCs w:val="24"/>
        </w:rPr>
        <w:t>06</w:t>
      </w:r>
      <w:r w:rsidRPr="00EF4B6C">
        <w:rPr>
          <w:sz w:val="24"/>
          <w:szCs w:val="24"/>
        </w:rPr>
        <w:t>, 201</w:t>
      </w:r>
      <w:r w:rsidR="000E62FA">
        <w:rPr>
          <w:sz w:val="24"/>
          <w:szCs w:val="24"/>
        </w:rPr>
        <w:t>8</w:t>
      </w:r>
      <w:r w:rsidR="00A87126">
        <w:rPr>
          <w:sz w:val="24"/>
          <w:szCs w:val="24"/>
        </w:rPr>
        <w:t>, for version 1.2.2</w:t>
      </w:r>
      <w:r w:rsidRPr="00EF4B6C">
        <w:rPr>
          <w:sz w:val="24"/>
          <w:szCs w:val="24"/>
        </w:rPr>
        <w:t xml:space="preserve"> release</w:t>
      </w:r>
    </w:p>
    <w:p w14:paraId="7EBB9C1A" w14:textId="77777777" w:rsidR="000737FE" w:rsidRDefault="000737FE" w:rsidP="000737FE">
      <w:pPr>
        <w:pStyle w:val="ListParagraph"/>
        <w:ind w:left="0"/>
        <w:rPr>
          <w:rStyle w:val="Strong"/>
          <w:b w:val="0"/>
          <w:sz w:val="24"/>
          <w:szCs w:val="24"/>
        </w:rPr>
      </w:pPr>
    </w:p>
    <w:p w14:paraId="7E607F49" w14:textId="58C29F48" w:rsidR="003F7E09" w:rsidRDefault="000737FE" w:rsidP="000737FE">
      <w:pPr>
        <w:pStyle w:val="ListParagraph"/>
        <w:ind w:left="0"/>
        <w:rPr>
          <w:rStyle w:val="Strong"/>
          <w:b w:val="0"/>
          <w:sz w:val="24"/>
          <w:szCs w:val="24"/>
        </w:rPr>
      </w:pPr>
      <w:r w:rsidRPr="00B013A3">
        <w:rPr>
          <w:rStyle w:val="Strong"/>
          <w:b w:val="0"/>
          <w:sz w:val="24"/>
          <w:szCs w:val="24"/>
        </w:rPr>
        <w:t>This file describes changes introduced into GSFLOW with each official release</w:t>
      </w:r>
      <w:r>
        <w:rPr>
          <w:rStyle w:val="Strong"/>
          <w:b w:val="0"/>
          <w:sz w:val="24"/>
          <w:szCs w:val="24"/>
        </w:rPr>
        <w:t xml:space="preserve">. </w:t>
      </w:r>
      <w:r w:rsidRPr="0001391C">
        <w:rPr>
          <w:rStyle w:val="Strong"/>
          <w:b w:val="0"/>
          <w:sz w:val="24"/>
        </w:rPr>
        <w:t>Th</w:t>
      </w:r>
      <w:r>
        <w:rPr>
          <w:rStyle w:val="Strong"/>
          <w:b w:val="0"/>
          <w:sz w:val="24"/>
        </w:rPr>
        <w:t>e</w:t>
      </w:r>
      <w:r w:rsidRPr="0001391C">
        <w:rPr>
          <w:rStyle w:val="Strong"/>
          <w:b w:val="0"/>
          <w:sz w:val="24"/>
        </w:rPr>
        <w:t xml:space="preserve"> </w:t>
      </w:r>
      <w:r>
        <w:rPr>
          <w:rStyle w:val="Strong"/>
          <w:b w:val="0"/>
          <w:sz w:val="24"/>
        </w:rPr>
        <w:t xml:space="preserve">most recent </w:t>
      </w:r>
      <w:r w:rsidRPr="0001391C">
        <w:rPr>
          <w:rStyle w:val="Strong"/>
          <w:b w:val="0"/>
          <w:sz w:val="24"/>
        </w:rPr>
        <w:t>version of GSFLOW</w:t>
      </w:r>
      <w:r>
        <w:rPr>
          <w:rStyle w:val="Strong"/>
          <w:b w:val="0"/>
          <w:sz w:val="24"/>
        </w:rPr>
        <w:t xml:space="preserve"> (1.2.</w:t>
      </w:r>
      <w:r w:rsidR="00252BC0">
        <w:rPr>
          <w:rStyle w:val="Strong"/>
          <w:b w:val="0"/>
          <w:sz w:val="24"/>
        </w:rPr>
        <w:t>2</w:t>
      </w:r>
      <w:r>
        <w:rPr>
          <w:rStyle w:val="Strong"/>
          <w:b w:val="0"/>
          <w:sz w:val="24"/>
        </w:rPr>
        <w:t>)</w:t>
      </w:r>
      <w:r w:rsidRPr="0001391C">
        <w:rPr>
          <w:rStyle w:val="Strong"/>
          <w:b w:val="0"/>
          <w:sz w:val="24"/>
        </w:rPr>
        <w:t xml:space="preserve"> is based on </w:t>
      </w:r>
      <w:r w:rsidRPr="00C66028">
        <w:rPr>
          <w:rStyle w:val="Strong"/>
          <w:b w:val="0"/>
          <w:sz w:val="24"/>
        </w:rPr>
        <w:t xml:space="preserve">MODFLOW-NWT </w:t>
      </w:r>
      <w:r w:rsidRPr="000E7621">
        <w:rPr>
          <w:rStyle w:val="Strong"/>
          <w:b w:val="0"/>
          <w:sz w:val="24"/>
        </w:rPr>
        <w:t>version 1.1.</w:t>
      </w:r>
      <w:r w:rsidR="00006839">
        <w:rPr>
          <w:rStyle w:val="Strong"/>
          <w:b w:val="0"/>
          <w:sz w:val="24"/>
        </w:rPr>
        <w:t>3</w:t>
      </w:r>
      <w:r w:rsidRPr="000E7621">
        <w:rPr>
          <w:rStyle w:val="Strong"/>
          <w:b w:val="0"/>
          <w:sz w:val="24"/>
        </w:rPr>
        <w:t>,</w:t>
      </w:r>
      <w:r w:rsidRPr="00C66028">
        <w:rPr>
          <w:rStyle w:val="Strong"/>
          <w:b w:val="0"/>
          <w:sz w:val="24"/>
        </w:rPr>
        <w:t xml:space="preserve"> MODFLOW-2005 version 1.</w:t>
      </w:r>
      <w:r>
        <w:rPr>
          <w:rStyle w:val="Strong"/>
          <w:b w:val="0"/>
          <w:sz w:val="24"/>
        </w:rPr>
        <w:t xml:space="preserve">11.0, </w:t>
      </w:r>
      <w:r w:rsidRPr="00C66028">
        <w:rPr>
          <w:rStyle w:val="Strong"/>
          <w:b w:val="0"/>
          <w:sz w:val="24"/>
        </w:rPr>
        <w:t>and PRMS version 4.0.</w:t>
      </w:r>
      <w:r w:rsidR="00D0326C">
        <w:rPr>
          <w:rStyle w:val="Strong"/>
          <w:b w:val="0"/>
          <w:sz w:val="24"/>
        </w:rPr>
        <w:t>3</w:t>
      </w:r>
      <w:r>
        <w:rPr>
          <w:rStyle w:val="Strong"/>
          <w:b w:val="0"/>
          <w:sz w:val="24"/>
        </w:rPr>
        <w:t xml:space="preserve">. </w:t>
      </w:r>
      <w:r>
        <w:rPr>
          <w:sz w:val="24"/>
          <w:szCs w:val="24"/>
        </w:rPr>
        <w:t>A number of bug fixes and slight modifications have been made to</w:t>
      </w:r>
      <w:r w:rsidR="003F7E09">
        <w:rPr>
          <w:sz w:val="24"/>
          <w:szCs w:val="24"/>
        </w:rPr>
        <w:t xml:space="preserve"> the software for this release; t</w:t>
      </w:r>
      <w:r w:rsidR="001C70F6" w:rsidRPr="003339EB">
        <w:rPr>
          <w:rStyle w:val="Strong"/>
          <w:b w:val="0"/>
          <w:sz w:val="24"/>
          <w:szCs w:val="24"/>
        </w:rPr>
        <w:t xml:space="preserve">hese changes </w:t>
      </w:r>
      <w:r>
        <w:rPr>
          <w:rStyle w:val="Strong"/>
          <w:b w:val="0"/>
          <w:sz w:val="24"/>
          <w:szCs w:val="24"/>
        </w:rPr>
        <w:t xml:space="preserve">may </w:t>
      </w:r>
      <w:r w:rsidR="001C70F6" w:rsidRPr="003339EB">
        <w:rPr>
          <w:rStyle w:val="Strong"/>
          <w:b w:val="0"/>
          <w:sz w:val="24"/>
          <w:szCs w:val="24"/>
        </w:rPr>
        <w:t xml:space="preserve">affect </w:t>
      </w:r>
      <w:r w:rsidR="002023C0">
        <w:rPr>
          <w:rStyle w:val="Strong"/>
          <w:b w:val="0"/>
          <w:sz w:val="24"/>
          <w:szCs w:val="24"/>
        </w:rPr>
        <w:t>simulatio</w:t>
      </w:r>
      <w:r w:rsidR="001C70F6" w:rsidRPr="003339EB">
        <w:rPr>
          <w:rStyle w:val="Strong"/>
          <w:b w:val="0"/>
          <w:sz w:val="24"/>
          <w:szCs w:val="24"/>
        </w:rPr>
        <w:t>n results.</w:t>
      </w:r>
      <w:r w:rsidR="001C70F6">
        <w:rPr>
          <w:rStyle w:val="Strong"/>
          <w:b w:val="0"/>
          <w:sz w:val="24"/>
          <w:szCs w:val="24"/>
        </w:rPr>
        <w:t xml:space="preserve"> </w:t>
      </w:r>
    </w:p>
    <w:p w14:paraId="4832B5D1" w14:textId="77777777" w:rsidR="003F7E09" w:rsidRDefault="003F7E09" w:rsidP="0064296D">
      <w:pPr>
        <w:pStyle w:val="ListParagraph"/>
        <w:ind w:left="0"/>
        <w:rPr>
          <w:rStyle w:val="Strong"/>
          <w:b w:val="0"/>
          <w:sz w:val="24"/>
          <w:szCs w:val="24"/>
        </w:rPr>
      </w:pPr>
    </w:p>
    <w:p w14:paraId="630C5463" w14:textId="0CE33E6C" w:rsidR="00FE035E" w:rsidRPr="0008007D" w:rsidRDefault="0001391C" w:rsidP="0008007D">
      <w:pPr>
        <w:pStyle w:val="ListParagraph"/>
        <w:ind w:left="0"/>
        <w:rPr>
          <w:rStyle w:val="Strong"/>
          <w:b w:val="0"/>
          <w:bCs w:val="0"/>
          <w:sz w:val="24"/>
          <w:szCs w:val="24"/>
        </w:rPr>
      </w:pPr>
      <w:r w:rsidRPr="00907EDD">
        <w:rPr>
          <w:b/>
        </w:rPr>
        <w:t>NOTE</w:t>
      </w:r>
      <w:bookmarkStart w:id="0" w:name="_GoBack"/>
      <w:bookmarkEnd w:id="0"/>
      <w:r w:rsidRPr="00B013A3">
        <w:rPr>
          <w:sz w:val="24"/>
          <w:szCs w:val="24"/>
        </w:rPr>
        <w:t xml:space="preserve">: Any use of trade, product, or firm names is for descriptive purposes only and does not imply endorsement by the U.S. Government. </w:t>
      </w:r>
      <w:r w:rsidR="00FE035E" w:rsidRPr="00FE035E">
        <w:rPr>
          <w:rStyle w:val="Strong"/>
          <w:b w:val="0"/>
          <w:bCs w:val="0"/>
          <w:sz w:val="24"/>
          <w:szCs w:val="24"/>
        </w:rPr>
        <w:t xml:space="preserve">This software has been approved for release by the U.S. Geological Survey (USGS). Although the software has been subjected to rigorous review, the USGS reserves the right to update the software as needed pursuant to further analysis and review. No warranty, expressed or implied, is made by the USGS or the U.S. Government as to the functionality of the software and related material nor shall the fact of release constitute any such warranty. Furthermore, the software is released on condition that neither the USGS nor the U.S. Government shall be held liable for any damages resulting from its </w:t>
      </w:r>
      <w:r w:rsidR="00FE035E">
        <w:rPr>
          <w:rStyle w:val="Strong"/>
          <w:b w:val="0"/>
          <w:bCs w:val="0"/>
          <w:sz w:val="24"/>
          <w:szCs w:val="24"/>
        </w:rPr>
        <w:t>authorized or unauthorized use.</w:t>
      </w:r>
    </w:p>
    <w:p w14:paraId="333CAA8C" w14:textId="77777777" w:rsidR="00A90734" w:rsidRDefault="00A90734" w:rsidP="0064296D">
      <w:pPr>
        <w:rPr>
          <w:rStyle w:val="Strong"/>
          <w:sz w:val="24"/>
          <w:szCs w:val="24"/>
        </w:rPr>
      </w:pPr>
    </w:p>
    <w:p w14:paraId="396798CC" w14:textId="77777777" w:rsidR="00D77CED" w:rsidRPr="00B013A3" w:rsidRDefault="00D77CED" w:rsidP="0064296D">
      <w:pPr>
        <w:rPr>
          <w:rStyle w:val="Strong"/>
          <w:sz w:val="24"/>
          <w:szCs w:val="24"/>
        </w:rPr>
      </w:pPr>
      <w:r>
        <w:rPr>
          <w:rStyle w:val="Strong"/>
          <w:sz w:val="24"/>
          <w:szCs w:val="24"/>
        </w:rPr>
        <w:t>CONTENTS</w:t>
      </w:r>
      <w:r w:rsidR="009C21CA">
        <w:rPr>
          <w:rStyle w:val="Strong"/>
          <w:sz w:val="24"/>
          <w:szCs w:val="24"/>
        </w:rPr>
        <w:t xml:space="preserve">: </w:t>
      </w:r>
    </w:p>
    <w:p w14:paraId="565D9F14" w14:textId="77777777" w:rsidR="00D77CED" w:rsidRDefault="00D77CED" w:rsidP="002D688B">
      <w:pPr>
        <w:tabs>
          <w:tab w:val="left" w:pos="720"/>
          <w:tab w:val="right" w:leader="dot" w:pos="8208"/>
        </w:tabs>
        <w:rPr>
          <w:sz w:val="24"/>
          <w:szCs w:val="24"/>
        </w:rPr>
      </w:pPr>
      <w:r>
        <w:rPr>
          <w:sz w:val="24"/>
          <w:szCs w:val="24"/>
        </w:rPr>
        <w:t>Abstract</w:t>
      </w:r>
      <w:r w:rsidR="00A90734">
        <w:rPr>
          <w:sz w:val="24"/>
          <w:szCs w:val="24"/>
        </w:rPr>
        <w:tab/>
      </w:r>
      <w:r w:rsidR="0064296D">
        <w:rPr>
          <w:sz w:val="24"/>
          <w:szCs w:val="24"/>
        </w:rPr>
        <w:t>2</w:t>
      </w:r>
    </w:p>
    <w:p w14:paraId="60AC9B5B" w14:textId="27B959F1" w:rsidR="0064296D" w:rsidRDefault="0064296D" w:rsidP="002D688B">
      <w:pPr>
        <w:tabs>
          <w:tab w:val="left" w:pos="720"/>
          <w:tab w:val="right" w:leader="dot" w:pos="8208"/>
        </w:tabs>
        <w:rPr>
          <w:sz w:val="24"/>
          <w:szCs w:val="24"/>
        </w:rPr>
      </w:pPr>
      <w:r>
        <w:rPr>
          <w:sz w:val="24"/>
          <w:szCs w:val="24"/>
        </w:rPr>
        <w:t>System Requirements</w:t>
      </w:r>
      <w:r>
        <w:rPr>
          <w:sz w:val="24"/>
          <w:szCs w:val="24"/>
        </w:rPr>
        <w:tab/>
      </w:r>
      <w:r w:rsidR="00CD199E">
        <w:rPr>
          <w:sz w:val="24"/>
          <w:szCs w:val="24"/>
        </w:rPr>
        <w:t>2</w:t>
      </w:r>
    </w:p>
    <w:p w14:paraId="58D0CAC6" w14:textId="2C39279E" w:rsidR="0064296D" w:rsidRDefault="0064296D" w:rsidP="002D688B">
      <w:pPr>
        <w:tabs>
          <w:tab w:val="left" w:pos="720"/>
          <w:tab w:val="right" w:leader="dot" w:pos="8208"/>
        </w:tabs>
        <w:rPr>
          <w:sz w:val="24"/>
          <w:szCs w:val="24"/>
        </w:rPr>
      </w:pPr>
      <w:r>
        <w:rPr>
          <w:sz w:val="24"/>
          <w:szCs w:val="24"/>
        </w:rPr>
        <w:t>Input-File Instructions</w:t>
      </w:r>
      <w:r>
        <w:rPr>
          <w:sz w:val="24"/>
          <w:szCs w:val="24"/>
        </w:rPr>
        <w:tab/>
      </w:r>
      <w:r w:rsidR="00CD199E">
        <w:rPr>
          <w:sz w:val="24"/>
          <w:szCs w:val="24"/>
        </w:rPr>
        <w:t>2</w:t>
      </w:r>
    </w:p>
    <w:p w14:paraId="5CFFEA2A" w14:textId="7CF9C3EB" w:rsidR="0064296D" w:rsidRDefault="0064296D" w:rsidP="002D688B">
      <w:pPr>
        <w:tabs>
          <w:tab w:val="left" w:pos="720"/>
          <w:tab w:val="right" w:leader="dot" w:pos="8208"/>
        </w:tabs>
        <w:rPr>
          <w:sz w:val="24"/>
          <w:szCs w:val="24"/>
        </w:rPr>
      </w:pPr>
      <w:r>
        <w:rPr>
          <w:sz w:val="24"/>
          <w:szCs w:val="24"/>
        </w:rPr>
        <w:t>Documentation and Additional Resources</w:t>
      </w:r>
      <w:r>
        <w:rPr>
          <w:sz w:val="24"/>
          <w:szCs w:val="24"/>
        </w:rPr>
        <w:tab/>
      </w:r>
      <w:r w:rsidR="00CD199E">
        <w:rPr>
          <w:sz w:val="24"/>
          <w:szCs w:val="24"/>
        </w:rPr>
        <w:t>3</w:t>
      </w:r>
    </w:p>
    <w:p w14:paraId="60C73E19" w14:textId="77777777" w:rsidR="0064296D" w:rsidRDefault="00A90734" w:rsidP="002D688B">
      <w:pPr>
        <w:tabs>
          <w:tab w:val="left" w:pos="720"/>
          <w:tab w:val="right" w:leader="dot" w:pos="8208"/>
        </w:tabs>
        <w:rPr>
          <w:sz w:val="24"/>
          <w:szCs w:val="24"/>
        </w:rPr>
      </w:pPr>
      <w:r>
        <w:rPr>
          <w:sz w:val="24"/>
          <w:szCs w:val="24"/>
        </w:rPr>
        <w:t>Functionality</w:t>
      </w:r>
      <w:r w:rsidR="0064296D">
        <w:rPr>
          <w:sz w:val="24"/>
          <w:szCs w:val="24"/>
        </w:rPr>
        <w:tab/>
      </w:r>
      <w:r w:rsidR="002D688B">
        <w:rPr>
          <w:sz w:val="24"/>
          <w:szCs w:val="24"/>
        </w:rPr>
        <w:t>5</w:t>
      </w:r>
    </w:p>
    <w:p w14:paraId="56A6340D" w14:textId="11F27E2B" w:rsidR="0064296D" w:rsidRDefault="0064296D" w:rsidP="002D688B">
      <w:pPr>
        <w:tabs>
          <w:tab w:val="left" w:pos="720"/>
          <w:tab w:val="right" w:leader="dot" w:pos="8208"/>
        </w:tabs>
        <w:rPr>
          <w:sz w:val="24"/>
          <w:szCs w:val="24"/>
        </w:rPr>
      </w:pPr>
      <w:r>
        <w:rPr>
          <w:sz w:val="24"/>
          <w:szCs w:val="24"/>
        </w:rPr>
        <w:t>Release History</w:t>
      </w:r>
      <w:r>
        <w:rPr>
          <w:sz w:val="24"/>
          <w:szCs w:val="24"/>
        </w:rPr>
        <w:tab/>
      </w:r>
      <w:r w:rsidR="00CD199E">
        <w:rPr>
          <w:sz w:val="24"/>
          <w:szCs w:val="24"/>
        </w:rPr>
        <w:t>8</w:t>
      </w:r>
    </w:p>
    <w:p w14:paraId="4127B0F0" w14:textId="68ABD2BA" w:rsidR="0064296D" w:rsidRDefault="008923B2" w:rsidP="002D688B">
      <w:pPr>
        <w:tabs>
          <w:tab w:val="left" w:pos="720"/>
          <w:tab w:val="right" w:leader="dot" w:pos="8208"/>
        </w:tabs>
        <w:rPr>
          <w:sz w:val="24"/>
          <w:szCs w:val="24"/>
        </w:rPr>
      </w:pPr>
      <w:r>
        <w:rPr>
          <w:sz w:val="24"/>
          <w:szCs w:val="24"/>
        </w:rPr>
        <w:t xml:space="preserve">   </w:t>
      </w:r>
      <w:r w:rsidR="0064296D">
        <w:rPr>
          <w:sz w:val="24"/>
          <w:szCs w:val="24"/>
        </w:rPr>
        <w:t>Current Version</w:t>
      </w:r>
      <w:r w:rsidR="0064296D">
        <w:rPr>
          <w:sz w:val="24"/>
          <w:szCs w:val="24"/>
        </w:rPr>
        <w:tab/>
      </w:r>
      <w:r w:rsidR="00CD199E">
        <w:rPr>
          <w:sz w:val="24"/>
          <w:szCs w:val="24"/>
        </w:rPr>
        <w:t>8</w:t>
      </w:r>
    </w:p>
    <w:p w14:paraId="2ABBB557" w14:textId="2395B6AA" w:rsidR="0064296D" w:rsidRDefault="0064296D" w:rsidP="002D688B">
      <w:pPr>
        <w:tabs>
          <w:tab w:val="left" w:pos="720"/>
          <w:tab w:val="right" w:leader="dot" w:pos="8208"/>
        </w:tabs>
        <w:rPr>
          <w:sz w:val="24"/>
          <w:szCs w:val="24"/>
        </w:rPr>
      </w:pPr>
      <w:r>
        <w:rPr>
          <w:sz w:val="24"/>
          <w:szCs w:val="24"/>
        </w:rPr>
        <w:tab/>
        <w:t xml:space="preserve">A. PRMS </w:t>
      </w:r>
      <w:r w:rsidR="00CD199E">
        <w:rPr>
          <w:sz w:val="24"/>
          <w:szCs w:val="24"/>
        </w:rPr>
        <w:t xml:space="preserve">and GSFLOW </w:t>
      </w:r>
      <w:r>
        <w:rPr>
          <w:sz w:val="24"/>
          <w:szCs w:val="24"/>
        </w:rPr>
        <w:t>Modules</w:t>
      </w:r>
      <w:r>
        <w:rPr>
          <w:sz w:val="24"/>
          <w:szCs w:val="24"/>
        </w:rPr>
        <w:tab/>
      </w:r>
      <w:r w:rsidR="00CD199E">
        <w:rPr>
          <w:sz w:val="24"/>
          <w:szCs w:val="24"/>
        </w:rPr>
        <w:t>8</w:t>
      </w:r>
    </w:p>
    <w:p w14:paraId="7E288F63" w14:textId="4FBC0A22" w:rsidR="0064296D" w:rsidRDefault="0064296D" w:rsidP="002D688B">
      <w:pPr>
        <w:tabs>
          <w:tab w:val="left" w:pos="720"/>
          <w:tab w:val="right" w:leader="dot" w:pos="8208"/>
        </w:tabs>
        <w:rPr>
          <w:sz w:val="24"/>
          <w:szCs w:val="24"/>
        </w:rPr>
      </w:pPr>
      <w:r>
        <w:rPr>
          <w:sz w:val="24"/>
          <w:szCs w:val="24"/>
        </w:rPr>
        <w:tab/>
        <w:t>B. MODFLOW Packages</w:t>
      </w:r>
      <w:r>
        <w:rPr>
          <w:sz w:val="24"/>
          <w:szCs w:val="24"/>
        </w:rPr>
        <w:tab/>
      </w:r>
      <w:r w:rsidR="00CD199E">
        <w:rPr>
          <w:sz w:val="24"/>
          <w:szCs w:val="24"/>
        </w:rPr>
        <w:t>9</w:t>
      </w:r>
    </w:p>
    <w:p w14:paraId="44E9992E" w14:textId="6E343C21" w:rsidR="0027306E" w:rsidRDefault="00CD199E" w:rsidP="002D688B">
      <w:pPr>
        <w:tabs>
          <w:tab w:val="left" w:pos="720"/>
          <w:tab w:val="right" w:leader="dot" w:pos="8208"/>
        </w:tabs>
        <w:rPr>
          <w:sz w:val="24"/>
          <w:szCs w:val="24"/>
        </w:rPr>
      </w:pPr>
      <w:r>
        <w:rPr>
          <w:sz w:val="24"/>
          <w:szCs w:val="24"/>
        </w:rPr>
        <w:t>Previous Versions</w:t>
      </w:r>
      <w:r>
        <w:rPr>
          <w:sz w:val="24"/>
          <w:szCs w:val="24"/>
        </w:rPr>
        <w:tab/>
        <w:t>11</w:t>
      </w:r>
    </w:p>
    <w:p w14:paraId="0AC0C947" w14:textId="77777777" w:rsidR="00B31DCD" w:rsidRDefault="00B31DCD" w:rsidP="002D688B">
      <w:pPr>
        <w:tabs>
          <w:tab w:val="left" w:pos="720"/>
          <w:tab w:val="right" w:leader="dot" w:pos="8208"/>
        </w:tabs>
        <w:rPr>
          <w:sz w:val="24"/>
          <w:szCs w:val="24"/>
        </w:rPr>
      </w:pPr>
    </w:p>
    <w:p w14:paraId="50A658CB" w14:textId="77777777" w:rsidR="00B147B5" w:rsidRPr="0027306E" w:rsidRDefault="00B147B5" w:rsidP="008F5D2A">
      <w:pPr>
        <w:rPr>
          <w:rStyle w:val="Strong"/>
          <w:b w:val="0"/>
          <w:bCs w:val="0"/>
          <w:sz w:val="24"/>
          <w:szCs w:val="24"/>
        </w:rPr>
      </w:pPr>
      <w:r w:rsidRPr="00B013A3">
        <w:rPr>
          <w:rStyle w:val="Strong"/>
          <w:sz w:val="24"/>
          <w:szCs w:val="24"/>
        </w:rPr>
        <w:t>ABSTRACT</w:t>
      </w:r>
    </w:p>
    <w:p w14:paraId="18A950D8" w14:textId="77777777" w:rsidR="00B147B5" w:rsidRPr="00B013A3" w:rsidRDefault="00B147B5" w:rsidP="005D58C3">
      <w:pPr>
        <w:pStyle w:val="ListParagraph"/>
        <w:ind w:left="0"/>
        <w:rPr>
          <w:strike/>
          <w:sz w:val="24"/>
          <w:szCs w:val="24"/>
        </w:rPr>
      </w:pPr>
      <w:r w:rsidRPr="00B013A3">
        <w:rPr>
          <w:sz w:val="24"/>
          <w:szCs w:val="24"/>
        </w:rPr>
        <w:t>GSFLOW is a c</w:t>
      </w:r>
      <w:r w:rsidR="002A734C">
        <w:rPr>
          <w:sz w:val="24"/>
          <w:szCs w:val="24"/>
        </w:rPr>
        <w:t>oupled Groundwater and Surface-Water Flow</w:t>
      </w:r>
      <w:r w:rsidRPr="00B013A3">
        <w:rPr>
          <w:sz w:val="24"/>
          <w:szCs w:val="24"/>
        </w:rPr>
        <w:t xml:space="preserve"> model based on the integration of the U.S. Geological Survey Precipitation-Runoff Modeling System (</w:t>
      </w:r>
      <w:r w:rsidR="001C70F6">
        <w:rPr>
          <w:sz w:val="24"/>
          <w:szCs w:val="24"/>
        </w:rPr>
        <w:t xml:space="preserve">PRMS; </w:t>
      </w:r>
      <w:r w:rsidR="00AC1471" w:rsidRPr="001C70F6">
        <w:rPr>
          <w:sz w:val="24"/>
          <w:szCs w:val="24"/>
        </w:rPr>
        <w:t>Markstrom and others, 2015</w:t>
      </w:r>
      <w:r w:rsidRPr="00B013A3">
        <w:rPr>
          <w:sz w:val="24"/>
          <w:szCs w:val="24"/>
        </w:rPr>
        <w:t>) and the U.S. Geological Survey Modular Groundwater Flow Model (MODFLOW-2005, Harbaugh, 2005</w:t>
      </w:r>
      <w:r w:rsidR="007C0974" w:rsidRPr="00B013A3">
        <w:rPr>
          <w:sz w:val="24"/>
          <w:szCs w:val="24"/>
        </w:rPr>
        <w:t xml:space="preserve">; </w:t>
      </w:r>
      <w:r w:rsidR="007C0974" w:rsidRPr="001C70F6">
        <w:rPr>
          <w:sz w:val="24"/>
          <w:szCs w:val="24"/>
        </w:rPr>
        <w:t>MODFLOW-NWT, Niswonger and others, 2011</w:t>
      </w:r>
      <w:r w:rsidRPr="001C70F6">
        <w:rPr>
          <w:sz w:val="24"/>
          <w:szCs w:val="24"/>
        </w:rPr>
        <w:t xml:space="preserve">). In addition to the basic PRMS and </w:t>
      </w:r>
      <w:r w:rsidRPr="00B013A3">
        <w:rPr>
          <w:sz w:val="24"/>
          <w:szCs w:val="24"/>
        </w:rPr>
        <w:t>MODFLOW simulation methods, several additional simulation methods were d</w:t>
      </w:r>
      <w:r w:rsidR="005A6AE8" w:rsidRPr="00B013A3">
        <w:rPr>
          <w:sz w:val="24"/>
          <w:szCs w:val="24"/>
        </w:rPr>
        <w:t>eveloped</w:t>
      </w:r>
      <w:r w:rsidRPr="00B013A3">
        <w:rPr>
          <w:sz w:val="24"/>
          <w:szCs w:val="24"/>
        </w:rPr>
        <w:t xml:space="preserve"> and existing PRMS modules and</w:t>
      </w:r>
      <w:r w:rsidR="005A6AE8" w:rsidRPr="00B013A3">
        <w:rPr>
          <w:sz w:val="24"/>
          <w:szCs w:val="24"/>
        </w:rPr>
        <w:t xml:space="preserve"> MODFLOW packages were modified</w:t>
      </w:r>
      <w:r w:rsidRPr="00B013A3">
        <w:rPr>
          <w:sz w:val="24"/>
          <w:szCs w:val="24"/>
        </w:rPr>
        <w:t xml:space="preserve"> to facilitate integration of the models. Methods were developed to route flow among the PRMS Hydrologic Response Units (HRUs), between HRUs and the MODFLOW finite-difference cells, and between HRUs and streams and lakes. PRMS and MODFLOW have similar modular programming methods, which allow for their integration while retaining independence that permits substitution of</w:t>
      </w:r>
      <w:r w:rsidR="002A734C">
        <w:rPr>
          <w:sz w:val="24"/>
          <w:szCs w:val="24"/>
        </w:rPr>
        <w:t>,</w:t>
      </w:r>
      <w:r w:rsidRPr="00B013A3">
        <w:rPr>
          <w:sz w:val="24"/>
          <w:szCs w:val="24"/>
        </w:rPr>
        <w:t xml:space="preserve"> and extension with</w:t>
      </w:r>
      <w:r w:rsidR="002A734C">
        <w:rPr>
          <w:sz w:val="24"/>
          <w:szCs w:val="24"/>
        </w:rPr>
        <w:t>,</w:t>
      </w:r>
      <w:r w:rsidRPr="00B013A3">
        <w:rPr>
          <w:sz w:val="24"/>
          <w:szCs w:val="24"/>
        </w:rPr>
        <w:t xml:space="preserve"> additional PRMS modules and MODFLOW package</w:t>
      </w:r>
      <w:r w:rsidR="001C70F6">
        <w:rPr>
          <w:sz w:val="24"/>
          <w:szCs w:val="24"/>
        </w:rPr>
        <w:t xml:space="preserve">s. </w:t>
      </w:r>
    </w:p>
    <w:p w14:paraId="328F33EE" w14:textId="77777777" w:rsidR="00B147B5" w:rsidRPr="00B013A3" w:rsidRDefault="00B147B5" w:rsidP="005D58C3">
      <w:pPr>
        <w:pStyle w:val="ListParagraph"/>
        <w:ind w:left="0"/>
        <w:rPr>
          <w:sz w:val="24"/>
          <w:szCs w:val="24"/>
        </w:rPr>
      </w:pPr>
    </w:p>
    <w:p w14:paraId="3AC7F38C" w14:textId="77777777" w:rsidR="00B4647A" w:rsidRPr="00B013A3" w:rsidRDefault="00B147B5" w:rsidP="005D58C3">
      <w:pPr>
        <w:pStyle w:val="ListParagraph"/>
        <w:ind w:left="0"/>
        <w:rPr>
          <w:sz w:val="24"/>
          <w:szCs w:val="24"/>
        </w:rPr>
      </w:pPr>
      <w:r w:rsidRPr="00B013A3">
        <w:rPr>
          <w:sz w:val="24"/>
          <w:szCs w:val="24"/>
        </w:rPr>
        <w:lastRenderedPageBreak/>
        <w:t>GSFLOW was developed to simulate coupled groundwater/surface-water flow in one or more watersheds by simultaneously simulating flow across the land surface, within subsurface saturated and unsaturated materials, and within streams and lakes. Climate data consisting of measured or estimated precipitation, air temperature, and solar radiation, as well as groundwater stresses (such as withdrawals) and boundary conditions are the driving factors for a GSFLOW simulation. GSFLOW can be used to evaluate the effects of such factors as land-use change, climate variability, and groundwater withdrawals on surface and subsurface flow. The model incorporates well documented methods for simulating runoff and infiltration from precipitation; balancing energy and mass budgets of the plant canopy, snowpack, and soil zone; and simulating the interacti</w:t>
      </w:r>
      <w:r w:rsidR="005A6AE8" w:rsidRPr="00B013A3">
        <w:rPr>
          <w:sz w:val="24"/>
          <w:szCs w:val="24"/>
        </w:rPr>
        <w:t>on of surface water with groundwater</w:t>
      </w:r>
      <w:r w:rsidRPr="00B013A3">
        <w:rPr>
          <w:sz w:val="24"/>
          <w:szCs w:val="24"/>
        </w:rPr>
        <w:t xml:space="preserve"> in watersheds that range from a few square kilometers to several thousand square kilometers, and for time periods that range from months to</w:t>
      </w:r>
      <w:r w:rsidR="00B4647A" w:rsidRPr="00B013A3">
        <w:rPr>
          <w:sz w:val="24"/>
          <w:szCs w:val="24"/>
        </w:rPr>
        <w:t xml:space="preserve"> </w:t>
      </w:r>
      <w:r w:rsidRPr="00B013A3">
        <w:rPr>
          <w:sz w:val="24"/>
          <w:szCs w:val="24"/>
        </w:rPr>
        <w:t>several decades. An important aspect of GSFLOW is its ability to conserve water mass and to provide comprehensive water</w:t>
      </w:r>
      <w:r w:rsidR="00B4647A" w:rsidRPr="00B013A3">
        <w:rPr>
          <w:sz w:val="24"/>
          <w:szCs w:val="24"/>
        </w:rPr>
        <w:t xml:space="preserve"> </w:t>
      </w:r>
      <w:r w:rsidRPr="00B013A3">
        <w:rPr>
          <w:sz w:val="24"/>
          <w:szCs w:val="24"/>
        </w:rPr>
        <w:t>budgets.</w:t>
      </w:r>
    </w:p>
    <w:p w14:paraId="23D723A5" w14:textId="77777777" w:rsidR="00B4647A" w:rsidRPr="00B013A3" w:rsidRDefault="00B4647A" w:rsidP="005D58C3">
      <w:pPr>
        <w:pStyle w:val="ListParagraph"/>
        <w:ind w:left="0"/>
        <w:rPr>
          <w:sz w:val="24"/>
          <w:szCs w:val="24"/>
        </w:rPr>
      </w:pPr>
    </w:p>
    <w:p w14:paraId="0F7F25FE" w14:textId="77777777" w:rsidR="00B4647A" w:rsidRPr="00B013A3" w:rsidRDefault="00B147B5" w:rsidP="005D58C3">
      <w:pPr>
        <w:pStyle w:val="ListParagraph"/>
        <w:ind w:left="0"/>
        <w:rPr>
          <w:sz w:val="24"/>
          <w:szCs w:val="24"/>
        </w:rPr>
      </w:pPr>
      <w:r w:rsidRPr="00B013A3">
        <w:rPr>
          <w:sz w:val="24"/>
          <w:szCs w:val="24"/>
        </w:rPr>
        <w:t xml:space="preserve">GSFLOW allows for three simulation </w:t>
      </w:r>
      <w:r w:rsidR="005A6AE8" w:rsidRPr="00B013A3">
        <w:rPr>
          <w:sz w:val="24"/>
          <w:szCs w:val="24"/>
        </w:rPr>
        <w:t>modes—coupled (GSFLOW)</w:t>
      </w:r>
      <w:r w:rsidRPr="00B013A3">
        <w:rPr>
          <w:sz w:val="24"/>
          <w:szCs w:val="24"/>
        </w:rPr>
        <w:t>, PRMS-only,</w:t>
      </w:r>
      <w:r w:rsidR="00B4647A" w:rsidRPr="00B013A3">
        <w:rPr>
          <w:sz w:val="24"/>
          <w:szCs w:val="24"/>
        </w:rPr>
        <w:t xml:space="preserve"> </w:t>
      </w:r>
      <w:r w:rsidRPr="00B013A3">
        <w:rPr>
          <w:sz w:val="24"/>
          <w:szCs w:val="24"/>
        </w:rPr>
        <w:t>and MODFLOW-only. The capability of having PRMS-only and MODFLOW-only simulations in GSFLOW allows incremental model setup that provides flexibility in model calibration.</w:t>
      </w:r>
    </w:p>
    <w:p w14:paraId="1BE14BD4" w14:textId="77777777" w:rsidR="00B4647A" w:rsidRPr="00B013A3" w:rsidRDefault="00B4647A" w:rsidP="005D58C3">
      <w:pPr>
        <w:pStyle w:val="ListParagraph"/>
        <w:ind w:left="0"/>
        <w:rPr>
          <w:sz w:val="24"/>
          <w:szCs w:val="24"/>
        </w:rPr>
      </w:pPr>
    </w:p>
    <w:p w14:paraId="2D26D397" w14:textId="77777777" w:rsidR="00B147B5" w:rsidRPr="00B013A3" w:rsidRDefault="00B147B5" w:rsidP="005D58C3">
      <w:pPr>
        <w:pStyle w:val="ListParagraph"/>
        <w:ind w:left="0"/>
        <w:rPr>
          <w:sz w:val="24"/>
          <w:szCs w:val="24"/>
        </w:rPr>
      </w:pPr>
      <w:r w:rsidRPr="00B013A3">
        <w:rPr>
          <w:sz w:val="24"/>
          <w:szCs w:val="24"/>
        </w:rPr>
        <w:t>GSFLOW operates on a daily time step. In addition to the MODFLOW</w:t>
      </w:r>
      <w:r w:rsidR="00B4647A" w:rsidRPr="00B013A3">
        <w:rPr>
          <w:sz w:val="24"/>
          <w:szCs w:val="24"/>
        </w:rPr>
        <w:t xml:space="preserve"> </w:t>
      </w:r>
      <w:r w:rsidRPr="00B013A3">
        <w:rPr>
          <w:sz w:val="24"/>
          <w:szCs w:val="24"/>
        </w:rPr>
        <w:t>variable-length stress period used to specify changes in stress</w:t>
      </w:r>
      <w:r w:rsidR="00B4647A" w:rsidRPr="00B013A3">
        <w:rPr>
          <w:sz w:val="24"/>
          <w:szCs w:val="24"/>
        </w:rPr>
        <w:t xml:space="preserve"> </w:t>
      </w:r>
      <w:r w:rsidRPr="00B013A3">
        <w:rPr>
          <w:sz w:val="24"/>
          <w:szCs w:val="24"/>
        </w:rPr>
        <w:t>or boundary conditions, GSFLOW uses internal daily stress periods</w:t>
      </w:r>
      <w:r w:rsidR="00B4647A" w:rsidRPr="00B013A3">
        <w:rPr>
          <w:sz w:val="24"/>
          <w:szCs w:val="24"/>
        </w:rPr>
        <w:t xml:space="preserve"> </w:t>
      </w:r>
      <w:r w:rsidRPr="00B013A3">
        <w:rPr>
          <w:sz w:val="24"/>
          <w:szCs w:val="24"/>
        </w:rPr>
        <w:t>for adding recharge to the water table and calculating flows</w:t>
      </w:r>
      <w:r w:rsidR="00B4647A" w:rsidRPr="00B013A3">
        <w:rPr>
          <w:sz w:val="24"/>
          <w:szCs w:val="24"/>
        </w:rPr>
        <w:t xml:space="preserve"> </w:t>
      </w:r>
      <w:r w:rsidRPr="00B013A3">
        <w:rPr>
          <w:sz w:val="24"/>
          <w:szCs w:val="24"/>
        </w:rPr>
        <w:t>to streams and lakes. Only the first stress period specified in</w:t>
      </w:r>
      <w:r w:rsidR="00B4647A" w:rsidRPr="00B013A3">
        <w:rPr>
          <w:sz w:val="24"/>
          <w:szCs w:val="24"/>
        </w:rPr>
        <w:t xml:space="preserve"> </w:t>
      </w:r>
      <w:r w:rsidRPr="00B013A3">
        <w:rPr>
          <w:sz w:val="24"/>
          <w:szCs w:val="24"/>
        </w:rPr>
        <w:t>the MODFLOW input files can be designated as steady state for integrated simulations. No computations pertaining to PRMS are executed for an initial steady-state stress period.</w:t>
      </w:r>
    </w:p>
    <w:p w14:paraId="45901DF3" w14:textId="77777777" w:rsidR="005A6AE8" w:rsidRPr="00B013A3" w:rsidRDefault="005A6AE8" w:rsidP="005D58C3">
      <w:pPr>
        <w:pStyle w:val="ListParagraph"/>
        <w:ind w:left="0"/>
        <w:rPr>
          <w:sz w:val="24"/>
          <w:szCs w:val="24"/>
        </w:rPr>
      </w:pPr>
    </w:p>
    <w:p w14:paraId="44D9C1CD" w14:textId="77777777" w:rsidR="00EB3168" w:rsidRPr="001C70F6" w:rsidRDefault="005A6AE8" w:rsidP="005D58C3">
      <w:pPr>
        <w:pStyle w:val="ListParagraph"/>
        <w:ind w:left="0"/>
        <w:rPr>
          <w:sz w:val="24"/>
          <w:szCs w:val="24"/>
        </w:rPr>
      </w:pPr>
      <w:r w:rsidRPr="001C70F6">
        <w:rPr>
          <w:sz w:val="24"/>
          <w:szCs w:val="24"/>
        </w:rPr>
        <w:t>There have been several applications of GSFLOW to real-world systems since the initial release of the software in 2008. Many of these applications are referenced on the USGS GSFLOW webpage (</w:t>
      </w:r>
      <w:hyperlink r:id="rId8" w:history="1">
        <w:r w:rsidR="00EB3168" w:rsidRPr="001C70F6">
          <w:rPr>
            <w:rStyle w:val="Hyperlink"/>
            <w:color w:val="auto"/>
            <w:sz w:val="24"/>
            <w:szCs w:val="24"/>
          </w:rPr>
          <w:t>http://water.usgs.gov/ogw/gsflow/index.html</w:t>
        </w:r>
      </w:hyperlink>
      <w:r w:rsidR="00EB3168" w:rsidRPr="001C70F6">
        <w:rPr>
          <w:sz w:val="24"/>
          <w:szCs w:val="24"/>
        </w:rPr>
        <w:t>).</w:t>
      </w:r>
    </w:p>
    <w:p w14:paraId="70ECBD19" w14:textId="77777777" w:rsidR="00B147B5" w:rsidRPr="001C70F6" w:rsidRDefault="00B147B5" w:rsidP="00B147B5">
      <w:pPr>
        <w:pStyle w:val="ListParagraph"/>
        <w:spacing w:line="276" w:lineRule="auto"/>
        <w:ind w:left="0"/>
      </w:pPr>
    </w:p>
    <w:p w14:paraId="451F49F0" w14:textId="77777777" w:rsidR="00F1417E" w:rsidRPr="00E41A69" w:rsidRDefault="00F1417E" w:rsidP="00F1417E">
      <w:pPr>
        <w:spacing w:line="360" w:lineRule="auto"/>
        <w:rPr>
          <w:rStyle w:val="Strong"/>
          <w:sz w:val="24"/>
        </w:rPr>
      </w:pPr>
      <w:r w:rsidRPr="00E41A69">
        <w:rPr>
          <w:rStyle w:val="Strong"/>
          <w:sz w:val="24"/>
        </w:rPr>
        <w:t>SYSTEM REQUIREMENTS</w:t>
      </w:r>
    </w:p>
    <w:p w14:paraId="5C645EB7" w14:textId="77777777" w:rsidR="00F1417E" w:rsidRPr="00C86B2F" w:rsidRDefault="00A72E3C" w:rsidP="00B013A3">
      <w:pPr>
        <w:pStyle w:val="ListParagraph"/>
        <w:ind w:left="0"/>
      </w:pPr>
      <w:r>
        <w:rPr>
          <w:sz w:val="24"/>
        </w:rPr>
        <w:t>GSFLOW</w:t>
      </w:r>
      <w:r w:rsidR="00F1417E" w:rsidRPr="00C86B2F">
        <w:rPr>
          <w:sz w:val="24"/>
        </w:rPr>
        <w:t xml:space="preserve"> is written in the Fortran 90 and C programming languages. The code has been </w:t>
      </w:r>
      <w:r w:rsidR="00F1417E">
        <w:rPr>
          <w:sz w:val="24"/>
        </w:rPr>
        <w:t>u</w:t>
      </w:r>
      <w:r w:rsidR="00F1417E" w:rsidRPr="00C86B2F">
        <w:rPr>
          <w:sz w:val="24"/>
        </w:rPr>
        <w:t>sed on personal computers running various forms of the Microsoft Windows operating system and Linux based computers.</w:t>
      </w:r>
    </w:p>
    <w:p w14:paraId="11928D37" w14:textId="77777777" w:rsidR="002F4EF7" w:rsidRDefault="002F4EF7" w:rsidP="0001391C">
      <w:pPr>
        <w:pStyle w:val="ListParagraph"/>
        <w:spacing w:line="276" w:lineRule="auto"/>
        <w:ind w:left="0"/>
        <w:rPr>
          <w:szCs w:val="20"/>
        </w:rPr>
      </w:pPr>
    </w:p>
    <w:p w14:paraId="3E403EB0" w14:textId="77777777" w:rsidR="006817C1" w:rsidRDefault="006817C1" w:rsidP="006817C1">
      <w:pPr>
        <w:pStyle w:val="ListParagraph"/>
        <w:ind w:left="0"/>
        <w:rPr>
          <w:b/>
          <w:sz w:val="24"/>
          <w:szCs w:val="24"/>
        </w:rPr>
      </w:pPr>
      <w:r>
        <w:rPr>
          <w:b/>
          <w:sz w:val="24"/>
          <w:szCs w:val="24"/>
        </w:rPr>
        <w:t>INPUT</w:t>
      </w:r>
      <w:r w:rsidR="00FE2B6D">
        <w:rPr>
          <w:b/>
          <w:sz w:val="24"/>
          <w:szCs w:val="24"/>
        </w:rPr>
        <w:t>-FILE</w:t>
      </w:r>
      <w:r>
        <w:rPr>
          <w:b/>
          <w:sz w:val="24"/>
          <w:szCs w:val="24"/>
        </w:rPr>
        <w:t xml:space="preserve"> INSTRUCTIONS</w:t>
      </w:r>
    </w:p>
    <w:p w14:paraId="41B1B942" w14:textId="77777777" w:rsidR="006817C1" w:rsidRDefault="006817C1" w:rsidP="006817C1">
      <w:pPr>
        <w:pStyle w:val="ListParagraph"/>
        <w:ind w:left="0"/>
        <w:rPr>
          <w:b/>
          <w:sz w:val="24"/>
          <w:szCs w:val="24"/>
        </w:rPr>
      </w:pPr>
    </w:p>
    <w:p w14:paraId="5A1CF237" w14:textId="77777777" w:rsidR="009B435C" w:rsidRDefault="00FE2B6D" w:rsidP="006817C1">
      <w:pPr>
        <w:pStyle w:val="ListParagraph"/>
        <w:ind w:left="0"/>
        <w:rPr>
          <w:sz w:val="24"/>
          <w:szCs w:val="24"/>
        </w:rPr>
      </w:pPr>
      <w:r>
        <w:rPr>
          <w:sz w:val="24"/>
          <w:szCs w:val="24"/>
        </w:rPr>
        <w:t>Instructions for preparing i</w:t>
      </w:r>
      <w:r w:rsidR="00020639">
        <w:rPr>
          <w:sz w:val="24"/>
          <w:szCs w:val="24"/>
        </w:rPr>
        <w:t xml:space="preserve">nput files for GSFLOW </w:t>
      </w:r>
      <w:r>
        <w:rPr>
          <w:sz w:val="24"/>
          <w:szCs w:val="24"/>
        </w:rPr>
        <w:t>were provided with the first release of GSFLOW as Appendix 1 in Markstrom and others (2008). Since that time, new functionality has been added to the software; parameters and variables have been added, modified, and deleted; and some of the original functionality has been removed. As a result, it has been necessary to update the original input instructions with each new</w:t>
      </w:r>
      <w:r w:rsidR="009B435C">
        <w:rPr>
          <w:sz w:val="24"/>
          <w:szCs w:val="24"/>
        </w:rPr>
        <w:t xml:space="preserve"> release of GSFLOW. </w:t>
      </w:r>
    </w:p>
    <w:p w14:paraId="23850EA2" w14:textId="77777777" w:rsidR="009B435C" w:rsidRDefault="009B435C" w:rsidP="006817C1">
      <w:pPr>
        <w:pStyle w:val="ListParagraph"/>
        <w:ind w:left="0"/>
        <w:rPr>
          <w:sz w:val="24"/>
          <w:szCs w:val="24"/>
        </w:rPr>
      </w:pPr>
    </w:p>
    <w:p w14:paraId="428F30D9" w14:textId="669DDC3C" w:rsidR="007A6D1D" w:rsidRDefault="009B435C" w:rsidP="007A6D1D">
      <w:pPr>
        <w:pStyle w:val="ListParagraph"/>
        <w:ind w:left="0"/>
        <w:rPr>
          <w:sz w:val="24"/>
          <w:szCs w:val="24"/>
        </w:rPr>
      </w:pPr>
      <w:r>
        <w:rPr>
          <w:sz w:val="24"/>
          <w:szCs w:val="24"/>
        </w:rPr>
        <w:lastRenderedPageBreak/>
        <w:t xml:space="preserve">Instructions for preparing input files for the current version of </w:t>
      </w:r>
      <w:r w:rsidRPr="00C37D82">
        <w:rPr>
          <w:sz w:val="24"/>
          <w:szCs w:val="24"/>
        </w:rPr>
        <w:t>GSFLOW (version 1.2.</w:t>
      </w:r>
      <w:r w:rsidR="00006839">
        <w:rPr>
          <w:sz w:val="24"/>
          <w:szCs w:val="24"/>
        </w:rPr>
        <w:t>2</w:t>
      </w:r>
      <w:r w:rsidRPr="00C37D82">
        <w:rPr>
          <w:sz w:val="24"/>
          <w:szCs w:val="24"/>
        </w:rPr>
        <w:t>)</w:t>
      </w:r>
      <w:r>
        <w:rPr>
          <w:sz w:val="24"/>
          <w:szCs w:val="24"/>
        </w:rPr>
        <w:t xml:space="preserve"> </w:t>
      </w:r>
      <w:r w:rsidR="007A6D1D">
        <w:rPr>
          <w:sz w:val="24"/>
          <w:szCs w:val="24"/>
        </w:rPr>
        <w:t>can be found in three resources; users are encouraged to review these resources when developing a GSFLOW model:</w:t>
      </w:r>
    </w:p>
    <w:p w14:paraId="0A51C010" w14:textId="77777777" w:rsidR="009B435C" w:rsidRDefault="009B435C" w:rsidP="006817C1">
      <w:pPr>
        <w:pStyle w:val="ListParagraph"/>
        <w:ind w:left="0"/>
        <w:rPr>
          <w:sz w:val="24"/>
          <w:szCs w:val="24"/>
        </w:rPr>
      </w:pPr>
    </w:p>
    <w:p w14:paraId="7D41E75F" w14:textId="43E3900F" w:rsidR="009B435C" w:rsidRDefault="009B435C" w:rsidP="004F32A7">
      <w:pPr>
        <w:rPr>
          <w:sz w:val="24"/>
          <w:szCs w:val="24"/>
        </w:rPr>
      </w:pPr>
      <w:r w:rsidRPr="009B435C">
        <w:rPr>
          <w:b/>
          <w:sz w:val="24"/>
          <w:szCs w:val="24"/>
        </w:rPr>
        <w:t>GSFLOW-specific instructions</w:t>
      </w:r>
      <w:r>
        <w:rPr>
          <w:sz w:val="24"/>
          <w:szCs w:val="24"/>
        </w:rPr>
        <w:t xml:space="preserve">: The file </w:t>
      </w:r>
      <w:r w:rsidR="00CE4823">
        <w:rPr>
          <w:sz w:val="24"/>
          <w:szCs w:val="24"/>
        </w:rPr>
        <w:t>‘GSFLOW_Input_I</w:t>
      </w:r>
      <w:r>
        <w:rPr>
          <w:sz w:val="24"/>
          <w:szCs w:val="24"/>
        </w:rPr>
        <w:t>nstructions.pd</w:t>
      </w:r>
      <w:r w:rsidR="00E613A2">
        <w:rPr>
          <w:sz w:val="24"/>
          <w:szCs w:val="24"/>
        </w:rPr>
        <w:t>f’ is located in the ‘doc</w:t>
      </w:r>
      <w:r>
        <w:rPr>
          <w:sz w:val="24"/>
          <w:szCs w:val="24"/>
        </w:rPr>
        <w:t>’ subdirectory of the GSFLOW release</w:t>
      </w:r>
      <w:r w:rsidRPr="00E613A2">
        <w:rPr>
          <w:sz w:val="24"/>
          <w:szCs w:val="24"/>
        </w:rPr>
        <w:t>. This file includes</w:t>
      </w:r>
      <w:r w:rsidR="00E613A2" w:rsidRPr="00E613A2">
        <w:rPr>
          <w:sz w:val="24"/>
          <w:szCs w:val="24"/>
        </w:rPr>
        <w:t xml:space="preserve"> descriptions and tables of the GSFLOW and PRMS modules and MODFLOW packages available in GSFLOW, as well as GSFLOW-specific input parameters and output variables. </w:t>
      </w:r>
      <w:r w:rsidR="00D17AD9">
        <w:rPr>
          <w:sz w:val="24"/>
          <w:szCs w:val="24"/>
        </w:rPr>
        <w:t>Additionally in this directory</w:t>
      </w:r>
      <w:r w:rsidR="00AA69BE">
        <w:rPr>
          <w:sz w:val="24"/>
          <w:szCs w:val="24"/>
        </w:rPr>
        <w:t>,</w:t>
      </w:r>
      <w:r w:rsidR="00D17AD9">
        <w:rPr>
          <w:sz w:val="24"/>
          <w:szCs w:val="24"/>
        </w:rPr>
        <w:t xml:space="preserve"> up-to-date specifications for PRMS and GSFLOW</w:t>
      </w:r>
      <w:r w:rsidR="00D17AD9" w:rsidRPr="00C37D82">
        <w:rPr>
          <w:sz w:val="24"/>
          <w:szCs w:val="24"/>
        </w:rPr>
        <w:t xml:space="preserve"> dimensions</w:t>
      </w:r>
      <w:r w:rsidR="00D17AD9">
        <w:rPr>
          <w:sz w:val="24"/>
          <w:szCs w:val="24"/>
        </w:rPr>
        <w:t xml:space="preserve">, parameters, and input and output variables, as well as a brief description of each PRMS module, are provided in the file PRMS_tables_GSFLOW_1.2.2.pdf. </w:t>
      </w:r>
      <w:r w:rsidR="00E613A2">
        <w:rPr>
          <w:sz w:val="24"/>
          <w:szCs w:val="24"/>
        </w:rPr>
        <w:t xml:space="preserve">Input instructions provided in this file supersede some of the information found in </w:t>
      </w:r>
      <w:r w:rsidR="00020639">
        <w:rPr>
          <w:sz w:val="24"/>
          <w:szCs w:val="24"/>
        </w:rPr>
        <w:t>Appendix 1 in Markstrom and others (2008), which provides a general discussion of the terminology, styles, and formats of GSFLOW inputs and the definitions of each of the GSFLOW input files.</w:t>
      </w:r>
    </w:p>
    <w:p w14:paraId="6456253D" w14:textId="77777777" w:rsidR="009B435C" w:rsidRDefault="009B435C" w:rsidP="006817C1">
      <w:pPr>
        <w:pStyle w:val="ListParagraph"/>
        <w:ind w:left="0"/>
        <w:rPr>
          <w:sz w:val="24"/>
          <w:szCs w:val="24"/>
        </w:rPr>
      </w:pPr>
    </w:p>
    <w:p w14:paraId="57DF8D92" w14:textId="603CBCB0" w:rsidR="009B435C" w:rsidRPr="00E613A2" w:rsidRDefault="009B435C" w:rsidP="00E613A2">
      <w:pPr>
        <w:rPr>
          <w:sz w:val="24"/>
          <w:szCs w:val="24"/>
        </w:rPr>
      </w:pPr>
      <w:r>
        <w:rPr>
          <w:b/>
          <w:sz w:val="24"/>
          <w:szCs w:val="24"/>
        </w:rPr>
        <w:t>PRMS Files</w:t>
      </w:r>
      <w:r>
        <w:rPr>
          <w:sz w:val="24"/>
          <w:szCs w:val="24"/>
        </w:rPr>
        <w:t>:</w:t>
      </w:r>
      <w:r w:rsidR="00FE2B6D">
        <w:rPr>
          <w:sz w:val="24"/>
          <w:szCs w:val="24"/>
        </w:rPr>
        <w:t xml:space="preserve"> </w:t>
      </w:r>
      <w:r w:rsidR="00EF4B6C">
        <w:rPr>
          <w:sz w:val="24"/>
          <w:szCs w:val="24"/>
        </w:rPr>
        <w:t xml:space="preserve">PRMS-IV is documented in Markstrom and others (2015; </w:t>
      </w:r>
      <w:hyperlink r:id="rId9" w:history="1">
        <w:r w:rsidR="00EF4B6C" w:rsidRPr="00602619">
          <w:rPr>
            <w:rStyle w:val="Hyperlink"/>
            <w:sz w:val="24"/>
            <w:szCs w:val="24"/>
          </w:rPr>
          <w:t>http://pubs.usgs.gov/tm/6b7/</w:t>
        </w:r>
      </w:hyperlink>
      <w:r w:rsidR="00EF4B6C">
        <w:rPr>
          <w:sz w:val="24"/>
          <w:szCs w:val="24"/>
        </w:rPr>
        <w:t xml:space="preserve">). </w:t>
      </w:r>
      <w:r w:rsidR="006973DD">
        <w:rPr>
          <w:sz w:val="24"/>
          <w:szCs w:val="24"/>
        </w:rPr>
        <w:t>In addition, d</w:t>
      </w:r>
      <w:r w:rsidR="00E613A2">
        <w:rPr>
          <w:sz w:val="24"/>
          <w:szCs w:val="24"/>
        </w:rPr>
        <w:t>o</w:t>
      </w:r>
      <w:r w:rsidR="006973DD" w:rsidRPr="006973DD">
        <w:rPr>
          <w:sz w:val="24"/>
          <w:szCs w:val="24"/>
        </w:rPr>
        <w:t>cumentation</w:t>
      </w:r>
      <w:r w:rsidR="006973DD">
        <w:rPr>
          <w:sz w:val="24"/>
          <w:szCs w:val="24"/>
        </w:rPr>
        <w:t xml:space="preserve"> </w:t>
      </w:r>
      <w:r w:rsidR="006973DD" w:rsidRPr="001C7365">
        <w:rPr>
          <w:sz w:val="24"/>
          <w:szCs w:val="24"/>
        </w:rPr>
        <w:t xml:space="preserve">for </w:t>
      </w:r>
      <w:r w:rsidR="006973DD" w:rsidRPr="001C7365">
        <w:rPr>
          <w:rFonts w:cs="Courier New"/>
          <w:sz w:val="24"/>
          <w:szCs w:val="24"/>
        </w:rPr>
        <w:t xml:space="preserve">the </w:t>
      </w:r>
      <w:r w:rsidR="006973DD" w:rsidRPr="009D21C3">
        <w:rPr>
          <w:rFonts w:ascii="Courier New" w:hAnsi="Courier New" w:cs="Courier New"/>
          <w:sz w:val="24"/>
          <w:szCs w:val="24"/>
        </w:rPr>
        <w:t>nhru_summary</w:t>
      </w:r>
      <w:r w:rsidR="00EF4B6C">
        <w:rPr>
          <w:sz w:val="24"/>
          <w:szCs w:val="24"/>
        </w:rPr>
        <w:t xml:space="preserve"> module</w:t>
      </w:r>
      <w:r w:rsidR="006973DD">
        <w:rPr>
          <w:sz w:val="24"/>
          <w:szCs w:val="24"/>
        </w:rPr>
        <w:t xml:space="preserve"> can be found in the</w:t>
      </w:r>
      <w:r w:rsidR="00E613A2">
        <w:rPr>
          <w:sz w:val="24"/>
          <w:szCs w:val="24"/>
        </w:rPr>
        <w:t xml:space="preserve"> ‘Related reports’ </w:t>
      </w:r>
      <w:r w:rsidR="006973DD">
        <w:rPr>
          <w:sz w:val="24"/>
          <w:szCs w:val="24"/>
        </w:rPr>
        <w:t>subdirectory of the</w:t>
      </w:r>
      <w:r w:rsidR="00E613A2">
        <w:rPr>
          <w:sz w:val="24"/>
          <w:szCs w:val="24"/>
        </w:rPr>
        <w:t xml:space="preserve"> ‘doc’ directory of the</w:t>
      </w:r>
      <w:r w:rsidR="006973DD">
        <w:rPr>
          <w:sz w:val="24"/>
          <w:szCs w:val="24"/>
        </w:rPr>
        <w:t xml:space="preserve"> GSFLOW distribution folder</w:t>
      </w:r>
      <w:r w:rsidR="00BE0264">
        <w:rPr>
          <w:sz w:val="24"/>
          <w:szCs w:val="24"/>
        </w:rPr>
        <w:t xml:space="preserve"> in the file tm6b8_PRMS_enhancements.pdf</w:t>
      </w:r>
      <w:r w:rsidR="006973DD">
        <w:rPr>
          <w:sz w:val="24"/>
          <w:szCs w:val="24"/>
        </w:rPr>
        <w:t xml:space="preserve">. </w:t>
      </w:r>
    </w:p>
    <w:p w14:paraId="3646EFE8" w14:textId="77777777" w:rsidR="00020639" w:rsidRDefault="00020639" w:rsidP="006817C1">
      <w:pPr>
        <w:pStyle w:val="ListParagraph"/>
        <w:ind w:left="0"/>
        <w:rPr>
          <w:rStyle w:val="Strong"/>
          <w:b w:val="0"/>
          <w:sz w:val="24"/>
          <w:szCs w:val="24"/>
        </w:rPr>
      </w:pPr>
    </w:p>
    <w:p w14:paraId="5A6E7743" w14:textId="77777777" w:rsidR="007A6D1D" w:rsidRDefault="007A6D1D" w:rsidP="007A6D1D">
      <w:pPr>
        <w:pStyle w:val="ListParagraph"/>
        <w:ind w:left="0"/>
        <w:rPr>
          <w:sz w:val="24"/>
          <w:szCs w:val="24"/>
        </w:rPr>
      </w:pPr>
      <w:r>
        <w:rPr>
          <w:b/>
          <w:sz w:val="24"/>
          <w:szCs w:val="24"/>
        </w:rPr>
        <w:t>MODFLOW Files</w:t>
      </w:r>
      <w:r w:rsidR="00020639">
        <w:rPr>
          <w:sz w:val="24"/>
          <w:szCs w:val="24"/>
        </w:rPr>
        <w:t xml:space="preserve">: </w:t>
      </w:r>
      <w:r>
        <w:rPr>
          <w:sz w:val="24"/>
          <w:szCs w:val="24"/>
        </w:rPr>
        <w:t xml:space="preserve">Up-to-date descriptions of the input requirements for all MODFLOW-2005 and MODFLOW-NWT Packages and Processes are provided in the </w:t>
      </w:r>
      <w:r w:rsidRPr="006211B0">
        <w:rPr>
          <w:i/>
          <w:sz w:val="24"/>
          <w:szCs w:val="24"/>
        </w:rPr>
        <w:t>Online Guide to MODFLOW-2005</w:t>
      </w:r>
      <w:r>
        <w:rPr>
          <w:sz w:val="24"/>
          <w:szCs w:val="24"/>
        </w:rPr>
        <w:t xml:space="preserve"> (</w:t>
      </w:r>
      <w:hyperlink r:id="rId10" w:history="1">
        <w:r w:rsidRPr="00F63084">
          <w:rPr>
            <w:rStyle w:val="Hyperlink"/>
            <w:sz w:val="24"/>
            <w:szCs w:val="24"/>
          </w:rPr>
          <w:t>http://water.usgs.gov/ogw/modflow/MODFLOW-2005-Guide/</w:t>
        </w:r>
      </w:hyperlink>
      <w:r>
        <w:rPr>
          <w:sz w:val="24"/>
          <w:szCs w:val="24"/>
        </w:rPr>
        <w:t xml:space="preserve">) and </w:t>
      </w:r>
      <w:r w:rsidRPr="006211B0">
        <w:rPr>
          <w:i/>
          <w:sz w:val="24"/>
          <w:szCs w:val="24"/>
        </w:rPr>
        <w:t>Online Guide to MODFLOW-NWT</w:t>
      </w:r>
      <w:r>
        <w:rPr>
          <w:sz w:val="24"/>
          <w:szCs w:val="24"/>
        </w:rPr>
        <w:t xml:space="preserve"> (</w:t>
      </w:r>
      <w:hyperlink r:id="rId11" w:history="1">
        <w:r w:rsidRPr="00F63084">
          <w:rPr>
            <w:rStyle w:val="Hyperlink"/>
            <w:sz w:val="24"/>
            <w:szCs w:val="24"/>
          </w:rPr>
          <w:t>http://water.usgs.gov/ogw/modflow-nwt/MODFLOW-NWT-Guide/</w:t>
        </w:r>
      </w:hyperlink>
      <w:r>
        <w:rPr>
          <w:sz w:val="24"/>
          <w:szCs w:val="24"/>
        </w:rPr>
        <w:t xml:space="preserve">). </w:t>
      </w:r>
    </w:p>
    <w:p w14:paraId="5AE23954" w14:textId="77777777" w:rsidR="007A6D1D" w:rsidRDefault="007A6D1D" w:rsidP="006817C1">
      <w:pPr>
        <w:pStyle w:val="ListParagraph"/>
        <w:ind w:left="0"/>
        <w:rPr>
          <w:rStyle w:val="Strong"/>
          <w:b w:val="0"/>
          <w:sz w:val="24"/>
          <w:szCs w:val="24"/>
        </w:rPr>
      </w:pPr>
    </w:p>
    <w:p w14:paraId="33BE2C40" w14:textId="77777777" w:rsidR="002F4EF7" w:rsidRPr="002B5E1E" w:rsidRDefault="002F4EF7" w:rsidP="00B013A3">
      <w:pPr>
        <w:pStyle w:val="ListParagraph"/>
        <w:ind w:left="0"/>
        <w:rPr>
          <w:b/>
          <w:sz w:val="24"/>
          <w:szCs w:val="24"/>
        </w:rPr>
      </w:pPr>
      <w:r w:rsidRPr="00B013A3">
        <w:rPr>
          <w:b/>
          <w:sz w:val="24"/>
          <w:szCs w:val="24"/>
        </w:rPr>
        <w:t>DOCUMENTATION</w:t>
      </w:r>
      <w:r w:rsidR="005476BA">
        <w:rPr>
          <w:b/>
          <w:sz w:val="24"/>
          <w:szCs w:val="24"/>
        </w:rPr>
        <w:t xml:space="preserve"> AND ADDITIONAL RESOURCES</w:t>
      </w:r>
      <w:r w:rsidR="002B5E1E">
        <w:rPr>
          <w:sz w:val="24"/>
          <w:szCs w:val="24"/>
        </w:rPr>
        <w:t xml:space="preserve"> </w:t>
      </w:r>
    </w:p>
    <w:p w14:paraId="21B459D6" w14:textId="77777777" w:rsidR="006817C1" w:rsidRPr="00C86B2F" w:rsidRDefault="006817C1" w:rsidP="006817C1">
      <w:pPr>
        <w:rPr>
          <w:sz w:val="24"/>
        </w:rPr>
      </w:pPr>
    </w:p>
    <w:p w14:paraId="1EE71E44" w14:textId="77777777" w:rsidR="005476BA" w:rsidRPr="00D00143" w:rsidRDefault="00D00143" w:rsidP="005476BA">
      <w:pPr>
        <w:rPr>
          <w:sz w:val="24"/>
          <w:szCs w:val="24"/>
        </w:rPr>
      </w:pPr>
      <w:r>
        <w:rPr>
          <w:rStyle w:val="Strong"/>
          <w:sz w:val="24"/>
        </w:rPr>
        <w:t>GSFLOW</w:t>
      </w:r>
      <w:r w:rsidR="005476BA">
        <w:rPr>
          <w:rStyle w:val="Strong"/>
          <w:sz w:val="24"/>
        </w:rPr>
        <w:t>:</w:t>
      </w:r>
      <w:r w:rsidR="005476BA">
        <w:rPr>
          <w:sz w:val="24"/>
        </w:rPr>
        <w:t xml:space="preserve"> </w:t>
      </w:r>
      <w:r>
        <w:rPr>
          <w:sz w:val="24"/>
          <w:szCs w:val="24"/>
        </w:rPr>
        <w:t xml:space="preserve">Documentation and additional resources for </w:t>
      </w:r>
      <w:r w:rsidRPr="00B013A3">
        <w:rPr>
          <w:sz w:val="24"/>
          <w:szCs w:val="24"/>
        </w:rPr>
        <w:t xml:space="preserve">GSFLOW </w:t>
      </w:r>
      <w:r>
        <w:rPr>
          <w:sz w:val="24"/>
          <w:szCs w:val="24"/>
        </w:rPr>
        <w:t xml:space="preserve">are </w:t>
      </w:r>
      <w:r w:rsidRPr="00B013A3">
        <w:rPr>
          <w:sz w:val="24"/>
          <w:szCs w:val="24"/>
        </w:rPr>
        <w:t xml:space="preserve">available </w:t>
      </w:r>
      <w:r>
        <w:rPr>
          <w:sz w:val="24"/>
          <w:szCs w:val="24"/>
        </w:rPr>
        <w:t xml:space="preserve">at </w:t>
      </w:r>
      <w:hyperlink r:id="rId12" w:history="1">
        <w:r w:rsidRPr="00B013A3">
          <w:rPr>
            <w:rStyle w:val="Hyperlink"/>
            <w:sz w:val="24"/>
            <w:szCs w:val="24"/>
          </w:rPr>
          <w:t>http://water.usgs.gov/ogw/gsflow/index.html</w:t>
        </w:r>
      </w:hyperlink>
      <w:r>
        <w:rPr>
          <w:sz w:val="24"/>
          <w:szCs w:val="24"/>
        </w:rPr>
        <w:t xml:space="preserve"> and</w:t>
      </w:r>
      <w:r w:rsidRPr="00B013A3">
        <w:rPr>
          <w:sz w:val="24"/>
          <w:szCs w:val="24"/>
        </w:rPr>
        <w:t xml:space="preserve"> </w:t>
      </w:r>
      <w:hyperlink r:id="rId13" w:history="1">
        <w:r w:rsidRPr="003D13CB">
          <w:rPr>
            <w:rStyle w:val="Hyperlink"/>
          </w:rPr>
          <w:t>http://wwwbrr.cr.usgs.gov/projects/SW_MoWS/GSFLOW.html</w:t>
        </w:r>
      </w:hyperlink>
      <w:r>
        <w:rPr>
          <w:sz w:val="24"/>
          <w:szCs w:val="24"/>
        </w:rPr>
        <w:t xml:space="preserve">.  </w:t>
      </w:r>
      <w:r>
        <w:rPr>
          <w:sz w:val="24"/>
        </w:rPr>
        <w:t>PDFs of the</w:t>
      </w:r>
      <w:r w:rsidR="005476BA">
        <w:rPr>
          <w:sz w:val="24"/>
        </w:rPr>
        <w:t xml:space="preserve"> </w:t>
      </w:r>
      <w:r>
        <w:rPr>
          <w:sz w:val="24"/>
        </w:rPr>
        <w:t xml:space="preserve">three </w:t>
      </w:r>
      <w:r w:rsidR="005476BA">
        <w:rPr>
          <w:sz w:val="24"/>
        </w:rPr>
        <w:t xml:space="preserve">reports </w:t>
      </w:r>
      <w:r>
        <w:rPr>
          <w:sz w:val="24"/>
        </w:rPr>
        <w:t xml:space="preserve">listed </w:t>
      </w:r>
      <w:r w:rsidR="003E5D4E">
        <w:rPr>
          <w:sz w:val="24"/>
        </w:rPr>
        <w:t>below</w:t>
      </w:r>
      <w:r>
        <w:rPr>
          <w:sz w:val="24"/>
        </w:rPr>
        <w:t xml:space="preserve"> </w:t>
      </w:r>
      <w:r w:rsidR="00257FB8">
        <w:rPr>
          <w:sz w:val="24"/>
        </w:rPr>
        <w:t>are provided in the ‘doc</w:t>
      </w:r>
      <w:r w:rsidR="005476BA">
        <w:rPr>
          <w:sz w:val="24"/>
        </w:rPr>
        <w:t xml:space="preserve">’ subdirectory of the </w:t>
      </w:r>
      <w:r>
        <w:rPr>
          <w:sz w:val="24"/>
        </w:rPr>
        <w:t xml:space="preserve">GSFLOW </w:t>
      </w:r>
      <w:r w:rsidR="005476BA">
        <w:rPr>
          <w:sz w:val="24"/>
        </w:rPr>
        <w:t>release folder.</w:t>
      </w:r>
    </w:p>
    <w:p w14:paraId="2380E109" w14:textId="77777777" w:rsidR="005476BA" w:rsidRPr="00C86B2F" w:rsidRDefault="005476BA" w:rsidP="005476BA">
      <w:pPr>
        <w:rPr>
          <w:sz w:val="24"/>
        </w:rPr>
      </w:pPr>
    </w:p>
    <w:p w14:paraId="2245D0F1" w14:textId="77777777" w:rsidR="00010E5E" w:rsidRPr="00FA25AF" w:rsidRDefault="00010E5E" w:rsidP="00D10D32">
      <w:pPr>
        <w:pStyle w:val="ListParagraph"/>
        <w:ind w:left="0"/>
        <w:rPr>
          <w:color w:val="000000"/>
          <w:sz w:val="24"/>
          <w:szCs w:val="24"/>
        </w:rPr>
      </w:pPr>
      <w:r w:rsidRPr="00010E5E">
        <w:rPr>
          <w:sz w:val="24"/>
          <w:szCs w:val="24"/>
        </w:rPr>
        <w:t>Henson, W.R., Medina, R.L., Mayers, C.J., Niswonger, R.G., and Regan, R.S., 2013, CRT—Cascade routing tool to define and visualize flow paths for grid-based watershed models: U.S. Geological Survey Techniques and Methods, book 6, chap. D2, 28 p.</w:t>
      </w:r>
      <w:r w:rsidR="00FA25AF">
        <w:rPr>
          <w:sz w:val="24"/>
          <w:szCs w:val="24"/>
        </w:rPr>
        <w:t xml:space="preserve">, </w:t>
      </w:r>
      <w:r w:rsidRPr="00010E5E">
        <w:rPr>
          <w:sz w:val="24"/>
          <w:szCs w:val="24"/>
        </w:rPr>
        <w:t>http://pubs.usgs.gov/tm/tm6d2/</w:t>
      </w:r>
      <w:r w:rsidR="00FA25AF">
        <w:rPr>
          <w:sz w:val="24"/>
          <w:szCs w:val="24"/>
        </w:rPr>
        <w:t>.</w:t>
      </w:r>
    </w:p>
    <w:p w14:paraId="6B6D69A4" w14:textId="77777777" w:rsidR="00D10D32" w:rsidRDefault="00D10D32" w:rsidP="00B013A3">
      <w:pPr>
        <w:pStyle w:val="ListParagraph"/>
        <w:ind w:left="0"/>
        <w:rPr>
          <w:sz w:val="24"/>
          <w:szCs w:val="24"/>
        </w:rPr>
      </w:pPr>
    </w:p>
    <w:p w14:paraId="5F7AAC57" w14:textId="77777777" w:rsidR="00FA25AF" w:rsidRPr="00FA25AF" w:rsidRDefault="00FA25AF" w:rsidP="00B013A3">
      <w:pPr>
        <w:pStyle w:val="ListParagraph"/>
        <w:ind w:left="0"/>
        <w:rPr>
          <w:sz w:val="24"/>
          <w:szCs w:val="24"/>
        </w:rPr>
      </w:pPr>
      <w:r w:rsidRPr="00FA25AF">
        <w:rPr>
          <w:sz w:val="24"/>
          <w:szCs w:val="24"/>
        </w:rPr>
        <w:t>Markstrom, S.L., Niswonger, R.G., Regan, R.S., Prudic, D.E., and Barlow, P.M., 2008, GSFLOW—Coupled ground-water and surface-water flow model based on the integration of the precipitation-runoff modeling system (PRMS) and the modular ground-water flow model (MODFLOW–2005): U.S. Geological Survey Techniques and Met</w:t>
      </w:r>
      <w:r>
        <w:rPr>
          <w:sz w:val="24"/>
          <w:szCs w:val="24"/>
        </w:rPr>
        <w:t xml:space="preserve">hods, book 6, chap. D1, 240 p., </w:t>
      </w:r>
      <w:r w:rsidRPr="00FA25AF">
        <w:rPr>
          <w:sz w:val="24"/>
          <w:szCs w:val="24"/>
        </w:rPr>
        <w:t>http:</w:t>
      </w:r>
      <w:r>
        <w:rPr>
          <w:sz w:val="24"/>
          <w:szCs w:val="24"/>
        </w:rPr>
        <w:t>//pubs.usgs.gov/tm/tm6d1/.</w:t>
      </w:r>
    </w:p>
    <w:p w14:paraId="003277E0" w14:textId="77777777" w:rsidR="00FA25AF" w:rsidRDefault="00FA25AF" w:rsidP="00FA25AF">
      <w:pPr>
        <w:rPr>
          <w:sz w:val="24"/>
          <w:szCs w:val="24"/>
        </w:rPr>
      </w:pPr>
    </w:p>
    <w:p w14:paraId="2B2D7FED" w14:textId="77777777" w:rsidR="00EF23FE" w:rsidRPr="0076511E" w:rsidRDefault="00010E5E" w:rsidP="00FA25AF">
      <w:pPr>
        <w:rPr>
          <w:sz w:val="24"/>
          <w:szCs w:val="24"/>
        </w:rPr>
      </w:pPr>
      <w:r w:rsidRPr="0076511E">
        <w:rPr>
          <w:sz w:val="24"/>
          <w:szCs w:val="24"/>
          <w:shd w:val="clear" w:color="auto" w:fill="FFFFFF"/>
        </w:rPr>
        <w:t xml:space="preserve">Regan, R.S., Niswonger, R.G., Markstrom, S.L., and Barlow, P.M., 2015, Documentation of a restart option for the U.S. Geological Survey coupled groundwater and surface-water flow </w:t>
      </w:r>
      <w:r w:rsidRPr="0076511E">
        <w:rPr>
          <w:sz w:val="24"/>
          <w:szCs w:val="24"/>
          <w:shd w:val="clear" w:color="auto" w:fill="FFFFFF"/>
        </w:rPr>
        <w:lastRenderedPageBreak/>
        <w:t xml:space="preserve">(GSFLOW) model: U.S. Geological Survey Techniques and Methods, book 6, chap. D3, 19 p., </w:t>
      </w:r>
      <w:proofErr w:type="gramStart"/>
      <w:r w:rsidRPr="0076511E">
        <w:rPr>
          <w:sz w:val="24"/>
          <w:szCs w:val="24"/>
          <w:shd w:val="clear" w:color="auto" w:fill="FFFFFF"/>
        </w:rPr>
        <w:t>http</w:t>
      </w:r>
      <w:proofErr w:type="gramEnd"/>
      <w:r w:rsidRPr="0076511E">
        <w:rPr>
          <w:sz w:val="24"/>
          <w:szCs w:val="24"/>
          <w:shd w:val="clear" w:color="auto" w:fill="FFFFFF"/>
        </w:rPr>
        <w:t>://dx.doi.org/10.3133/tm6D3</w:t>
      </w:r>
      <w:r w:rsidR="00FA25AF" w:rsidRPr="0076511E">
        <w:rPr>
          <w:sz w:val="24"/>
          <w:szCs w:val="24"/>
          <w:shd w:val="clear" w:color="auto" w:fill="FFFFFF"/>
        </w:rPr>
        <w:t>/</w:t>
      </w:r>
      <w:r w:rsidRPr="0076511E">
        <w:rPr>
          <w:sz w:val="24"/>
          <w:szCs w:val="24"/>
          <w:shd w:val="clear" w:color="auto" w:fill="FFFFFF"/>
        </w:rPr>
        <w:t>.</w:t>
      </w:r>
    </w:p>
    <w:p w14:paraId="0B917FBE" w14:textId="77777777" w:rsidR="002F4EF7" w:rsidRDefault="002F4EF7" w:rsidP="002F4EF7">
      <w:pPr>
        <w:pStyle w:val="ListParagraph"/>
        <w:ind w:left="0"/>
      </w:pPr>
    </w:p>
    <w:p w14:paraId="67DE5950" w14:textId="77777777" w:rsidR="00D92E52" w:rsidRDefault="00D00143" w:rsidP="00D92E52">
      <w:pPr>
        <w:pStyle w:val="ListParagraph"/>
        <w:ind w:left="0"/>
        <w:rPr>
          <w:sz w:val="24"/>
          <w:szCs w:val="24"/>
        </w:rPr>
      </w:pPr>
      <w:r>
        <w:rPr>
          <w:rStyle w:val="Strong"/>
          <w:sz w:val="24"/>
        </w:rPr>
        <w:t>PRMS and MODFLOW</w:t>
      </w:r>
      <w:r w:rsidR="00D92E52">
        <w:rPr>
          <w:rStyle w:val="Strong"/>
          <w:sz w:val="24"/>
        </w:rPr>
        <w:t xml:space="preserve">: </w:t>
      </w:r>
      <w:r w:rsidR="00D92E52">
        <w:rPr>
          <w:sz w:val="24"/>
          <w:szCs w:val="24"/>
        </w:rPr>
        <w:t xml:space="preserve">Documentation and </w:t>
      </w:r>
      <w:r>
        <w:rPr>
          <w:sz w:val="24"/>
          <w:szCs w:val="24"/>
        </w:rPr>
        <w:t xml:space="preserve">additional </w:t>
      </w:r>
      <w:r w:rsidR="00D92E52">
        <w:rPr>
          <w:sz w:val="24"/>
          <w:szCs w:val="24"/>
        </w:rPr>
        <w:t xml:space="preserve">resources for PRMS and MODFLOW are available at </w:t>
      </w:r>
      <w:hyperlink r:id="rId14" w:history="1">
        <w:r w:rsidR="00D92E52" w:rsidRPr="003D13CB">
          <w:rPr>
            <w:rStyle w:val="Hyperlink"/>
            <w:sz w:val="24"/>
            <w:szCs w:val="24"/>
          </w:rPr>
          <w:t>http://wwwbrr.cr.usgs.gov/projects/SW_MoWS/PRMS.html</w:t>
        </w:r>
      </w:hyperlink>
      <w:r w:rsidR="00D92E52">
        <w:rPr>
          <w:sz w:val="24"/>
          <w:szCs w:val="24"/>
        </w:rPr>
        <w:t xml:space="preserve"> and </w:t>
      </w:r>
      <w:hyperlink r:id="rId15" w:history="1">
        <w:r w:rsidR="00D92E52" w:rsidRPr="003D13CB">
          <w:rPr>
            <w:rStyle w:val="Hyperlink"/>
            <w:sz w:val="24"/>
            <w:szCs w:val="24"/>
          </w:rPr>
          <w:t>http://water.usgs.gov/ogw/modflow/</w:t>
        </w:r>
      </w:hyperlink>
      <w:r w:rsidR="00257FB8">
        <w:rPr>
          <w:sz w:val="24"/>
          <w:szCs w:val="24"/>
        </w:rPr>
        <w:t xml:space="preserve">, </w:t>
      </w:r>
      <w:r w:rsidR="00D92E52">
        <w:rPr>
          <w:sz w:val="24"/>
          <w:szCs w:val="24"/>
        </w:rPr>
        <w:t>respectively.</w:t>
      </w:r>
      <w:r w:rsidR="005130C2">
        <w:rPr>
          <w:sz w:val="24"/>
          <w:szCs w:val="24"/>
        </w:rPr>
        <w:t xml:space="preserve"> PDFs of some of these reports can be found in the ‘doc/Related reports (PRMS, MODFLOW, </w:t>
      </w:r>
      <w:proofErr w:type="gramStart"/>
      <w:r w:rsidR="005130C2">
        <w:rPr>
          <w:sz w:val="24"/>
          <w:szCs w:val="24"/>
        </w:rPr>
        <w:t>CRT</w:t>
      </w:r>
      <w:proofErr w:type="gramEnd"/>
      <w:r w:rsidR="005130C2">
        <w:rPr>
          <w:sz w:val="24"/>
          <w:szCs w:val="24"/>
        </w:rPr>
        <w:t>)’ subdirectory of the GSFLOW release folder.</w:t>
      </w:r>
    </w:p>
    <w:p w14:paraId="543A310F" w14:textId="77777777" w:rsidR="00DE0BFE" w:rsidRDefault="00DE0BFE" w:rsidP="00D92E52">
      <w:pPr>
        <w:pStyle w:val="ListParagraph"/>
        <w:ind w:left="0"/>
        <w:rPr>
          <w:sz w:val="24"/>
          <w:szCs w:val="24"/>
        </w:rPr>
      </w:pPr>
    </w:p>
    <w:p w14:paraId="5A6DF72D" w14:textId="77777777" w:rsidR="00DE0BFE" w:rsidRDefault="00DE0BFE" w:rsidP="00DE0BFE">
      <w:pPr>
        <w:pStyle w:val="ListParagraph"/>
        <w:ind w:left="0"/>
        <w:rPr>
          <w:sz w:val="24"/>
          <w:szCs w:val="24"/>
        </w:rPr>
      </w:pPr>
      <w:r w:rsidRPr="00DE0BFE">
        <w:rPr>
          <w:sz w:val="24"/>
          <w:szCs w:val="24"/>
        </w:rPr>
        <w:t>Bakker, Mark, Schaars, Frans, Hughes, J.D., Langevin, C.D., and Dausman, A.M., 2013, Documentation of the seawater intrusion (SWI2) package for MODFLOW: U.S. Geological Survey Techniques and Methods, book 6, chap. A46, 47 p.</w:t>
      </w:r>
    </w:p>
    <w:p w14:paraId="54CA0F35" w14:textId="77777777" w:rsidR="00DE0BFE" w:rsidRDefault="00DE0BFE" w:rsidP="00DE0BFE">
      <w:pPr>
        <w:pStyle w:val="ListParagraph"/>
        <w:ind w:left="0"/>
        <w:rPr>
          <w:sz w:val="24"/>
          <w:szCs w:val="24"/>
        </w:rPr>
      </w:pPr>
    </w:p>
    <w:p w14:paraId="5011B4A5" w14:textId="002B6515" w:rsidR="00DE0BFE" w:rsidRPr="00DE0BFE" w:rsidRDefault="00DE0BFE" w:rsidP="00DE0BFE">
      <w:pPr>
        <w:pStyle w:val="ListParagraph"/>
        <w:ind w:left="0"/>
        <w:rPr>
          <w:sz w:val="24"/>
          <w:szCs w:val="24"/>
        </w:rPr>
      </w:pPr>
      <w:r w:rsidRPr="00DE0BFE">
        <w:rPr>
          <w:sz w:val="24"/>
          <w:szCs w:val="24"/>
        </w:rPr>
        <w:t>Bedekar, Vivek, Morway, E.D., Langevin, C.D., and Tonkin, Matt, 2016, MT3D-USGS version 1: A U.S. Geological</w:t>
      </w:r>
      <w:r>
        <w:rPr>
          <w:sz w:val="24"/>
          <w:szCs w:val="24"/>
        </w:rPr>
        <w:t xml:space="preserve"> </w:t>
      </w:r>
      <w:r w:rsidRPr="00DE0BFE">
        <w:rPr>
          <w:sz w:val="24"/>
          <w:szCs w:val="24"/>
        </w:rPr>
        <w:t>Survey release of MT3DMS updated with new and expanded transport capabilities for use with MODFLOW:</w:t>
      </w:r>
      <w:r>
        <w:rPr>
          <w:sz w:val="24"/>
          <w:szCs w:val="24"/>
        </w:rPr>
        <w:t xml:space="preserve"> </w:t>
      </w:r>
      <w:r w:rsidRPr="00DE0BFE">
        <w:rPr>
          <w:sz w:val="24"/>
          <w:szCs w:val="24"/>
        </w:rPr>
        <w:t>U.S. Geological Survey Techniques and Methods 6-A53, 69 p., http://dx.doi.org/10.3133/tm6A53.</w:t>
      </w:r>
    </w:p>
    <w:p w14:paraId="5815423B" w14:textId="77777777" w:rsidR="005476BA" w:rsidRDefault="005476BA" w:rsidP="005476BA">
      <w:pPr>
        <w:rPr>
          <w:sz w:val="24"/>
        </w:rPr>
      </w:pPr>
    </w:p>
    <w:p w14:paraId="429AA80D" w14:textId="77777777" w:rsidR="00D5483B" w:rsidRDefault="00B013A3" w:rsidP="00D5483B">
      <w:pPr>
        <w:pStyle w:val="ListParagraph"/>
        <w:ind w:left="0"/>
        <w:rPr>
          <w:sz w:val="24"/>
          <w:szCs w:val="24"/>
        </w:rPr>
      </w:pPr>
      <w:r w:rsidRPr="00AC7E56">
        <w:rPr>
          <w:sz w:val="24"/>
          <w:szCs w:val="24"/>
        </w:rPr>
        <w:t>Harbaugh, A.W., 2005, MODFLOW-2005, the U.S. Geological Survey</w:t>
      </w:r>
      <w:r w:rsidR="00AC7E56" w:rsidRPr="00AC7E56">
        <w:rPr>
          <w:sz w:val="24"/>
          <w:szCs w:val="24"/>
        </w:rPr>
        <w:t xml:space="preserve"> </w:t>
      </w:r>
      <w:r w:rsidRPr="00AC7E56">
        <w:rPr>
          <w:sz w:val="24"/>
          <w:szCs w:val="24"/>
        </w:rPr>
        <w:t>modular ground-water model--the Ground-Water Flow Process: U.S.</w:t>
      </w:r>
      <w:r w:rsidR="00AC7E56" w:rsidRPr="00AC7E56">
        <w:rPr>
          <w:sz w:val="24"/>
          <w:szCs w:val="24"/>
        </w:rPr>
        <w:t xml:space="preserve"> </w:t>
      </w:r>
      <w:r w:rsidRPr="00AC7E56">
        <w:rPr>
          <w:sz w:val="24"/>
          <w:szCs w:val="24"/>
        </w:rPr>
        <w:t>Geological Survey Techniques and Methods 6-A16, variously</w:t>
      </w:r>
      <w:r w:rsidR="00AC7E56" w:rsidRPr="00AC7E56">
        <w:rPr>
          <w:sz w:val="24"/>
          <w:szCs w:val="24"/>
        </w:rPr>
        <w:t xml:space="preserve"> </w:t>
      </w:r>
      <w:r w:rsidRPr="00AC7E56">
        <w:rPr>
          <w:sz w:val="24"/>
          <w:szCs w:val="24"/>
        </w:rPr>
        <w:t>paginated.</w:t>
      </w:r>
    </w:p>
    <w:p w14:paraId="422DD3AA" w14:textId="77777777" w:rsidR="00AC7E56" w:rsidRPr="00AC7E56" w:rsidRDefault="00AC7E56" w:rsidP="00AC7E56">
      <w:pPr>
        <w:pStyle w:val="ListParagraph"/>
        <w:ind w:left="0"/>
        <w:rPr>
          <w:sz w:val="24"/>
          <w:szCs w:val="24"/>
        </w:rPr>
      </w:pPr>
    </w:p>
    <w:p w14:paraId="731DEB89" w14:textId="77777777" w:rsidR="00AC7E56" w:rsidRPr="00AC7E56" w:rsidRDefault="005D58C3" w:rsidP="00AC7E56">
      <w:pPr>
        <w:pStyle w:val="ListParagraph"/>
        <w:ind w:left="0"/>
        <w:rPr>
          <w:sz w:val="24"/>
          <w:szCs w:val="24"/>
        </w:rPr>
      </w:pPr>
      <w:r w:rsidRPr="00AC7E56">
        <w:rPr>
          <w:sz w:val="24"/>
          <w:szCs w:val="24"/>
        </w:rPr>
        <w:t>Leavesley, G.H., Lichty, R.W, Troutman, B.M., and Saindon,</w:t>
      </w:r>
      <w:r w:rsidR="00AC7E56" w:rsidRPr="00AC7E56">
        <w:rPr>
          <w:sz w:val="24"/>
          <w:szCs w:val="24"/>
        </w:rPr>
        <w:t xml:space="preserve"> </w:t>
      </w:r>
      <w:r w:rsidRPr="00AC7E56">
        <w:rPr>
          <w:sz w:val="24"/>
          <w:szCs w:val="24"/>
        </w:rPr>
        <w:t>L.G., 1983, Precipitation-runoff modeling system--User's</w:t>
      </w:r>
      <w:r w:rsidR="00AC7E56" w:rsidRPr="00AC7E56">
        <w:rPr>
          <w:sz w:val="24"/>
          <w:szCs w:val="24"/>
        </w:rPr>
        <w:t xml:space="preserve"> </w:t>
      </w:r>
      <w:r w:rsidRPr="00AC7E56">
        <w:rPr>
          <w:sz w:val="24"/>
          <w:szCs w:val="24"/>
        </w:rPr>
        <w:t>manual: U.S. Geological Survey Water-Resources Investigations</w:t>
      </w:r>
      <w:r w:rsidR="00AC7E56" w:rsidRPr="00AC7E56">
        <w:rPr>
          <w:sz w:val="24"/>
          <w:szCs w:val="24"/>
        </w:rPr>
        <w:t xml:space="preserve"> </w:t>
      </w:r>
      <w:r w:rsidRPr="00AC7E56">
        <w:rPr>
          <w:sz w:val="24"/>
          <w:szCs w:val="24"/>
        </w:rPr>
        <w:t>Report 83-4238, 207 p.</w:t>
      </w:r>
    </w:p>
    <w:p w14:paraId="5DE1CB3F" w14:textId="77777777" w:rsidR="00AC7E56" w:rsidRPr="00AC7E56" w:rsidRDefault="00AC7E56" w:rsidP="00AC7E56">
      <w:pPr>
        <w:pStyle w:val="ListParagraph"/>
        <w:ind w:left="0"/>
        <w:rPr>
          <w:sz w:val="24"/>
          <w:szCs w:val="24"/>
        </w:rPr>
      </w:pPr>
    </w:p>
    <w:p w14:paraId="3A3F200E" w14:textId="77777777" w:rsidR="00AC7E56" w:rsidRPr="00AC7E56" w:rsidRDefault="005D58C3" w:rsidP="00AC7E56">
      <w:pPr>
        <w:pStyle w:val="ListParagraph"/>
        <w:ind w:left="0"/>
        <w:rPr>
          <w:sz w:val="24"/>
          <w:szCs w:val="24"/>
        </w:rPr>
      </w:pPr>
      <w:r w:rsidRPr="00AC7E56">
        <w:rPr>
          <w:sz w:val="24"/>
          <w:szCs w:val="24"/>
        </w:rPr>
        <w:t>Leavesley, G.H., Restrepo, P.J., Markstrom, S.L., Dixon, M.,</w:t>
      </w:r>
      <w:r w:rsidR="00AC7E56" w:rsidRPr="00AC7E56">
        <w:rPr>
          <w:sz w:val="24"/>
          <w:szCs w:val="24"/>
        </w:rPr>
        <w:t xml:space="preserve"> </w:t>
      </w:r>
      <w:r w:rsidRPr="00AC7E56">
        <w:rPr>
          <w:sz w:val="24"/>
          <w:szCs w:val="24"/>
        </w:rPr>
        <w:t>and Stannard, L.G., 1996, The Modular Modeling System (MMS):</w:t>
      </w:r>
      <w:r w:rsidR="00AC7E56" w:rsidRPr="00AC7E56">
        <w:rPr>
          <w:sz w:val="24"/>
          <w:szCs w:val="24"/>
        </w:rPr>
        <w:t xml:space="preserve"> </w:t>
      </w:r>
      <w:r w:rsidRPr="00AC7E56">
        <w:rPr>
          <w:sz w:val="24"/>
          <w:szCs w:val="24"/>
        </w:rPr>
        <w:t>User's manual: U.S. Geological Survey Open-File Report 96-151,</w:t>
      </w:r>
      <w:r w:rsidR="00AC7E56" w:rsidRPr="00AC7E56">
        <w:rPr>
          <w:sz w:val="24"/>
          <w:szCs w:val="24"/>
        </w:rPr>
        <w:t xml:space="preserve"> </w:t>
      </w:r>
      <w:r w:rsidRPr="00AC7E56">
        <w:rPr>
          <w:sz w:val="24"/>
          <w:szCs w:val="24"/>
        </w:rPr>
        <w:t>142 p.</w:t>
      </w:r>
    </w:p>
    <w:p w14:paraId="22BD8FB5" w14:textId="77777777" w:rsidR="00AC7E56" w:rsidRPr="00AC7E56" w:rsidRDefault="00AC7E56" w:rsidP="00AC7E56">
      <w:pPr>
        <w:pStyle w:val="ListParagraph"/>
        <w:ind w:left="0"/>
        <w:rPr>
          <w:sz w:val="24"/>
          <w:szCs w:val="24"/>
        </w:rPr>
      </w:pPr>
    </w:p>
    <w:p w14:paraId="5D3EC554" w14:textId="77777777" w:rsidR="005D58C3" w:rsidRPr="00AC7E56" w:rsidRDefault="005D58C3" w:rsidP="00AC7E56">
      <w:pPr>
        <w:pStyle w:val="ListParagraph"/>
        <w:ind w:left="0"/>
        <w:rPr>
          <w:sz w:val="24"/>
          <w:szCs w:val="24"/>
        </w:rPr>
      </w:pPr>
      <w:r w:rsidRPr="00AC7E56">
        <w:rPr>
          <w:sz w:val="24"/>
          <w:szCs w:val="24"/>
        </w:rPr>
        <w:t xml:space="preserve">Markstrom, S.L., Regan, R.S., Hay, L.E., Viger, R.J., Webb, R.M.T., Payn, R.A., and LaFontaine, J.H., 2015, PRMS-IV, the precipitation-runoff modeling system, version 4: U.S. Geological Survey Techniques and Methods, book 6, chap. B7, 158 p., </w:t>
      </w:r>
      <w:hyperlink r:id="rId16" w:history="1">
        <w:r w:rsidRPr="00AC7E56">
          <w:rPr>
            <w:rStyle w:val="Hyperlink"/>
            <w:sz w:val="24"/>
            <w:szCs w:val="24"/>
          </w:rPr>
          <w:t>http://dx.doi.org/10.3133/tm6B7</w:t>
        </w:r>
      </w:hyperlink>
      <w:r w:rsidRPr="00AC7E56">
        <w:rPr>
          <w:sz w:val="24"/>
          <w:szCs w:val="24"/>
        </w:rPr>
        <w:t>.</w:t>
      </w:r>
    </w:p>
    <w:p w14:paraId="4C2518A8" w14:textId="77777777" w:rsidR="005D58C3" w:rsidRPr="00AC7E56" w:rsidRDefault="005D58C3" w:rsidP="00AC7E56">
      <w:pPr>
        <w:pStyle w:val="ListParagraph"/>
        <w:ind w:left="0"/>
        <w:rPr>
          <w:sz w:val="24"/>
          <w:szCs w:val="24"/>
        </w:rPr>
      </w:pPr>
    </w:p>
    <w:p w14:paraId="462FC983" w14:textId="77777777" w:rsidR="002F4EF7" w:rsidRPr="00AC7E56" w:rsidRDefault="002F4EF7" w:rsidP="00AC7E56">
      <w:pPr>
        <w:pStyle w:val="ListParagraph"/>
        <w:ind w:left="0"/>
        <w:rPr>
          <w:sz w:val="24"/>
          <w:szCs w:val="24"/>
        </w:rPr>
      </w:pPr>
      <w:r w:rsidRPr="00AC7E56">
        <w:rPr>
          <w:sz w:val="24"/>
          <w:szCs w:val="24"/>
        </w:rPr>
        <w:t>Niswonger, R.G., Panday, Sorab, and Ibaraki, Motomu, 2011, MODFLOW-NWT, A Newton formulation for MODFLOW-2005: U.S. Geological Survey Techniques and Methods 6-A37, 44 p.</w:t>
      </w:r>
    </w:p>
    <w:p w14:paraId="32527052" w14:textId="77777777" w:rsidR="00697C4C" w:rsidRPr="00AC7E56" w:rsidRDefault="00697C4C" w:rsidP="00AC7E56">
      <w:pPr>
        <w:pStyle w:val="ListParagraph"/>
        <w:ind w:left="0"/>
        <w:rPr>
          <w:sz w:val="24"/>
          <w:szCs w:val="24"/>
        </w:rPr>
      </w:pPr>
    </w:p>
    <w:p w14:paraId="1FABC971" w14:textId="77777777" w:rsidR="00697C4C" w:rsidRPr="00AC7E56" w:rsidRDefault="00697C4C" w:rsidP="00AC7E56">
      <w:pPr>
        <w:rPr>
          <w:sz w:val="24"/>
          <w:szCs w:val="24"/>
        </w:rPr>
      </w:pPr>
      <w:r w:rsidRPr="00AC7E56">
        <w:rPr>
          <w:sz w:val="24"/>
          <w:szCs w:val="24"/>
        </w:rPr>
        <w:t>Niswonger, R.G., Prudic, D.E., and Regan, R.S., 2006, Documentation of the Unsaturated-Zone Flow (UZF1) Package for modeling unsaturated flow between the land surface and the water table with MODFLOW-2005: U.S. Geological Survey Techniques and Methods 6-A19, 62 p.</w:t>
      </w:r>
    </w:p>
    <w:p w14:paraId="1C5BAAC0" w14:textId="77777777" w:rsidR="00697C4C" w:rsidRPr="00AC7E56" w:rsidRDefault="00697C4C" w:rsidP="00AC7E56">
      <w:pPr>
        <w:rPr>
          <w:sz w:val="24"/>
          <w:szCs w:val="24"/>
        </w:rPr>
      </w:pPr>
    </w:p>
    <w:p w14:paraId="03B25228" w14:textId="77777777" w:rsidR="002F4EF7" w:rsidRDefault="00697C4C" w:rsidP="00AC7E56">
      <w:pPr>
        <w:pStyle w:val="ListParagraph"/>
        <w:ind w:left="0"/>
        <w:rPr>
          <w:sz w:val="24"/>
          <w:szCs w:val="24"/>
        </w:rPr>
      </w:pPr>
      <w:r w:rsidRPr="00AC7E56">
        <w:rPr>
          <w:sz w:val="24"/>
          <w:szCs w:val="24"/>
        </w:rPr>
        <w:t>Niswonger, R.G., and Prudic, D.E., 2005, Documentation of the Streamflow-Routing (SFR2) Package to include unsaturated flow beneath streams—</w:t>
      </w:r>
      <w:proofErr w:type="gramStart"/>
      <w:r w:rsidRPr="00AC7E56">
        <w:rPr>
          <w:sz w:val="24"/>
          <w:szCs w:val="24"/>
        </w:rPr>
        <w:t>A</w:t>
      </w:r>
      <w:proofErr w:type="gramEnd"/>
      <w:r w:rsidRPr="00AC7E56">
        <w:rPr>
          <w:sz w:val="24"/>
          <w:szCs w:val="24"/>
        </w:rPr>
        <w:t xml:space="preserve"> modification to SFR1: U.S. Geological Survey Techniques and Methods 6-A13, 50 p.</w:t>
      </w:r>
    </w:p>
    <w:p w14:paraId="59E5E10F" w14:textId="77777777" w:rsidR="00BC049F" w:rsidRDefault="00BC049F" w:rsidP="00AC7E56">
      <w:pPr>
        <w:pStyle w:val="ListParagraph"/>
        <w:ind w:left="0"/>
        <w:rPr>
          <w:sz w:val="24"/>
          <w:szCs w:val="24"/>
        </w:rPr>
      </w:pPr>
    </w:p>
    <w:p w14:paraId="62F7E6C5" w14:textId="02904DEF" w:rsidR="00BC049F" w:rsidRDefault="00BC049F" w:rsidP="00AC7E56">
      <w:pPr>
        <w:pStyle w:val="ListParagraph"/>
        <w:ind w:left="0"/>
        <w:rPr>
          <w:sz w:val="24"/>
          <w:szCs w:val="24"/>
        </w:rPr>
      </w:pPr>
      <w:r w:rsidRPr="00BC049F">
        <w:rPr>
          <w:sz w:val="24"/>
          <w:szCs w:val="24"/>
        </w:rPr>
        <w:t xml:space="preserve">Regan, R.S., and LaFontaine, J.H., 2017, Documentation of the dynamic parameter, water-use, stream and lake flow routing, and two summary output modules and updates to surface-depression storage simulation and initial conditions specification options with the Precipitation-Runoff Modeling System (PRMS): U.S. Geological Survey Techniques and Methods, book 6, chap. B8, 60 p., </w:t>
      </w:r>
      <w:hyperlink r:id="rId17" w:history="1">
        <w:r w:rsidRPr="001A2852">
          <w:rPr>
            <w:rStyle w:val="Hyperlink"/>
            <w:sz w:val="24"/>
            <w:szCs w:val="24"/>
          </w:rPr>
          <w:t>https://doi.org/10.3133/tm6B8</w:t>
        </w:r>
      </w:hyperlink>
      <w:r w:rsidRPr="00BC049F">
        <w:rPr>
          <w:sz w:val="24"/>
          <w:szCs w:val="24"/>
        </w:rPr>
        <w:t>.</w:t>
      </w:r>
    </w:p>
    <w:p w14:paraId="01340CF7" w14:textId="77777777" w:rsidR="002E5F96" w:rsidRDefault="002E5F96" w:rsidP="00AC7E56">
      <w:pPr>
        <w:pStyle w:val="ListParagraph"/>
        <w:ind w:left="0"/>
        <w:rPr>
          <w:sz w:val="24"/>
          <w:szCs w:val="24"/>
        </w:rPr>
      </w:pPr>
    </w:p>
    <w:p w14:paraId="6B068A2B" w14:textId="62AAB3A9" w:rsidR="00314C83" w:rsidRDefault="002E5F96" w:rsidP="002E5F96">
      <w:pPr>
        <w:rPr>
          <w:sz w:val="24"/>
          <w:szCs w:val="24"/>
        </w:rPr>
      </w:pPr>
      <w:r w:rsidRPr="002E5F96">
        <w:rPr>
          <w:sz w:val="24"/>
          <w:szCs w:val="24"/>
        </w:rPr>
        <w:t>Regan, R.S., Markstrom, S.L., Hay, L.E., Viger, R.J., Norton, P.A., Driscoll, J.M., LaFontaine, J.H., 2018, Description of</w:t>
      </w:r>
      <w:r>
        <w:rPr>
          <w:sz w:val="24"/>
          <w:szCs w:val="24"/>
        </w:rPr>
        <w:t xml:space="preserve"> </w:t>
      </w:r>
      <w:r w:rsidRPr="002E5F96">
        <w:rPr>
          <w:sz w:val="24"/>
          <w:szCs w:val="24"/>
        </w:rPr>
        <w:t>the National Hydrologic Model for use with the Precipitation-Runoff Modeling System (PRMS): U.S. Geological Survey</w:t>
      </w:r>
      <w:r>
        <w:rPr>
          <w:sz w:val="24"/>
          <w:szCs w:val="24"/>
        </w:rPr>
        <w:t xml:space="preserve"> </w:t>
      </w:r>
      <w:r w:rsidRPr="002E5F96">
        <w:rPr>
          <w:sz w:val="24"/>
          <w:szCs w:val="24"/>
        </w:rPr>
        <w:t xml:space="preserve">Techniques and Methods, book 6, chap B9, 38 p., </w:t>
      </w:r>
      <w:hyperlink r:id="rId18" w:history="1">
        <w:r w:rsidRPr="00C649C3">
          <w:rPr>
            <w:rStyle w:val="Hyperlink"/>
            <w:sz w:val="24"/>
            <w:szCs w:val="24"/>
          </w:rPr>
          <w:t>https://doi.org/10.3133/tm6B9</w:t>
        </w:r>
      </w:hyperlink>
      <w:r w:rsidRPr="002E5F96">
        <w:rPr>
          <w:sz w:val="24"/>
          <w:szCs w:val="24"/>
        </w:rPr>
        <w:t>.</w:t>
      </w:r>
    </w:p>
    <w:p w14:paraId="079B9C4D" w14:textId="77777777" w:rsidR="002E5F96" w:rsidRPr="00AC7E56" w:rsidRDefault="002E5F96" w:rsidP="002E5F96">
      <w:pPr>
        <w:rPr>
          <w:sz w:val="24"/>
          <w:szCs w:val="24"/>
        </w:rPr>
      </w:pPr>
    </w:p>
    <w:p w14:paraId="5F3231DF" w14:textId="77777777" w:rsidR="00DE0BFE" w:rsidRDefault="00314C83" w:rsidP="00DE0BFE">
      <w:pPr>
        <w:pStyle w:val="ListParagraph"/>
        <w:ind w:left="0"/>
        <w:rPr>
          <w:sz w:val="24"/>
          <w:szCs w:val="24"/>
        </w:rPr>
      </w:pPr>
      <w:r w:rsidRPr="00AC7E56">
        <w:rPr>
          <w:sz w:val="24"/>
          <w:szCs w:val="24"/>
        </w:rPr>
        <w:t>Viger, R.J., Hay, L.E., Jones, J.W., and Buell, G.R., 2010, Effects of including surface depressions in the application of the Precipitation-Runoff Modeling System in the Upper Flint River Basin, Georgia: U.S. Geological Survey Scientific Investigations Report 2010-5062, 36 p.</w:t>
      </w:r>
    </w:p>
    <w:p w14:paraId="246A3704" w14:textId="77777777" w:rsidR="00B45BDD" w:rsidRDefault="00B45BDD" w:rsidP="00DE0BFE">
      <w:pPr>
        <w:pStyle w:val="ListParagraph"/>
        <w:ind w:left="0"/>
        <w:rPr>
          <w:sz w:val="24"/>
          <w:szCs w:val="24"/>
        </w:rPr>
      </w:pPr>
    </w:p>
    <w:p w14:paraId="2DEF622E" w14:textId="77777777" w:rsidR="005512F5" w:rsidRDefault="005512F5" w:rsidP="00DE0BFE">
      <w:pPr>
        <w:pStyle w:val="ListParagraph"/>
        <w:ind w:left="0"/>
        <w:rPr>
          <w:sz w:val="24"/>
          <w:szCs w:val="24"/>
        </w:rPr>
      </w:pPr>
    </w:p>
    <w:p w14:paraId="19CD6467" w14:textId="22B019E7" w:rsidR="00B45BDD" w:rsidRPr="00B45BDD" w:rsidRDefault="00B45BDD" w:rsidP="00DE0BFE">
      <w:pPr>
        <w:pStyle w:val="ListParagraph"/>
        <w:ind w:left="0"/>
        <w:rPr>
          <w:rStyle w:val="Strong"/>
          <w:sz w:val="24"/>
        </w:rPr>
      </w:pPr>
      <w:r w:rsidRPr="00B45BDD">
        <w:rPr>
          <w:rStyle w:val="Strong"/>
          <w:sz w:val="24"/>
        </w:rPr>
        <w:t>F</w:t>
      </w:r>
      <w:r>
        <w:rPr>
          <w:rStyle w:val="Strong"/>
          <w:sz w:val="24"/>
        </w:rPr>
        <w:t>ONT STYLES</w:t>
      </w:r>
    </w:p>
    <w:p w14:paraId="5153AD68" w14:textId="77777777" w:rsidR="00B45BDD" w:rsidRPr="00C759E3" w:rsidRDefault="00B45BDD" w:rsidP="00B45BDD">
      <w:pPr>
        <w:pStyle w:val="BodyText"/>
        <w:spacing w:line="240" w:lineRule="auto"/>
        <w:ind w:left="720" w:firstLine="0"/>
      </w:pPr>
      <w:r w:rsidRPr="00B45BDD">
        <w:rPr>
          <w:rFonts w:ascii="Calibri" w:hAnsi="Calibri"/>
        </w:rPr>
        <w:t>Modules, file names, and user input are identified by using</w:t>
      </w:r>
      <w:r w:rsidRPr="00C759E3">
        <w:t xml:space="preserve"> </w:t>
      </w:r>
      <w:r w:rsidRPr="001D10EB">
        <w:rPr>
          <w:rFonts w:ascii="Courier New" w:eastAsia="Courier New" w:hAnsi="Courier New" w:cs="Courier New"/>
        </w:rPr>
        <w:t>Courier New</w:t>
      </w:r>
      <w:r w:rsidRPr="00C759E3">
        <w:t xml:space="preserve"> </w:t>
      </w:r>
      <w:r w:rsidRPr="00B45BDD">
        <w:rPr>
          <w:rFonts w:ascii="Calibri" w:hAnsi="Calibri"/>
        </w:rPr>
        <w:t>font.</w:t>
      </w:r>
    </w:p>
    <w:p w14:paraId="123050A4" w14:textId="2F85C05F" w:rsidR="00B45BDD" w:rsidRPr="00B45BDD" w:rsidRDefault="00B45BDD" w:rsidP="00B45BDD">
      <w:pPr>
        <w:pStyle w:val="BodyText"/>
        <w:spacing w:line="240" w:lineRule="auto"/>
        <w:ind w:left="720" w:firstLine="0"/>
        <w:rPr>
          <w:rFonts w:ascii="Calibri" w:hAnsi="Calibri"/>
        </w:rPr>
      </w:pPr>
      <w:r w:rsidRPr="00B45BDD">
        <w:rPr>
          <w:rFonts w:ascii="Calibri" w:hAnsi="Calibri"/>
        </w:rPr>
        <w:t xml:space="preserve">Input parameters and dimensions are identified by using </w:t>
      </w:r>
      <w:r w:rsidRPr="00B45BDD">
        <w:rPr>
          <w:rFonts w:ascii="Calibri" w:hAnsi="Calibri"/>
          <w:b/>
        </w:rPr>
        <w:t>bold</w:t>
      </w:r>
      <w:r w:rsidRPr="00B45BDD">
        <w:rPr>
          <w:rFonts w:ascii="Calibri" w:hAnsi="Calibri"/>
        </w:rPr>
        <w:t xml:space="preserve"> font.</w:t>
      </w:r>
    </w:p>
    <w:p w14:paraId="62925F98" w14:textId="4550C37E" w:rsidR="00B45BDD" w:rsidRPr="00B45BDD" w:rsidRDefault="00B45BDD" w:rsidP="00B45BDD">
      <w:pPr>
        <w:pStyle w:val="BodyText"/>
        <w:spacing w:line="240" w:lineRule="auto"/>
        <w:ind w:left="720" w:firstLine="0"/>
        <w:rPr>
          <w:rFonts w:ascii="Calibri" w:hAnsi="Calibri"/>
        </w:rPr>
      </w:pPr>
      <w:r w:rsidRPr="00B45BDD">
        <w:rPr>
          <w:rFonts w:ascii="Calibri" w:hAnsi="Calibri"/>
        </w:rPr>
        <w:t xml:space="preserve">State and flux variables are identified by using </w:t>
      </w:r>
      <w:r w:rsidRPr="00B45BDD">
        <w:rPr>
          <w:rStyle w:val="Emphasis"/>
          <w:rFonts w:ascii="Calibri" w:hAnsi="Calibri"/>
        </w:rPr>
        <w:t>italic</w:t>
      </w:r>
      <w:r w:rsidRPr="00B45BDD">
        <w:rPr>
          <w:rFonts w:ascii="Calibri" w:hAnsi="Calibri"/>
        </w:rPr>
        <w:t xml:space="preserve"> font.</w:t>
      </w:r>
    </w:p>
    <w:p w14:paraId="20F391DB" w14:textId="77777777" w:rsidR="002F4EF7" w:rsidRDefault="002F4EF7" w:rsidP="00AC7E56">
      <w:pPr>
        <w:pStyle w:val="ListParagraph"/>
        <w:ind w:left="0"/>
        <w:rPr>
          <w:sz w:val="24"/>
          <w:szCs w:val="24"/>
        </w:rPr>
      </w:pPr>
    </w:p>
    <w:p w14:paraId="1AF7C28D" w14:textId="77777777" w:rsidR="005512F5" w:rsidRPr="00AC7E56" w:rsidRDefault="005512F5" w:rsidP="00AC7E56">
      <w:pPr>
        <w:pStyle w:val="ListParagraph"/>
        <w:ind w:left="0"/>
        <w:rPr>
          <w:sz w:val="24"/>
          <w:szCs w:val="24"/>
        </w:rPr>
      </w:pPr>
    </w:p>
    <w:p w14:paraId="3B2F4DE9" w14:textId="31D7917F" w:rsidR="0001391C" w:rsidRPr="00F85A2D" w:rsidRDefault="00AC1471" w:rsidP="00F85A2D">
      <w:pPr>
        <w:spacing w:line="360" w:lineRule="auto"/>
        <w:rPr>
          <w:rStyle w:val="Strong"/>
          <w:sz w:val="24"/>
        </w:rPr>
      </w:pPr>
      <w:r>
        <w:rPr>
          <w:rStyle w:val="Strong"/>
          <w:sz w:val="24"/>
        </w:rPr>
        <w:t xml:space="preserve">FUNCTIONALITY, </w:t>
      </w:r>
      <w:r w:rsidRPr="00C37D82">
        <w:rPr>
          <w:rStyle w:val="Strong"/>
          <w:sz w:val="24"/>
        </w:rPr>
        <w:t>Version 1.2</w:t>
      </w:r>
      <w:r w:rsidR="00CE4823" w:rsidRPr="00C37D82">
        <w:rPr>
          <w:rStyle w:val="Strong"/>
          <w:sz w:val="24"/>
        </w:rPr>
        <w:t>.</w:t>
      </w:r>
      <w:r w:rsidR="00DE0BFE">
        <w:rPr>
          <w:rStyle w:val="Strong"/>
          <w:sz w:val="24"/>
        </w:rPr>
        <w:t>3</w:t>
      </w:r>
    </w:p>
    <w:p w14:paraId="20CCA4D6" w14:textId="45F3E3FC" w:rsidR="00000C9D" w:rsidRPr="0076511E" w:rsidRDefault="00160DAA" w:rsidP="00160DAA">
      <w:pPr>
        <w:rPr>
          <w:sz w:val="24"/>
          <w:szCs w:val="24"/>
        </w:rPr>
      </w:pPr>
      <w:r w:rsidRPr="0076511E">
        <w:rPr>
          <w:rStyle w:val="Strong"/>
          <w:sz w:val="24"/>
          <w:szCs w:val="24"/>
        </w:rPr>
        <w:t xml:space="preserve">PRMS Modules and Utility Routines </w:t>
      </w:r>
      <w:r w:rsidR="00000C9D" w:rsidRPr="0076511E">
        <w:rPr>
          <w:sz w:val="24"/>
          <w:szCs w:val="24"/>
        </w:rPr>
        <w:t xml:space="preserve">(listed in computation </w:t>
      </w:r>
      <w:r w:rsidR="00000C9D" w:rsidRPr="00C37D82">
        <w:rPr>
          <w:sz w:val="24"/>
          <w:szCs w:val="24"/>
        </w:rPr>
        <w:t xml:space="preserve">order; </w:t>
      </w:r>
      <w:r w:rsidR="0021214D" w:rsidRPr="00C37D82">
        <w:rPr>
          <w:sz w:val="24"/>
          <w:szCs w:val="24"/>
        </w:rPr>
        <w:t>all are</w:t>
      </w:r>
      <w:r w:rsidR="0021214D" w:rsidRPr="0076511E">
        <w:rPr>
          <w:sz w:val="24"/>
          <w:szCs w:val="24"/>
        </w:rPr>
        <w:t xml:space="preserve"> </w:t>
      </w:r>
      <w:r w:rsidR="00234251" w:rsidRPr="0076511E">
        <w:rPr>
          <w:sz w:val="24"/>
          <w:szCs w:val="24"/>
        </w:rPr>
        <w:t>m</w:t>
      </w:r>
      <w:r w:rsidR="0021214D" w:rsidRPr="0076511E">
        <w:rPr>
          <w:sz w:val="24"/>
          <w:szCs w:val="24"/>
        </w:rPr>
        <w:t>odules, unless noted</w:t>
      </w:r>
      <w:r w:rsidR="006973DD">
        <w:rPr>
          <w:sz w:val="24"/>
          <w:szCs w:val="24"/>
        </w:rPr>
        <w:t xml:space="preserve">; </w:t>
      </w:r>
      <w:r w:rsidR="006973DD" w:rsidRPr="003339EB">
        <w:rPr>
          <w:sz w:val="24"/>
          <w:szCs w:val="24"/>
        </w:rPr>
        <w:t xml:space="preserve">modules </w:t>
      </w:r>
      <w:r w:rsidR="00242022" w:rsidRPr="003339EB">
        <w:rPr>
          <w:rFonts w:ascii="Courier New" w:hAnsi="Courier New" w:cs="Courier New"/>
          <w:sz w:val="24"/>
          <w:szCs w:val="24"/>
        </w:rPr>
        <w:t>strmflow</w:t>
      </w:r>
      <w:r w:rsidR="006973DD" w:rsidRPr="003339EB">
        <w:rPr>
          <w:rFonts w:ascii="Courier New" w:hAnsi="Courier New" w:cs="Courier New"/>
          <w:sz w:val="24"/>
          <w:szCs w:val="24"/>
        </w:rPr>
        <w:t>_lake</w:t>
      </w:r>
      <w:r w:rsidR="005130C2">
        <w:rPr>
          <w:sz w:val="24"/>
          <w:szCs w:val="24"/>
        </w:rPr>
        <w:t xml:space="preserve"> and</w:t>
      </w:r>
      <w:r w:rsidR="006973DD" w:rsidRPr="003339EB">
        <w:rPr>
          <w:sz w:val="24"/>
          <w:szCs w:val="24"/>
        </w:rPr>
        <w:t xml:space="preserve"> </w:t>
      </w:r>
      <w:r w:rsidR="005130C2">
        <w:rPr>
          <w:rFonts w:ascii="Courier New" w:hAnsi="Courier New" w:cs="Courier New"/>
          <w:sz w:val="24"/>
          <w:szCs w:val="24"/>
        </w:rPr>
        <w:t>prms_summary</w:t>
      </w:r>
      <w:r w:rsidR="004676EB">
        <w:rPr>
          <w:sz w:val="24"/>
          <w:szCs w:val="24"/>
        </w:rPr>
        <w:t xml:space="preserve">, </w:t>
      </w:r>
      <w:r w:rsidR="006973DD" w:rsidRPr="003339EB">
        <w:rPr>
          <w:sz w:val="24"/>
          <w:szCs w:val="24"/>
        </w:rPr>
        <w:t>which are included with PRMS-IV</w:t>
      </w:r>
      <w:r w:rsidR="004676EB">
        <w:rPr>
          <w:sz w:val="24"/>
          <w:szCs w:val="24"/>
        </w:rPr>
        <w:t>,</w:t>
      </w:r>
      <w:r w:rsidR="006973DD" w:rsidRPr="003339EB">
        <w:rPr>
          <w:sz w:val="24"/>
          <w:szCs w:val="24"/>
        </w:rPr>
        <w:t xml:space="preserve"> are not included with GSFLOW</w:t>
      </w:r>
      <w:r w:rsidRPr="003339EB">
        <w:rPr>
          <w:sz w:val="24"/>
          <w:szCs w:val="24"/>
        </w:rPr>
        <w:t>)</w:t>
      </w:r>
      <w:r w:rsidR="00207965">
        <w:rPr>
          <w:sz w:val="24"/>
          <w:szCs w:val="24"/>
        </w:rPr>
        <w:t xml:space="preserve">. Modules </w:t>
      </w:r>
      <w:r w:rsidR="00207965" w:rsidRPr="00207965">
        <w:rPr>
          <w:rFonts w:ascii="Courier New" w:hAnsi="Courier New" w:cs="Courier New"/>
          <w:sz w:val="24"/>
          <w:szCs w:val="24"/>
        </w:rPr>
        <w:t>nsub_summary</w:t>
      </w:r>
      <w:r w:rsidR="001A2852" w:rsidRPr="001A2852">
        <w:rPr>
          <w:rFonts w:ascii="Times New Roman" w:hAnsi="Times New Roman" w:cs="Times New Roman"/>
          <w:sz w:val="24"/>
          <w:szCs w:val="24"/>
        </w:rPr>
        <w:t>,</w:t>
      </w:r>
      <w:r w:rsidR="001A2852">
        <w:rPr>
          <w:rFonts w:ascii="Courier New" w:hAnsi="Courier New" w:cs="Courier New"/>
          <w:sz w:val="24"/>
          <w:szCs w:val="24"/>
        </w:rPr>
        <w:t xml:space="preserve"> nsegment_summary</w:t>
      </w:r>
      <w:r w:rsidR="001A2852" w:rsidRPr="001A2852">
        <w:rPr>
          <w:rFonts w:ascii="Times New Roman" w:hAnsi="Times New Roman" w:cs="Times New Roman"/>
          <w:sz w:val="24"/>
          <w:szCs w:val="24"/>
        </w:rPr>
        <w:t>,</w:t>
      </w:r>
      <w:r w:rsidR="001A2852">
        <w:rPr>
          <w:rFonts w:ascii="Courier New" w:hAnsi="Courier New" w:cs="Courier New"/>
          <w:sz w:val="24"/>
          <w:szCs w:val="24"/>
        </w:rPr>
        <w:t xml:space="preserve"> </w:t>
      </w:r>
      <w:r w:rsidR="00207965" w:rsidRPr="00207965">
        <w:rPr>
          <w:rFonts w:ascii="Courier New" w:hAnsi="Courier New" w:cs="Courier New"/>
          <w:sz w:val="24"/>
          <w:szCs w:val="24"/>
        </w:rPr>
        <w:t>basin_summary</w:t>
      </w:r>
      <w:r w:rsidR="00D457D6">
        <w:rPr>
          <w:sz w:val="24"/>
          <w:szCs w:val="24"/>
        </w:rPr>
        <w:t>, and</w:t>
      </w:r>
      <w:r w:rsidR="00D457D6">
        <w:t xml:space="preserve"> </w:t>
      </w:r>
      <w:r w:rsidR="00D457D6" w:rsidRPr="00D457D6">
        <w:rPr>
          <w:rFonts w:ascii="Courier New" w:hAnsi="Courier New" w:cs="Courier New"/>
          <w:sz w:val="24"/>
        </w:rPr>
        <w:t>potet_pm_sta</w:t>
      </w:r>
      <w:r w:rsidR="00D457D6" w:rsidRPr="00D457D6">
        <w:rPr>
          <w:sz w:val="24"/>
        </w:rPr>
        <w:t xml:space="preserve"> </w:t>
      </w:r>
      <w:r w:rsidR="00207965">
        <w:rPr>
          <w:sz w:val="24"/>
          <w:szCs w:val="24"/>
        </w:rPr>
        <w:t xml:space="preserve">are not included in PRMS-IV and </w:t>
      </w:r>
      <w:r w:rsidR="00006839">
        <w:rPr>
          <w:sz w:val="24"/>
          <w:szCs w:val="24"/>
        </w:rPr>
        <w:t xml:space="preserve">are </w:t>
      </w:r>
      <w:r w:rsidR="00207965">
        <w:rPr>
          <w:sz w:val="24"/>
          <w:szCs w:val="24"/>
        </w:rPr>
        <w:t>included in GSFLOW.</w:t>
      </w:r>
    </w:p>
    <w:p w14:paraId="65DC5A44" w14:textId="77777777" w:rsidR="00160DAA" w:rsidRPr="00C86B2F" w:rsidRDefault="00160DAA" w:rsidP="00160DAA">
      <w:pPr>
        <w:rPr>
          <w:sz w:val="24"/>
        </w:rPr>
      </w:pPr>
    </w:p>
    <w:p w14:paraId="517FC934" w14:textId="1DAD1A37" w:rsidR="009D5813" w:rsidRPr="0076511E" w:rsidRDefault="009D5813" w:rsidP="009D5813">
      <w:pPr>
        <w:rPr>
          <w:rFonts w:ascii="Calibri" w:hAnsi="Calibri"/>
          <w:sz w:val="24"/>
          <w:szCs w:val="24"/>
        </w:rPr>
      </w:pPr>
      <w:proofErr w:type="gramStart"/>
      <w:r w:rsidRPr="00B45BDD">
        <w:rPr>
          <w:rFonts w:ascii="Courier New" w:hAnsi="Courier New" w:cs="Courier New"/>
          <w:sz w:val="24"/>
          <w:szCs w:val="24"/>
        </w:rPr>
        <w:t>basin</w:t>
      </w:r>
      <w:proofErr w:type="gramEnd"/>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ab/>
        <w:t>Basin Module</w:t>
      </w:r>
    </w:p>
    <w:p w14:paraId="2E56BC50" w14:textId="14D382B4" w:rsidR="008C0B75" w:rsidRPr="0076511E" w:rsidRDefault="008C0B75" w:rsidP="008C0B75">
      <w:pPr>
        <w:rPr>
          <w:rFonts w:ascii="Calibri" w:hAnsi="Calibri"/>
          <w:sz w:val="24"/>
          <w:szCs w:val="24"/>
        </w:rPr>
      </w:pPr>
      <w:proofErr w:type="gramStart"/>
      <w:r w:rsidRPr="00B45BDD">
        <w:rPr>
          <w:rFonts w:ascii="Courier New" w:hAnsi="Courier New" w:cs="Courier New"/>
          <w:sz w:val="24"/>
          <w:szCs w:val="24"/>
        </w:rPr>
        <w:t>climateflow</w:t>
      </w:r>
      <w:proofErr w:type="gramEnd"/>
      <w:r w:rsidR="004E4A46">
        <w:rPr>
          <w:rFonts w:ascii="Courier New" w:hAnsi="Courier New" w:cs="Courier New"/>
          <w:sz w:val="24"/>
          <w:szCs w:val="24"/>
        </w:rPr>
        <w:tab/>
      </w:r>
      <w:r w:rsidRPr="0076511E">
        <w:rPr>
          <w:rFonts w:ascii="Calibri" w:hAnsi="Calibri"/>
          <w:sz w:val="24"/>
          <w:szCs w:val="24"/>
        </w:rPr>
        <w:tab/>
        <w:t>Climate and Flow Parameters and Variables Input (Utility Routine)</w:t>
      </w:r>
    </w:p>
    <w:p w14:paraId="50831C88" w14:textId="1149FB40" w:rsidR="003C6EBE" w:rsidRPr="0076511E" w:rsidRDefault="003C6EBE" w:rsidP="003C6EBE">
      <w:pPr>
        <w:rPr>
          <w:rFonts w:ascii="Calibri" w:hAnsi="Calibri"/>
          <w:sz w:val="24"/>
          <w:szCs w:val="24"/>
        </w:rPr>
      </w:pPr>
      <w:proofErr w:type="gramStart"/>
      <w:r w:rsidRPr="00B45BDD">
        <w:rPr>
          <w:rFonts w:ascii="Courier New" w:hAnsi="Courier New" w:cs="Courier New"/>
          <w:sz w:val="24"/>
          <w:szCs w:val="24"/>
        </w:rPr>
        <w:t>cascade</w:t>
      </w:r>
      <w:proofErr w:type="gramEnd"/>
      <w:r w:rsidRPr="0076511E">
        <w:rPr>
          <w:rFonts w:ascii="Calibri" w:hAnsi="Calibri"/>
          <w:sz w:val="24"/>
          <w:szCs w:val="24"/>
        </w:rPr>
        <w:tab/>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Cascading-Flow Module</w:t>
      </w:r>
    </w:p>
    <w:p w14:paraId="50EA7495" w14:textId="5E388124" w:rsidR="008C0B75" w:rsidRPr="0076511E" w:rsidRDefault="008C0B75" w:rsidP="008C0B75">
      <w:pPr>
        <w:rPr>
          <w:rFonts w:ascii="Calibri" w:hAnsi="Calibri"/>
          <w:sz w:val="24"/>
          <w:szCs w:val="24"/>
        </w:rPr>
      </w:pPr>
      <w:proofErr w:type="gramStart"/>
      <w:r w:rsidRPr="00B45BDD">
        <w:rPr>
          <w:rFonts w:ascii="Courier New" w:hAnsi="Courier New" w:cs="Courier New"/>
          <w:sz w:val="24"/>
          <w:szCs w:val="24"/>
        </w:rPr>
        <w:t>obs</w:t>
      </w:r>
      <w:proofErr w:type="gramEnd"/>
      <w:r w:rsidRPr="0076511E">
        <w:rPr>
          <w:rFonts w:ascii="Calibri" w:hAnsi="Calibri"/>
          <w:sz w:val="24"/>
          <w:szCs w:val="24"/>
        </w:rPr>
        <w:tab/>
      </w:r>
      <w:r w:rsidRPr="0076511E">
        <w:rPr>
          <w:rFonts w:ascii="Calibri" w:hAnsi="Calibri"/>
          <w:sz w:val="24"/>
          <w:szCs w:val="24"/>
        </w:rPr>
        <w:tab/>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Observed-Data Module</w:t>
      </w:r>
    </w:p>
    <w:p w14:paraId="4D87568A" w14:textId="38BF3971" w:rsidR="009D5813" w:rsidRPr="0076511E" w:rsidRDefault="009D5813" w:rsidP="009D5813">
      <w:pPr>
        <w:rPr>
          <w:rFonts w:ascii="Calibri" w:hAnsi="Calibri"/>
          <w:sz w:val="24"/>
          <w:szCs w:val="24"/>
        </w:rPr>
      </w:pPr>
      <w:proofErr w:type="gramStart"/>
      <w:r w:rsidRPr="00B45BDD">
        <w:rPr>
          <w:rFonts w:ascii="Courier New" w:hAnsi="Courier New" w:cs="Courier New"/>
          <w:sz w:val="24"/>
          <w:szCs w:val="24"/>
        </w:rPr>
        <w:t>prms_time</w:t>
      </w:r>
      <w:proofErr w:type="gramEnd"/>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ab/>
        <w:t xml:space="preserve">Time Variable Computation </w:t>
      </w:r>
      <w:r w:rsidR="0021214D" w:rsidRPr="0076511E">
        <w:rPr>
          <w:rFonts w:ascii="Calibri" w:hAnsi="Calibri"/>
          <w:sz w:val="24"/>
          <w:szCs w:val="24"/>
        </w:rPr>
        <w:t xml:space="preserve">(Utility Routine) </w:t>
      </w:r>
    </w:p>
    <w:p w14:paraId="5C0FC0E0" w14:textId="1B0B6517" w:rsidR="009D5813" w:rsidRPr="0076511E" w:rsidRDefault="009D5813" w:rsidP="009D5813">
      <w:pPr>
        <w:rPr>
          <w:rFonts w:ascii="Calibri" w:hAnsi="Calibri"/>
          <w:sz w:val="24"/>
          <w:szCs w:val="24"/>
        </w:rPr>
      </w:pPr>
      <w:proofErr w:type="gramStart"/>
      <w:r w:rsidRPr="00B45BDD">
        <w:rPr>
          <w:rFonts w:ascii="Courier New" w:hAnsi="Courier New" w:cs="Courier New"/>
          <w:sz w:val="24"/>
          <w:szCs w:val="24"/>
        </w:rPr>
        <w:t>soltab</w:t>
      </w:r>
      <w:proofErr w:type="gramEnd"/>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ab/>
        <w:t>Potential Solar-Radiation Module</w:t>
      </w:r>
    </w:p>
    <w:p w14:paraId="63673BEC" w14:textId="1F31F04F" w:rsidR="009D5813" w:rsidRPr="0076511E" w:rsidRDefault="009D5813" w:rsidP="009D5813">
      <w:pPr>
        <w:rPr>
          <w:rFonts w:ascii="Calibri" w:hAnsi="Calibri"/>
          <w:sz w:val="24"/>
          <w:szCs w:val="24"/>
        </w:rPr>
      </w:pPr>
      <w:proofErr w:type="gramStart"/>
      <w:r w:rsidRPr="00B45BDD">
        <w:rPr>
          <w:rFonts w:ascii="Courier New" w:hAnsi="Courier New" w:cs="Courier New"/>
          <w:sz w:val="24"/>
          <w:szCs w:val="24"/>
        </w:rPr>
        <w:t>temp_1sta</w:t>
      </w:r>
      <w:proofErr w:type="gramEnd"/>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ab/>
        <w:t>One-Station Air-Temperature-Distribution Module</w:t>
      </w:r>
    </w:p>
    <w:p w14:paraId="0A72B1D1" w14:textId="59DCCF14" w:rsidR="009D5813" w:rsidRPr="0076511E" w:rsidRDefault="009D5813" w:rsidP="009D5813">
      <w:pPr>
        <w:rPr>
          <w:rFonts w:ascii="Calibri" w:hAnsi="Calibri"/>
          <w:sz w:val="24"/>
          <w:szCs w:val="24"/>
        </w:rPr>
      </w:pPr>
      <w:proofErr w:type="gramStart"/>
      <w:r w:rsidRPr="00B45BDD">
        <w:rPr>
          <w:rFonts w:ascii="Courier New" w:hAnsi="Courier New" w:cs="Courier New"/>
          <w:sz w:val="24"/>
          <w:szCs w:val="24"/>
        </w:rPr>
        <w:t>temp_laps</w:t>
      </w:r>
      <w:proofErr w:type="gramEnd"/>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ab/>
        <w:t>Lapse-Station Air-Temperature-Distribution Module</w:t>
      </w:r>
    </w:p>
    <w:p w14:paraId="6D1C53AC" w14:textId="07011DF1" w:rsidR="009D5813" w:rsidRPr="0076511E" w:rsidRDefault="009D5813" w:rsidP="009D5813">
      <w:pPr>
        <w:rPr>
          <w:rFonts w:ascii="Calibri" w:hAnsi="Calibri"/>
          <w:sz w:val="24"/>
          <w:szCs w:val="24"/>
        </w:rPr>
      </w:pPr>
      <w:proofErr w:type="gramStart"/>
      <w:r w:rsidRPr="00B45BDD">
        <w:rPr>
          <w:rFonts w:ascii="Courier New" w:hAnsi="Courier New" w:cs="Courier New"/>
          <w:sz w:val="24"/>
          <w:szCs w:val="24"/>
        </w:rPr>
        <w:t>temp_dist2</w:t>
      </w:r>
      <w:proofErr w:type="gramEnd"/>
      <w:r w:rsidR="004E4A46">
        <w:rPr>
          <w:rFonts w:ascii="Courier New" w:hAnsi="Courier New" w:cs="Courier New"/>
          <w:sz w:val="24"/>
          <w:szCs w:val="24"/>
        </w:rPr>
        <w:tab/>
      </w:r>
      <w:r w:rsidRPr="0076511E">
        <w:rPr>
          <w:rFonts w:ascii="Calibri" w:hAnsi="Calibri"/>
          <w:sz w:val="24"/>
          <w:szCs w:val="24"/>
        </w:rPr>
        <w:tab/>
        <w:t>Inverse-Distance Air-Temperature-Distribution Module</w:t>
      </w:r>
    </w:p>
    <w:p w14:paraId="72C2E8E3" w14:textId="50E65AB3" w:rsidR="009D5813" w:rsidRPr="0076511E" w:rsidRDefault="009D5813" w:rsidP="009D5813">
      <w:pPr>
        <w:rPr>
          <w:rFonts w:ascii="Calibri" w:hAnsi="Calibri"/>
          <w:sz w:val="24"/>
          <w:szCs w:val="24"/>
        </w:rPr>
      </w:pPr>
      <w:proofErr w:type="gramStart"/>
      <w:r w:rsidRPr="00B45BDD">
        <w:rPr>
          <w:rFonts w:ascii="Courier New" w:hAnsi="Courier New" w:cs="Courier New"/>
          <w:sz w:val="24"/>
          <w:szCs w:val="24"/>
        </w:rPr>
        <w:t>precip_1sta</w:t>
      </w:r>
      <w:proofErr w:type="gramEnd"/>
      <w:r w:rsidR="004E4A46">
        <w:rPr>
          <w:rFonts w:ascii="Courier New" w:hAnsi="Courier New" w:cs="Courier New"/>
          <w:sz w:val="24"/>
          <w:szCs w:val="24"/>
        </w:rPr>
        <w:tab/>
      </w:r>
      <w:r w:rsidRPr="0076511E">
        <w:rPr>
          <w:rFonts w:ascii="Calibri" w:hAnsi="Calibri"/>
          <w:sz w:val="24"/>
          <w:szCs w:val="24"/>
        </w:rPr>
        <w:tab/>
        <w:t>One-Station Precipitation-Distribution Module</w:t>
      </w:r>
    </w:p>
    <w:p w14:paraId="3A6D52F6" w14:textId="30326F0D" w:rsidR="009D5813" w:rsidRPr="0076511E" w:rsidRDefault="009D5813" w:rsidP="009D5813">
      <w:pPr>
        <w:rPr>
          <w:rFonts w:ascii="Calibri" w:hAnsi="Calibri"/>
          <w:sz w:val="24"/>
          <w:szCs w:val="24"/>
        </w:rPr>
      </w:pPr>
      <w:proofErr w:type="gramStart"/>
      <w:r w:rsidRPr="00B45BDD">
        <w:rPr>
          <w:rFonts w:ascii="Courier New" w:hAnsi="Courier New" w:cs="Courier New"/>
          <w:sz w:val="24"/>
          <w:szCs w:val="24"/>
        </w:rPr>
        <w:t>precip_laps</w:t>
      </w:r>
      <w:proofErr w:type="gramEnd"/>
      <w:r w:rsidR="004E4A46">
        <w:rPr>
          <w:rFonts w:ascii="Courier New" w:hAnsi="Courier New" w:cs="Courier New"/>
          <w:sz w:val="24"/>
          <w:szCs w:val="24"/>
        </w:rPr>
        <w:tab/>
      </w:r>
      <w:r w:rsidRPr="0076511E">
        <w:rPr>
          <w:rFonts w:ascii="Calibri" w:hAnsi="Calibri"/>
          <w:sz w:val="24"/>
          <w:szCs w:val="24"/>
        </w:rPr>
        <w:tab/>
        <w:t>Lapse-Station Precipitation-Distribution Module</w:t>
      </w:r>
    </w:p>
    <w:p w14:paraId="0F148302" w14:textId="19DB2063" w:rsidR="009D5813" w:rsidRPr="0076511E" w:rsidRDefault="009D5813" w:rsidP="009D5813">
      <w:pPr>
        <w:rPr>
          <w:rFonts w:ascii="Calibri" w:hAnsi="Calibri"/>
          <w:sz w:val="24"/>
          <w:szCs w:val="24"/>
        </w:rPr>
      </w:pPr>
      <w:proofErr w:type="gramStart"/>
      <w:r w:rsidRPr="00B45BDD">
        <w:rPr>
          <w:rFonts w:ascii="Courier New" w:hAnsi="Courier New" w:cs="Courier New"/>
          <w:sz w:val="24"/>
          <w:szCs w:val="24"/>
        </w:rPr>
        <w:t>precip_dist2</w:t>
      </w:r>
      <w:proofErr w:type="gramEnd"/>
      <w:r w:rsidR="004E4A46">
        <w:rPr>
          <w:rFonts w:ascii="Courier New" w:hAnsi="Courier New" w:cs="Courier New"/>
          <w:sz w:val="24"/>
          <w:szCs w:val="24"/>
        </w:rPr>
        <w:tab/>
      </w:r>
      <w:r w:rsidRPr="0076511E">
        <w:rPr>
          <w:rFonts w:ascii="Calibri" w:hAnsi="Calibri"/>
          <w:sz w:val="24"/>
          <w:szCs w:val="24"/>
        </w:rPr>
        <w:tab/>
        <w:t>Inverse-Distance Precipitation-Distribution Module</w:t>
      </w:r>
    </w:p>
    <w:p w14:paraId="20F29CD3" w14:textId="02A431BD" w:rsidR="009D5813" w:rsidRPr="0076511E" w:rsidRDefault="009D5813" w:rsidP="004E4A46">
      <w:pPr>
        <w:ind w:left="2880" w:hanging="2880"/>
        <w:rPr>
          <w:rFonts w:ascii="Calibri" w:hAnsi="Calibri"/>
          <w:sz w:val="24"/>
          <w:szCs w:val="24"/>
        </w:rPr>
      </w:pPr>
      <w:proofErr w:type="gramStart"/>
      <w:r w:rsidRPr="00B45BDD">
        <w:rPr>
          <w:rFonts w:ascii="Courier New" w:hAnsi="Courier New" w:cs="Courier New"/>
          <w:sz w:val="24"/>
          <w:szCs w:val="24"/>
        </w:rPr>
        <w:lastRenderedPageBreak/>
        <w:t>xyz_dist</w:t>
      </w:r>
      <w:proofErr w:type="gramEnd"/>
      <w:r w:rsidRPr="0076511E">
        <w:rPr>
          <w:rFonts w:ascii="Calibri" w:hAnsi="Calibri"/>
          <w:sz w:val="24"/>
          <w:szCs w:val="24"/>
        </w:rPr>
        <w:t xml:space="preserve">  </w:t>
      </w:r>
      <w:r w:rsidRPr="0076511E">
        <w:rPr>
          <w:rFonts w:ascii="Calibri" w:hAnsi="Calibri"/>
          <w:sz w:val="24"/>
          <w:szCs w:val="24"/>
        </w:rPr>
        <w:tab/>
        <w:t>Multiple Linear Regression Precipitation and Temperature-Distribution  Module</w:t>
      </w:r>
    </w:p>
    <w:p w14:paraId="16770DDE" w14:textId="2F07B72D" w:rsidR="009D5813" w:rsidRPr="0076511E" w:rsidRDefault="009D5813" w:rsidP="004E4A46">
      <w:pPr>
        <w:ind w:left="2880" w:hanging="2880"/>
        <w:rPr>
          <w:rFonts w:ascii="Calibri" w:hAnsi="Calibri"/>
          <w:sz w:val="24"/>
          <w:szCs w:val="24"/>
        </w:rPr>
      </w:pPr>
      <w:proofErr w:type="gramStart"/>
      <w:r w:rsidRPr="00B45BDD">
        <w:rPr>
          <w:rFonts w:ascii="Courier New" w:hAnsi="Courier New" w:cs="Courier New"/>
          <w:sz w:val="24"/>
          <w:szCs w:val="24"/>
        </w:rPr>
        <w:t>ide_dist</w:t>
      </w:r>
      <w:proofErr w:type="gramEnd"/>
      <w:r w:rsidR="004E4A46">
        <w:rPr>
          <w:rFonts w:ascii="Courier New" w:hAnsi="Courier New" w:cs="Courier New"/>
          <w:sz w:val="24"/>
          <w:szCs w:val="24"/>
        </w:rPr>
        <w:tab/>
      </w:r>
      <w:r w:rsidRPr="0076511E">
        <w:rPr>
          <w:rFonts w:ascii="Calibri" w:hAnsi="Calibri"/>
          <w:sz w:val="24"/>
          <w:szCs w:val="24"/>
        </w:rPr>
        <w:t xml:space="preserve">Inverse distance and elevation Precipitation and Temperature-Distribution  Module </w:t>
      </w:r>
    </w:p>
    <w:p w14:paraId="705BAE80" w14:textId="68D54452" w:rsidR="009D5813" w:rsidRPr="0076511E" w:rsidRDefault="009D5813" w:rsidP="009D5813">
      <w:pPr>
        <w:rPr>
          <w:rFonts w:ascii="Calibri" w:hAnsi="Calibri"/>
          <w:sz w:val="24"/>
          <w:szCs w:val="24"/>
        </w:rPr>
      </w:pPr>
      <w:proofErr w:type="gramStart"/>
      <w:r w:rsidRPr="00B45BDD">
        <w:rPr>
          <w:rFonts w:ascii="Courier New" w:hAnsi="Courier New" w:cs="Courier New"/>
          <w:sz w:val="24"/>
          <w:szCs w:val="24"/>
        </w:rPr>
        <w:t>climate_hru</w:t>
      </w:r>
      <w:proofErr w:type="gramEnd"/>
      <w:r w:rsidR="004E4A46">
        <w:rPr>
          <w:rFonts w:ascii="Courier New" w:hAnsi="Courier New" w:cs="Courier New"/>
          <w:sz w:val="24"/>
          <w:szCs w:val="24"/>
        </w:rPr>
        <w:tab/>
      </w:r>
      <w:r w:rsidRPr="0076511E">
        <w:rPr>
          <w:rFonts w:ascii="Calibri" w:hAnsi="Calibri"/>
          <w:sz w:val="24"/>
          <w:szCs w:val="24"/>
        </w:rPr>
        <w:tab/>
        <w:t>Pre-computed and Distributed climate Module</w:t>
      </w:r>
    </w:p>
    <w:p w14:paraId="08424ED4" w14:textId="58AAE45D" w:rsidR="009D5813" w:rsidRPr="0076511E" w:rsidRDefault="009D5813" w:rsidP="009D5813">
      <w:pPr>
        <w:rPr>
          <w:rFonts w:ascii="Calibri" w:hAnsi="Calibri"/>
          <w:sz w:val="24"/>
          <w:szCs w:val="24"/>
        </w:rPr>
      </w:pPr>
      <w:proofErr w:type="gramStart"/>
      <w:r w:rsidRPr="00B45BDD">
        <w:rPr>
          <w:rFonts w:ascii="Courier New" w:hAnsi="Courier New" w:cs="Courier New"/>
          <w:sz w:val="24"/>
          <w:szCs w:val="24"/>
        </w:rPr>
        <w:t>ddsolrad</w:t>
      </w:r>
      <w:proofErr w:type="gramEnd"/>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ab/>
        <w:t>Degree-Day Solar-Radiation Distribution Module</w:t>
      </w:r>
    </w:p>
    <w:p w14:paraId="72D6C4E6" w14:textId="1C26F5B6" w:rsidR="009D5813" w:rsidRPr="0076511E" w:rsidRDefault="009D5813" w:rsidP="009D5813">
      <w:pPr>
        <w:rPr>
          <w:rFonts w:ascii="Calibri" w:hAnsi="Calibri"/>
          <w:sz w:val="24"/>
          <w:szCs w:val="24"/>
        </w:rPr>
      </w:pPr>
      <w:proofErr w:type="gramStart"/>
      <w:r w:rsidRPr="00B45BDD">
        <w:rPr>
          <w:rFonts w:ascii="Courier New" w:hAnsi="Courier New" w:cs="Courier New"/>
          <w:sz w:val="24"/>
          <w:szCs w:val="24"/>
        </w:rPr>
        <w:t>ccsolrad</w:t>
      </w:r>
      <w:proofErr w:type="gramEnd"/>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ab/>
        <w:t>Cloud-Cover Solar-Radiation Distribution Module</w:t>
      </w:r>
    </w:p>
    <w:p w14:paraId="344C9A00" w14:textId="00281129" w:rsidR="009D5813" w:rsidRPr="0076511E" w:rsidRDefault="009D5813" w:rsidP="009D5813">
      <w:pPr>
        <w:rPr>
          <w:rFonts w:ascii="Calibri" w:hAnsi="Calibri"/>
          <w:sz w:val="24"/>
          <w:szCs w:val="24"/>
        </w:rPr>
      </w:pPr>
      <w:proofErr w:type="gramStart"/>
      <w:r w:rsidRPr="00B45BDD">
        <w:rPr>
          <w:rFonts w:ascii="Courier New" w:hAnsi="Courier New" w:cs="Courier New"/>
          <w:sz w:val="24"/>
          <w:szCs w:val="24"/>
        </w:rPr>
        <w:t>potet_jh</w:t>
      </w:r>
      <w:proofErr w:type="gramEnd"/>
      <w:r w:rsidRPr="0076511E">
        <w:rPr>
          <w:rFonts w:ascii="Calibri" w:hAnsi="Calibri"/>
          <w:sz w:val="24"/>
          <w:szCs w:val="24"/>
        </w:rPr>
        <w:tab/>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Jensen-Haise Potential-Evapotranspiration Module</w:t>
      </w:r>
    </w:p>
    <w:p w14:paraId="79BCC1F2" w14:textId="3B4FD195" w:rsidR="009D5813" w:rsidRPr="0076511E" w:rsidRDefault="009D5813" w:rsidP="009D5813">
      <w:pPr>
        <w:rPr>
          <w:rFonts w:ascii="Calibri" w:hAnsi="Calibri"/>
          <w:sz w:val="24"/>
          <w:szCs w:val="24"/>
        </w:rPr>
      </w:pPr>
      <w:proofErr w:type="gramStart"/>
      <w:r w:rsidRPr="00B45BDD">
        <w:rPr>
          <w:rFonts w:ascii="Courier New" w:hAnsi="Courier New" w:cs="Courier New"/>
          <w:sz w:val="24"/>
          <w:szCs w:val="24"/>
        </w:rPr>
        <w:t>potet_hamon</w:t>
      </w:r>
      <w:proofErr w:type="gramEnd"/>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Hamon Potential-Evapotranspiration Module</w:t>
      </w:r>
    </w:p>
    <w:p w14:paraId="596959D9" w14:textId="2CFA3EFB" w:rsidR="009D5813" w:rsidRPr="0076511E" w:rsidRDefault="009D5813" w:rsidP="009D5813">
      <w:pPr>
        <w:rPr>
          <w:rFonts w:ascii="Calibri" w:hAnsi="Calibri"/>
          <w:sz w:val="24"/>
          <w:szCs w:val="24"/>
        </w:rPr>
      </w:pPr>
      <w:proofErr w:type="gramStart"/>
      <w:r w:rsidRPr="00B45BDD">
        <w:rPr>
          <w:rFonts w:ascii="Courier New" w:hAnsi="Courier New" w:cs="Courier New"/>
          <w:sz w:val="24"/>
          <w:szCs w:val="24"/>
        </w:rPr>
        <w:t>potet_pan</w:t>
      </w:r>
      <w:proofErr w:type="gramEnd"/>
      <w:r w:rsidRPr="0076511E">
        <w:rPr>
          <w:rFonts w:ascii="Calibri" w:hAnsi="Calibri"/>
          <w:sz w:val="24"/>
          <w:szCs w:val="24"/>
        </w:rPr>
        <w:tab/>
      </w:r>
      <w:r w:rsidR="00B45BDD">
        <w:rPr>
          <w:rFonts w:ascii="Calibri" w:hAnsi="Calibri"/>
          <w:sz w:val="24"/>
          <w:szCs w:val="24"/>
        </w:rPr>
        <w:tab/>
      </w:r>
      <w:r w:rsidRPr="0076511E">
        <w:rPr>
          <w:rFonts w:ascii="Calibri" w:hAnsi="Calibri"/>
          <w:sz w:val="24"/>
          <w:szCs w:val="24"/>
        </w:rPr>
        <w:tab/>
        <w:t>Pan-Evaporation Potential-Evapotranspiration Module</w:t>
      </w:r>
    </w:p>
    <w:p w14:paraId="39A8BA44" w14:textId="174EE247" w:rsidR="009D5813" w:rsidRPr="0076511E" w:rsidRDefault="009D5813" w:rsidP="009D5813">
      <w:pPr>
        <w:ind w:left="2160" w:hanging="2160"/>
        <w:rPr>
          <w:rFonts w:ascii="Calibri" w:hAnsi="Calibri"/>
          <w:sz w:val="24"/>
          <w:szCs w:val="24"/>
        </w:rPr>
      </w:pPr>
      <w:proofErr w:type="gramStart"/>
      <w:r w:rsidRPr="00B45BDD">
        <w:rPr>
          <w:rFonts w:ascii="Courier New" w:hAnsi="Courier New" w:cs="Courier New"/>
          <w:sz w:val="24"/>
          <w:szCs w:val="24"/>
        </w:rPr>
        <w:t>potet_hs</w:t>
      </w:r>
      <w:proofErr w:type="gramEnd"/>
      <w:r w:rsidR="00B45BDD">
        <w:rPr>
          <w:rFonts w:ascii="Courier New" w:hAnsi="Courier New" w:cs="Courier New"/>
          <w:sz w:val="24"/>
          <w:szCs w:val="24"/>
        </w:rPr>
        <w:tab/>
      </w:r>
      <w:r w:rsidRPr="0076511E">
        <w:rPr>
          <w:rFonts w:ascii="Calibri" w:hAnsi="Calibri"/>
          <w:sz w:val="24"/>
          <w:szCs w:val="24"/>
        </w:rPr>
        <w:tab/>
        <w:t>Hargreaves and Samani Poten</w:t>
      </w:r>
      <w:r w:rsidR="001238BC">
        <w:rPr>
          <w:rFonts w:ascii="Calibri" w:hAnsi="Calibri"/>
          <w:sz w:val="24"/>
          <w:szCs w:val="24"/>
        </w:rPr>
        <w:t>tial-Evapotranspiration Module</w:t>
      </w:r>
    </w:p>
    <w:p w14:paraId="18FE93C7" w14:textId="484B6F05" w:rsidR="009D5813" w:rsidRPr="0076511E" w:rsidRDefault="009D5813" w:rsidP="009D5813">
      <w:pPr>
        <w:ind w:left="2160" w:hanging="2160"/>
        <w:rPr>
          <w:rFonts w:ascii="Calibri" w:hAnsi="Calibri"/>
          <w:sz w:val="24"/>
          <w:szCs w:val="24"/>
        </w:rPr>
      </w:pPr>
      <w:proofErr w:type="gramStart"/>
      <w:r w:rsidRPr="00B45BDD">
        <w:rPr>
          <w:rFonts w:ascii="Courier New" w:hAnsi="Courier New" w:cs="Courier New"/>
          <w:sz w:val="24"/>
          <w:szCs w:val="24"/>
        </w:rPr>
        <w:t>potet_pt</w:t>
      </w:r>
      <w:proofErr w:type="gramEnd"/>
      <w:r w:rsidRPr="0076511E">
        <w:rPr>
          <w:rFonts w:ascii="Calibri" w:hAnsi="Calibri"/>
          <w:sz w:val="24"/>
          <w:szCs w:val="24"/>
        </w:rPr>
        <w:tab/>
      </w:r>
      <w:r w:rsidR="00B45BDD">
        <w:rPr>
          <w:rFonts w:ascii="Calibri" w:hAnsi="Calibri"/>
          <w:sz w:val="24"/>
          <w:szCs w:val="24"/>
        </w:rPr>
        <w:tab/>
      </w:r>
      <w:r w:rsidRPr="0076511E">
        <w:rPr>
          <w:rFonts w:ascii="Calibri" w:hAnsi="Calibri"/>
          <w:sz w:val="24"/>
          <w:szCs w:val="24"/>
        </w:rPr>
        <w:t>Priestly–Taylor Poten</w:t>
      </w:r>
      <w:r w:rsidR="001238BC">
        <w:rPr>
          <w:rFonts w:ascii="Calibri" w:hAnsi="Calibri"/>
          <w:sz w:val="24"/>
          <w:szCs w:val="24"/>
        </w:rPr>
        <w:t>tial-Evapotranspiration Module</w:t>
      </w:r>
    </w:p>
    <w:p w14:paraId="7978014C" w14:textId="426734C3" w:rsidR="009D5813" w:rsidRDefault="009D5813" w:rsidP="00B45BDD">
      <w:pPr>
        <w:ind w:left="2880" w:hanging="2880"/>
        <w:rPr>
          <w:rFonts w:ascii="Calibri" w:hAnsi="Calibri"/>
          <w:sz w:val="24"/>
          <w:szCs w:val="24"/>
        </w:rPr>
      </w:pPr>
      <w:proofErr w:type="gramStart"/>
      <w:r w:rsidRPr="00B45BDD">
        <w:rPr>
          <w:rFonts w:ascii="Courier New" w:hAnsi="Courier New" w:cs="Courier New"/>
          <w:sz w:val="24"/>
          <w:szCs w:val="24"/>
        </w:rPr>
        <w:t>potet_pm</w:t>
      </w:r>
      <w:proofErr w:type="gramEnd"/>
      <w:r w:rsidRPr="0076511E">
        <w:rPr>
          <w:rFonts w:ascii="Calibri" w:hAnsi="Calibri"/>
          <w:sz w:val="24"/>
          <w:szCs w:val="24"/>
        </w:rPr>
        <w:tab/>
        <w:t>Penman–Monteith Poten</w:t>
      </w:r>
      <w:r w:rsidR="001238BC">
        <w:rPr>
          <w:rFonts w:ascii="Calibri" w:hAnsi="Calibri"/>
          <w:sz w:val="24"/>
          <w:szCs w:val="24"/>
        </w:rPr>
        <w:t>tial-Evapotranspiration Module</w:t>
      </w:r>
      <w:r w:rsidR="00EB5839">
        <w:rPr>
          <w:rFonts w:ascii="Calibri" w:hAnsi="Calibri"/>
          <w:sz w:val="24"/>
          <w:szCs w:val="24"/>
        </w:rPr>
        <w:t xml:space="preserve"> </w:t>
      </w:r>
      <w:r w:rsidR="001C7365">
        <w:rPr>
          <w:rFonts w:ascii="Calibri" w:hAnsi="Calibri"/>
          <w:sz w:val="24"/>
          <w:szCs w:val="24"/>
        </w:rPr>
        <w:t>that uses</w:t>
      </w:r>
      <w:r w:rsidR="00EB5839">
        <w:rPr>
          <w:rFonts w:ascii="Calibri" w:hAnsi="Calibri"/>
          <w:sz w:val="24"/>
          <w:szCs w:val="24"/>
        </w:rPr>
        <w:t xml:space="preserve">  wind-speed and humidity data specified in CBH Files</w:t>
      </w:r>
    </w:p>
    <w:p w14:paraId="0BD6AFCE" w14:textId="14387D88" w:rsidR="00EB5839" w:rsidRPr="0076511E" w:rsidRDefault="00EB5839" w:rsidP="001C7365">
      <w:pPr>
        <w:ind w:left="2880" w:hanging="2880"/>
        <w:rPr>
          <w:rFonts w:ascii="Calibri" w:hAnsi="Calibri"/>
          <w:sz w:val="24"/>
          <w:szCs w:val="24"/>
        </w:rPr>
      </w:pPr>
      <w:proofErr w:type="gramStart"/>
      <w:r w:rsidRPr="00B45BDD">
        <w:rPr>
          <w:rFonts w:ascii="Courier New" w:hAnsi="Courier New" w:cs="Courier New"/>
          <w:sz w:val="24"/>
          <w:szCs w:val="24"/>
        </w:rPr>
        <w:t>potet_pm_sta</w:t>
      </w:r>
      <w:proofErr w:type="gramEnd"/>
      <w:r w:rsidRPr="00EB5839">
        <w:rPr>
          <w:rFonts w:ascii="Calibri" w:hAnsi="Calibri"/>
          <w:sz w:val="24"/>
          <w:szCs w:val="24"/>
        </w:rPr>
        <w:t xml:space="preserve"> </w:t>
      </w:r>
      <w:r w:rsidR="001C7365">
        <w:rPr>
          <w:rFonts w:ascii="Calibri" w:hAnsi="Calibri"/>
          <w:sz w:val="24"/>
          <w:szCs w:val="24"/>
        </w:rPr>
        <w:tab/>
      </w:r>
      <w:r w:rsidRPr="0076511E">
        <w:rPr>
          <w:rFonts w:ascii="Calibri" w:hAnsi="Calibri"/>
          <w:sz w:val="24"/>
          <w:szCs w:val="24"/>
        </w:rPr>
        <w:t>Penman–Monteith Poten</w:t>
      </w:r>
      <w:r>
        <w:rPr>
          <w:rFonts w:ascii="Calibri" w:hAnsi="Calibri"/>
          <w:sz w:val="24"/>
          <w:szCs w:val="24"/>
        </w:rPr>
        <w:t xml:space="preserve">tial-Evapotranspiration Module </w:t>
      </w:r>
      <w:r w:rsidR="001C7365">
        <w:rPr>
          <w:rFonts w:ascii="Calibri" w:hAnsi="Calibri"/>
          <w:sz w:val="24"/>
          <w:szCs w:val="24"/>
        </w:rPr>
        <w:t>that uses</w:t>
      </w:r>
      <w:r>
        <w:rPr>
          <w:rFonts w:ascii="Calibri" w:hAnsi="Calibri"/>
          <w:sz w:val="24"/>
          <w:szCs w:val="24"/>
        </w:rPr>
        <w:t xml:space="preserve"> wind-speed and humidity data specified in the PRMS Data File</w:t>
      </w:r>
    </w:p>
    <w:p w14:paraId="46233A97" w14:textId="6252595F" w:rsidR="009D5813" w:rsidRPr="0076511E" w:rsidRDefault="009D5813" w:rsidP="009D5813">
      <w:pPr>
        <w:rPr>
          <w:rFonts w:ascii="Calibri" w:hAnsi="Calibri"/>
          <w:sz w:val="24"/>
          <w:szCs w:val="24"/>
        </w:rPr>
      </w:pPr>
      <w:proofErr w:type="gramStart"/>
      <w:r w:rsidRPr="00B45BDD">
        <w:rPr>
          <w:rFonts w:ascii="Courier New" w:hAnsi="Courier New" w:cs="Courier New"/>
          <w:sz w:val="24"/>
          <w:szCs w:val="24"/>
        </w:rPr>
        <w:t>transp_frost</w:t>
      </w:r>
      <w:proofErr w:type="gramEnd"/>
      <w:r w:rsidR="001C7365">
        <w:rPr>
          <w:rFonts w:ascii="Courier New" w:hAnsi="Courier New" w:cs="Courier New"/>
          <w:sz w:val="24"/>
          <w:szCs w:val="24"/>
        </w:rPr>
        <w:tab/>
      </w:r>
      <w:r w:rsidRPr="0076511E">
        <w:rPr>
          <w:rFonts w:ascii="Calibri" w:hAnsi="Calibri"/>
          <w:sz w:val="24"/>
          <w:szCs w:val="24"/>
        </w:rPr>
        <w:tab/>
        <w:t>Frost Based Act</w:t>
      </w:r>
      <w:r w:rsidR="001238BC">
        <w:rPr>
          <w:rFonts w:ascii="Calibri" w:hAnsi="Calibri"/>
          <w:sz w:val="24"/>
          <w:szCs w:val="24"/>
        </w:rPr>
        <w:t>ive Transpiration Period Module</w:t>
      </w:r>
    </w:p>
    <w:p w14:paraId="508B9B01" w14:textId="0C3B8D39" w:rsidR="00C02574" w:rsidRPr="0076511E" w:rsidRDefault="00C02574" w:rsidP="00C02574">
      <w:pPr>
        <w:rPr>
          <w:rFonts w:ascii="Calibri" w:hAnsi="Calibri"/>
          <w:sz w:val="24"/>
          <w:szCs w:val="24"/>
        </w:rPr>
      </w:pPr>
      <w:proofErr w:type="gramStart"/>
      <w:r w:rsidRPr="00B45BDD">
        <w:rPr>
          <w:rFonts w:ascii="Courier New" w:hAnsi="Courier New" w:cs="Courier New"/>
          <w:sz w:val="24"/>
          <w:szCs w:val="24"/>
        </w:rPr>
        <w:t>frost_date</w:t>
      </w:r>
      <w:r w:rsidR="005130C2" w:rsidRPr="0076511E">
        <w:rPr>
          <w:sz w:val="24"/>
          <w:szCs w:val="24"/>
          <w:vertAlign w:val="superscript"/>
        </w:rPr>
        <w:t>1</w:t>
      </w:r>
      <w:proofErr w:type="gramEnd"/>
      <w:r w:rsidR="001C7365">
        <w:rPr>
          <w:sz w:val="24"/>
          <w:szCs w:val="24"/>
          <w:vertAlign w:val="superscript"/>
        </w:rPr>
        <w:tab/>
      </w:r>
      <w:r>
        <w:rPr>
          <w:rFonts w:ascii="Calibri" w:hAnsi="Calibri"/>
          <w:sz w:val="24"/>
          <w:szCs w:val="24"/>
        </w:rPr>
        <w:tab/>
        <w:t>Preprocess Spring and Fall F</w:t>
      </w:r>
      <w:r w:rsidRPr="0076511E">
        <w:rPr>
          <w:rFonts w:ascii="Calibri" w:hAnsi="Calibri"/>
          <w:sz w:val="24"/>
          <w:szCs w:val="24"/>
        </w:rPr>
        <w:t xml:space="preserve">rost Module </w:t>
      </w:r>
    </w:p>
    <w:p w14:paraId="16C661A3" w14:textId="63A572E9" w:rsidR="009D5813" w:rsidRPr="0076511E" w:rsidRDefault="009D5813" w:rsidP="009D5813">
      <w:pPr>
        <w:rPr>
          <w:rFonts w:ascii="Calibri" w:hAnsi="Calibri"/>
          <w:sz w:val="24"/>
          <w:szCs w:val="24"/>
        </w:rPr>
      </w:pPr>
      <w:proofErr w:type="gramStart"/>
      <w:r w:rsidRPr="00B45BDD">
        <w:rPr>
          <w:rFonts w:ascii="Courier New" w:hAnsi="Courier New" w:cs="Courier New"/>
          <w:sz w:val="24"/>
          <w:szCs w:val="24"/>
        </w:rPr>
        <w:t>transp_tindex</w:t>
      </w:r>
      <w:proofErr w:type="gramEnd"/>
      <w:r w:rsidRPr="00B45BDD">
        <w:rPr>
          <w:rFonts w:ascii="Courier New" w:hAnsi="Courier New" w:cs="Courier New"/>
          <w:sz w:val="24"/>
          <w:szCs w:val="24"/>
        </w:rPr>
        <w:tab/>
      </w:r>
      <w:r w:rsidR="001C7365">
        <w:rPr>
          <w:rFonts w:ascii="Courier New" w:hAnsi="Courier New" w:cs="Courier New"/>
          <w:sz w:val="24"/>
          <w:szCs w:val="24"/>
        </w:rPr>
        <w:tab/>
      </w:r>
      <w:r w:rsidRPr="0076511E">
        <w:rPr>
          <w:rFonts w:ascii="Calibri" w:hAnsi="Calibri"/>
          <w:sz w:val="24"/>
          <w:szCs w:val="24"/>
        </w:rPr>
        <w:t>Temperature Index Based Active Transpiration Period Module</w:t>
      </w:r>
    </w:p>
    <w:p w14:paraId="539C6FBF" w14:textId="5D363F1E" w:rsidR="009D5813" w:rsidRPr="0076511E" w:rsidRDefault="009D5813" w:rsidP="009D5813">
      <w:pPr>
        <w:rPr>
          <w:rFonts w:ascii="Calibri" w:hAnsi="Calibri"/>
          <w:sz w:val="24"/>
          <w:szCs w:val="24"/>
        </w:rPr>
      </w:pPr>
      <w:proofErr w:type="gramStart"/>
      <w:r w:rsidRPr="00B45BDD">
        <w:rPr>
          <w:rFonts w:ascii="Courier New" w:hAnsi="Courier New" w:cs="Courier New"/>
          <w:sz w:val="24"/>
          <w:szCs w:val="24"/>
        </w:rPr>
        <w:t>intcp</w:t>
      </w:r>
      <w:proofErr w:type="gramEnd"/>
      <w:r w:rsidRPr="0076511E">
        <w:rPr>
          <w:rFonts w:ascii="Calibri" w:hAnsi="Calibri"/>
          <w:sz w:val="24"/>
          <w:szCs w:val="24"/>
        </w:rPr>
        <w:tab/>
      </w:r>
      <w:r w:rsidRPr="0076511E">
        <w:rPr>
          <w:rFonts w:ascii="Calibri" w:hAnsi="Calibri"/>
          <w:sz w:val="24"/>
          <w:szCs w:val="24"/>
        </w:rPr>
        <w:tab/>
      </w:r>
      <w:r w:rsidR="001C7365">
        <w:rPr>
          <w:rFonts w:ascii="Calibri" w:hAnsi="Calibri"/>
          <w:sz w:val="24"/>
          <w:szCs w:val="24"/>
        </w:rPr>
        <w:tab/>
      </w:r>
      <w:r w:rsidRPr="0076511E">
        <w:rPr>
          <w:rFonts w:ascii="Calibri" w:hAnsi="Calibri"/>
          <w:sz w:val="24"/>
          <w:szCs w:val="24"/>
        </w:rPr>
        <w:t>Precipitation-Interception Module</w:t>
      </w:r>
    </w:p>
    <w:p w14:paraId="3377E1CE" w14:textId="05204003" w:rsidR="009D5813" w:rsidRPr="0076511E" w:rsidRDefault="009D5813" w:rsidP="009D5813">
      <w:pPr>
        <w:rPr>
          <w:rFonts w:ascii="Calibri" w:hAnsi="Calibri"/>
          <w:sz w:val="24"/>
          <w:szCs w:val="24"/>
        </w:rPr>
      </w:pPr>
      <w:proofErr w:type="gramStart"/>
      <w:r w:rsidRPr="00B45BDD">
        <w:rPr>
          <w:rFonts w:ascii="Courier New" w:hAnsi="Courier New" w:cs="Courier New"/>
          <w:sz w:val="24"/>
          <w:szCs w:val="24"/>
        </w:rPr>
        <w:t>snowcomp</w:t>
      </w:r>
      <w:proofErr w:type="gramEnd"/>
      <w:r w:rsidRPr="0076511E">
        <w:rPr>
          <w:rFonts w:ascii="Calibri" w:hAnsi="Calibri"/>
          <w:sz w:val="24"/>
          <w:szCs w:val="24"/>
        </w:rPr>
        <w:tab/>
      </w:r>
      <w:r w:rsidRPr="0076511E">
        <w:rPr>
          <w:rFonts w:ascii="Calibri" w:hAnsi="Calibri"/>
          <w:sz w:val="24"/>
          <w:szCs w:val="24"/>
        </w:rPr>
        <w:tab/>
      </w:r>
      <w:r w:rsidR="001C7365">
        <w:rPr>
          <w:rFonts w:ascii="Calibri" w:hAnsi="Calibri"/>
          <w:sz w:val="24"/>
          <w:szCs w:val="24"/>
        </w:rPr>
        <w:tab/>
      </w:r>
      <w:r w:rsidRPr="0076511E">
        <w:rPr>
          <w:rFonts w:ascii="Calibri" w:hAnsi="Calibri"/>
          <w:sz w:val="24"/>
          <w:szCs w:val="24"/>
        </w:rPr>
        <w:t>Snow Module</w:t>
      </w:r>
    </w:p>
    <w:p w14:paraId="191E7980" w14:textId="41446BF6" w:rsidR="009D5813" w:rsidRPr="0076511E" w:rsidRDefault="009D5813" w:rsidP="009D5813">
      <w:pPr>
        <w:rPr>
          <w:rFonts w:ascii="Calibri" w:hAnsi="Calibri"/>
          <w:sz w:val="24"/>
          <w:szCs w:val="24"/>
        </w:rPr>
      </w:pPr>
      <w:proofErr w:type="gramStart"/>
      <w:r w:rsidRPr="00B45BDD">
        <w:rPr>
          <w:rFonts w:ascii="Courier New" w:hAnsi="Courier New" w:cs="Courier New"/>
          <w:sz w:val="24"/>
          <w:szCs w:val="24"/>
        </w:rPr>
        <w:t>srunoff_smidx</w:t>
      </w:r>
      <w:proofErr w:type="gramEnd"/>
      <w:r w:rsidR="001C7365">
        <w:rPr>
          <w:rFonts w:ascii="Courier New" w:hAnsi="Courier New" w:cs="Courier New"/>
          <w:sz w:val="24"/>
          <w:szCs w:val="24"/>
        </w:rPr>
        <w:tab/>
      </w:r>
      <w:r w:rsidRPr="0076511E">
        <w:rPr>
          <w:rFonts w:ascii="Calibri" w:hAnsi="Calibri"/>
          <w:sz w:val="24"/>
          <w:szCs w:val="24"/>
        </w:rPr>
        <w:tab/>
        <w:t>Nonlinear source Area Surface-Runoff and Infiltration Module</w:t>
      </w:r>
    </w:p>
    <w:p w14:paraId="4127D8ED" w14:textId="78EE9108" w:rsidR="009D5813" w:rsidRPr="0076511E" w:rsidRDefault="009D5813" w:rsidP="009D5813">
      <w:pPr>
        <w:rPr>
          <w:rFonts w:ascii="Calibri" w:hAnsi="Calibri"/>
          <w:sz w:val="24"/>
          <w:szCs w:val="24"/>
        </w:rPr>
      </w:pPr>
      <w:proofErr w:type="gramStart"/>
      <w:r w:rsidRPr="00B45BDD">
        <w:rPr>
          <w:rFonts w:ascii="Courier New" w:hAnsi="Courier New" w:cs="Courier New"/>
          <w:sz w:val="24"/>
          <w:szCs w:val="24"/>
        </w:rPr>
        <w:t>srunoff_carea</w:t>
      </w:r>
      <w:proofErr w:type="gramEnd"/>
      <w:r w:rsidRPr="0076511E">
        <w:rPr>
          <w:rFonts w:ascii="Calibri" w:hAnsi="Calibri"/>
          <w:sz w:val="24"/>
          <w:szCs w:val="24"/>
        </w:rPr>
        <w:tab/>
      </w:r>
      <w:r w:rsidR="001C7365">
        <w:rPr>
          <w:rFonts w:ascii="Calibri" w:hAnsi="Calibri"/>
          <w:sz w:val="24"/>
          <w:szCs w:val="24"/>
        </w:rPr>
        <w:tab/>
      </w:r>
      <w:r w:rsidRPr="0076511E">
        <w:rPr>
          <w:rFonts w:ascii="Calibri" w:hAnsi="Calibri"/>
          <w:sz w:val="24"/>
          <w:szCs w:val="24"/>
        </w:rPr>
        <w:t>Linear Source Area Surface-Runoff and Infiltration Module</w:t>
      </w:r>
    </w:p>
    <w:p w14:paraId="30B9C322" w14:textId="733EE9D9" w:rsidR="009D5813" w:rsidRPr="0076511E" w:rsidRDefault="009D5813" w:rsidP="009D5813">
      <w:pPr>
        <w:rPr>
          <w:rFonts w:ascii="Calibri" w:hAnsi="Calibri"/>
          <w:sz w:val="24"/>
          <w:szCs w:val="24"/>
        </w:rPr>
      </w:pPr>
      <w:proofErr w:type="gramStart"/>
      <w:r w:rsidRPr="00B45BDD">
        <w:rPr>
          <w:rFonts w:ascii="Courier New" w:hAnsi="Courier New" w:cs="Courier New"/>
          <w:sz w:val="24"/>
          <w:szCs w:val="24"/>
        </w:rPr>
        <w:t>soilzone</w:t>
      </w:r>
      <w:proofErr w:type="gramEnd"/>
      <w:r w:rsidRPr="0076511E">
        <w:rPr>
          <w:rFonts w:ascii="Calibri" w:hAnsi="Calibri"/>
          <w:sz w:val="24"/>
          <w:szCs w:val="24"/>
        </w:rPr>
        <w:tab/>
      </w:r>
      <w:r w:rsidR="001C7365">
        <w:rPr>
          <w:rFonts w:ascii="Calibri" w:hAnsi="Calibri"/>
          <w:sz w:val="24"/>
          <w:szCs w:val="24"/>
        </w:rPr>
        <w:tab/>
      </w:r>
      <w:r w:rsidRPr="0076511E">
        <w:rPr>
          <w:rFonts w:ascii="Calibri" w:hAnsi="Calibri"/>
          <w:sz w:val="24"/>
          <w:szCs w:val="24"/>
        </w:rPr>
        <w:tab/>
        <w:t>Soil-Zone Module</w:t>
      </w:r>
    </w:p>
    <w:p w14:paraId="617FAA52" w14:textId="4F9E131B" w:rsidR="009D5813" w:rsidRPr="0076511E" w:rsidRDefault="009D5813" w:rsidP="009D5813">
      <w:pPr>
        <w:rPr>
          <w:rFonts w:ascii="Calibri" w:hAnsi="Calibri"/>
          <w:sz w:val="24"/>
          <w:szCs w:val="24"/>
        </w:rPr>
      </w:pPr>
      <w:proofErr w:type="gramStart"/>
      <w:r w:rsidRPr="00B45BDD">
        <w:rPr>
          <w:rFonts w:ascii="Courier New" w:hAnsi="Courier New" w:cs="Courier New"/>
          <w:sz w:val="24"/>
          <w:szCs w:val="24"/>
        </w:rPr>
        <w:t>gwflow</w:t>
      </w:r>
      <w:r w:rsidR="005359FF" w:rsidRPr="0076511E">
        <w:rPr>
          <w:sz w:val="24"/>
          <w:szCs w:val="24"/>
          <w:vertAlign w:val="superscript"/>
        </w:rPr>
        <w:t>1</w:t>
      </w:r>
      <w:proofErr w:type="gramEnd"/>
      <w:r w:rsidR="005359FF" w:rsidRPr="0076511E">
        <w:rPr>
          <w:rFonts w:ascii="Calibri" w:hAnsi="Calibri"/>
          <w:sz w:val="24"/>
          <w:szCs w:val="24"/>
        </w:rPr>
        <w:tab/>
      </w:r>
      <w:r w:rsidR="005359FF" w:rsidRPr="0076511E">
        <w:rPr>
          <w:rFonts w:ascii="Calibri" w:hAnsi="Calibri"/>
          <w:sz w:val="24"/>
          <w:szCs w:val="24"/>
        </w:rPr>
        <w:tab/>
      </w:r>
      <w:r w:rsidR="001C7365">
        <w:rPr>
          <w:rFonts w:ascii="Calibri" w:hAnsi="Calibri"/>
          <w:sz w:val="24"/>
          <w:szCs w:val="24"/>
        </w:rPr>
        <w:tab/>
      </w:r>
      <w:r w:rsidRPr="0076511E">
        <w:rPr>
          <w:rFonts w:ascii="Calibri" w:hAnsi="Calibri"/>
          <w:sz w:val="24"/>
          <w:szCs w:val="24"/>
        </w:rPr>
        <w:t xml:space="preserve">Ground-Water Reservoir Module </w:t>
      </w:r>
    </w:p>
    <w:p w14:paraId="79B5E3C0" w14:textId="7E4FD496" w:rsidR="009D5813" w:rsidRPr="0076511E" w:rsidRDefault="009D5813" w:rsidP="009D5813">
      <w:pPr>
        <w:rPr>
          <w:rFonts w:ascii="Calibri" w:hAnsi="Calibri"/>
          <w:sz w:val="24"/>
          <w:szCs w:val="24"/>
        </w:rPr>
      </w:pPr>
      <w:proofErr w:type="gramStart"/>
      <w:r w:rsidRPr="00B45BDD">
        <w:rPr>
          <w:rFonts w:ascii="Courier New" w:hAnsi="Courier New" w:cs="Courier New"/>
          <w:sz w:val="24"/>
          <w:szCs w:val="24"/>
        </w:rPr>
        <w:t>subbasin</w:t>
      </w:r>
      <w:proofErr w:type="gramEnd"/>
      <w:r w:rsidRPr="0076511E">
        <w:rPr>
          <w:rFonts w:ascii="Calibri" w:hAnsi="Calibri"/>
          <w:sz w:val="24"/>
          <w:szCs w:val="24"/>
        </w:rPr>
        <w:tab/>
      </w:r>
      <w:r w:rsidR="001C7365">
        <w:rPr>
          <w:rFonts w:ascii="Calibri" w:hAnsi="Calibri"/>
          <w:sz w:val="24"/>
          <w:szCs w:val="24"/>
        </w:rPr>
        <w:tab/>
      </w:r>
      <w:r w:rsidRPr="0076511E">
        <w:rPr>
          <w:rFonts w:ascii="Calibri" w:hAnsi="Calibri"/>
          <w:sz w:val="24"/>
          <w:szCs w:val="24"/>
        </w:rPr>
        <w:tab/>
        <w:t>Subbasin Module</w:t>
      </w:r>
    </w:p>
    <w:p w14:paraId="51EF4664" w14:textId="188477F2" w:rsidR="009D5813" w:rsidRPr="0076511E" w:rsidRDefault="009D5813" w:rsidP="009D5813">
      <w:pPr>
        <w:rPr>
          <w:rFonts w:ascii="Calibri" w:hAnsi="Calibri"/>
          <w:sz w:val="24"/>
          <w:szCs w:val="24"/>
        </w:rPr>
      </w:pPr>
      <w:proofErr w:type="gramStart"/>
      <w:r w:rsidRPr="00B45BDD">
        <w:rPr>
          <w:rFonts w:ascii="Courier New" w:hAnsi="Courier New" w:cs="Courier New"/>
          <w:sz w:val="24"/>
          <w:szCs w:val="24"/>
        </w:rPr>
        <w:t>routing</w:t>
      </w:r>
      <w:r w:rsidR="00160DAA" w:rsidRPr="0076511E">
        <w:rPr>
          <w:sz w:val="24"/>
          <w:szCs w:val="24"/>
          <w:vertAlign w:val="superscript"/>
        </w:rPr>
        <w:t>1</w:t>
      </w:r>
      <w:proofErr w:type="gramEnd"/>
      <w:r w:rsidR="00160DAA" w:rsidRPr="0076511E">
        <w:rPr>
          <w:rFonts w:ascii="Calibri" w:hAnsi="Calibri"/>
          <w:sz w:val="24"/>
          <w:szCs w:val="24"/>
        </w:rPr>
        <w:tab/>
      </w:r>
      <w:r w:rsidR="00160DAA" w:rsidRPr="0076511E">
        <w:rPr>
          <w:rFonts w:ascii="Calibri" w:hAnsi="Calibri"/>
          <w:sz w:val="24"/>
          <w:szCs w:val="24"/>
        </w:rPr>
        <w:tab/>
      </w:r>
      <w:r w:rsidR="00B45BDD">
        <w:rPr>
          <w:rFonts w:ascii="Calibri" w:hAnsi="Calibri"/>
          <w:sz w:val="24"/>
          <w:szCs w:val="24"/>
        </w:rPr>
        <w:tab/>
      </w:r>
      <w:r w:rsidRPr="0076511E">
        <w:rPr>
          <w:rFonts w:ascii="Calibri" w:hAnsi="Calibri"/>
          <w:sz w:val="24"/>
          <w:szCs w:val="24"/>
        </w:rPr>
        <w:t xml:space="preserve">Stream Network Computations Routing </w:t>
      </w:r>
      <w:r w:rsidR="001238BC">
        <w:rPr>
          <w:rFonts w:ascii="Calibri" w:hAnsi="Calibri"/>
          <w:sz w:val="24"/>
          <w:szCs w:val="24"/>
        </w:rPr>
        <w:t>(Utility Routine)</w:t>
      </w:r>
    </w:p>
    <w:p w14:paraId="636C5E17" w14:textId="1F4AA882" w:rsidR="009D5813" w:rsidRPr="0076511E" w:rsidRDefault="009D5813" w:rsidP="009D5813">
      <w:pPr>
        <w:rPr>
          <w:rFonts w:ascii="Calibri" w:hAnsi="Calibri"/>
          <w:sz w:val="24"/>
          <w:szCs w:val="24"/>
        </w:rPr>
      </w:pPr>
      <w:proofErr w:type="gramStart"/>
      <w:r w:rsidRPr="00B45BDD">
        <w:rPr>
          <w:rFonts w:ascii="Courier New" w:hAnsi="Courier New" w:cs="Courier New"/>
          <w:sz w:val="24"/>
          <w:szCs w:val="24"/>
        </w:rPr>
        <w:t>strmflow</w:t>
      </w:r>
      <w:r w:rsidR="00160DAA" w:rsidRPr="0076511E">
        <w:rPr>
          <w:sz w:val="24"/>
          <w:szCs w:val="24"/>
          <w:vertAlign w:val="superscript"/>
        </w:rPr>
        <w:t>1</w:t>
      </w:r>
      <w:proofErr w:type="gramEnd"/>
      <w:r w:rsidRPr="0076511E">
        <w:rPr>
          <w:rFonts w:ascii="Calibri" w:hAnsi="Calibri"/>
          <w:sz w:val="24"/>
          <w:szCs w:val="24"/>
        </w:rPr>
        <w:tab/>
      </w:r>
      <w:r w:rsidR="00160DAA" w:rsidRPr="0076511E">
        <w:rPr>
          <w:rFonts w:ascii="Calibri" w:hAnsi="Calibri"/>
          <w:sz w:val="24"/>
          <w:szCs w:val="24"/>
        </w:rPr>
        <w:tab/>
      </w:r>
      <w:r w:rsidR="00B45BDD">
        <w:rPr>
          <w:rFonts w:ascii="Calibri" w:hAnsi="Calibri"/>
          <w:sz w:val="24"/>
          <w:szCs w:val="24"/>
        </w:rPr>
        <w:tab/>
      </w:r>
      <w:r w:rsidRPr="0076511E">
        <w:rPr>
          <w:rFonts w:ascii="Calibri" w:hAnsi="Calibri"/>
          <w:sz w:val="24"/>
          <w:szCs w:val="24"/>
        </w:rPr>
        <w:t>Streamflow Module</w:t>
      </w:r>
    </w:p>
    <w:p w14:paraId="4F628A8C" w14:textId="15314C59" w:rsidR="009D5813" w:rsidRPr="0076511E" w:rsidRDefault="009D5813" w:rsidP="009D5813">
      <w:pPr>
        <w:rPr>
          <w:rFonts w:ascii="Calibri" w:hAnsi="Calibri"/>
          <w:sz w:val="24"/>
          <w:szCs w:val="24"/>
        </w:rPr>
      </w:pPr>
      <w:proofErr w:type="gramStart"/>
      <w:r w:rsidRPr="00B45BDD">
        <w:rPr>
          <w:rFonts w:ascii="Courier New" w:hAnsi="Courier New" w:cs="Courier New"/>
          <w:sz w:val="24"/>
          <w:szCs w:val="24"/>
        </w:rPr>
        <w:t>muskingum</w:t>
      </w:r>
      <w:r w:rsidR="00160DAA" w:rsidRPr="0076511E">
        <w:rPr>
          <w:sz w:val="24"/>
          <w:szCs w:val="24"/>
          <w:vertAlign w:val="superscript"/>
        </w:rPr>
        <w:t>1</w:t>
      </w:r>
      <w:proofErr w:type="gramEnd"/>
      <w:r w:rsidRPr="0076511E">
        <w:rPr>
          <w:rFonts w:ascii="Calibri" w:hAnsi="Calibri"/>
          <w:sz w:val="24"/>
          <w:szCs w:val="24"/>
        </w:rPr>
        <w:tab/>
      </w:r>
      <w:r w:rsidRPr="0076511E">
        <w:rPr>
          <w:rFonts w:ascii="Calibri" w:hAnsi="Calibri"/>
          <w:sz w:val="24"/>
          <w:szCs w:val="24"/>
        </w:rPr>
        <w:tab/>
      </w:r>
      <w:r w:rsidR="00B45BDD">
        <w:rPr>
          <w:rFonts w:ascii="Calibri" w:hAnsi="Calibri"/>
          <w:sz w:val="24"/>
          <w:szCs w:val="24"/>
        </w:rPr>
        <w:tab/>
      </w:r>
      <w:r w:rsidRPr="0076511E">
        <w:rPr>
          <w:rFonts w:ascii="Calibri" w:hAnsi="Calibri"/>
          <w:sz w:val="24"/>
          <w:szCs w:val="24"/>
        </w:rPr>
        <w:t xml:space="preserve">Muskingum </w:t>
      </w:r>
      <w:r w:rsidR="001238BC">
        <w:rPr>
          <w:rFonts w:ascii="Calibri" w:hAnsi="Calibri"/>
          <w:sz w:val="24"/>
          <w:szCs w:val="24"/>
        </w:rPr>
        <w:t>Streamflow Routing Module</w:t>
      </w:r>
    </w:p>
    <w:p w14:paraId="1269EFCF" w14:textId="77777777" w:rsidR="009D5813" w:rsidRPr="0076511E" w:rsidRDefault="009D5813" w:rsidP="009D5813">
      <w:pPr>
        <w:ind w:left="2160" w:hanging="2160"/>
        <w:rPr>
          <w:rFonts w:ascii="Calibri" w:hAnsi="Calibri"/>
          <w:sz w:val="24"/>
          <w:szCs w:val="24"/>
        </w:rPr>
      </w:pPr>
      <w:proofErr w:type="gramStart"/>
      <w:r w:rsidRPr="00B45BDD">
        <w:rPr>
          <w:rFonts w:ascii="Courier New" w:hAnsi="Courier New" w:cs="Courier New"/>
          <w:sz w:val="24"/>
          <w:szCs w:val="24"/>
        </w:rPr>
        <w:t>strmflow_in_out</w:t>
      </w:r>
      <w:r w:rsidR="00160DAA" w:rsidRPr="0076511E">
        <w:rPr>
          <w:sz w:val="24"/>
          <w:szCs w:val="24"/>
          <w:vertAlign w:val="superscript"/>
        </w:rPr>
        <w:t>1</w:t>
      </w:r>
      <w:proofErr w:type="gramEnd"/>
      <w:r w:rsidRPr="0076511E">
        <w:rPr>
          <w:rFonts w:ascii="Calibri" w:hAnsi="Calibri"/>
          <w:sz w:val="24"/>
          <w:szCs w:val="24"/>
        </w:rPr>
        <w:tab/>
        <w:t>Streamflow routing with inflow e</w:t>
      </w:r>
      <w:r w:rsidR="001238BC">
        <w:rPr>
          <w:rFonts w:ascii="Calibri" w:hAnsi="Calibri"/>
          <w:sz w:val="24"/>
          <w:szCs w:val="24"/>
        </w:rPr>
        <w:t>quals outflow for each segment</w:t>
      </w:r>
    </w:p>
    <w:p w14:paraId="05218E9A" w14:textId="3CDD69D1" w:rsidR="009D5813" w:rsidRPr="0076511E" w:rsidRDefault="009D5813" w:rsidP="009D5813">
      <w:pPr>
        <w:rPr>
          <w:rFonts w:ascii="Calibri" w:hAnsi="Calibri"/>
          <w:sz w:val="24"/>
          <w:szCs w:val="24"/>
        </w:rPr>
      </w:pPr>
      <w:proofErr w:type="gramStart"/>
      <w:r w:rsidRPr="00B45BDD">
        <w:rPr>
          <w:rFonts w:ascii="Courier New" w:hAnsi="Courier New" w:cs="Courier New"/>
          <w:sz w:val="24"/>
          <w:szCs w:val="24"/>
        </w:rPr>
        <w:t>water_balance</w:t>
      </w:r>
      <w:proofErr w:type="gramEnd"/>
      <w:r w:rsidRPr="0076511E">
        <w:rPr>
          <w:rFonts w:ascii="Calibri" w:hAnsi="Calibri"/>
          <w:sz w:val="24"/>
          <w:szCs w:val="24"/>
        </w:rPr>
        <w:tab/>
      </w:r>
      <w:r w:rsidR="00B45BDD">
        <w:rPr>
          <w:rFonts w:ascii="Calibri" w:hAnsi="Calibri"/>
          <w:sz w:val="24"/>
          <w:szCs w:val="24"/>
        </w:rPr>
        <w:tab/>
      </w:r>
      <w:r w:rsidRPr="0076511E">
        <w:rPr>
          <w:rFonts w:ascii="Calibri" w:hAnsi="Calibri"/>
          <w:sz w:val="24"/>
          <w:szCs w:val="24"/>
        </w:rPr>
        <w:t xml:space="preserve">Water Balance Debug </w:t>
      </w:r>
      <w:r w:rsidR="001238BC">
        <w:rPr>
          <w:rFonts w:ascii="Calibri" w:hAnsi="Calibri"/>
          <w:sz w:val="24"/>
          <w:szCs w:val="24"/>
        </w:rPr>
        <w:t>(Utility Routine)</w:t>
      </w:r>
    </w:p>
    <w:p w14:paraId="73685879" w14:textId="5FCFAAEF" w:rsidR="009D5813" w:rsidRDefault="0076511E" w:rsidP="009D5813">
      <w:pPr>
        <w:rPr>
          <w:rFonts w:ascii="Calibri" w:hAnsi="Calibri"/>
          <w:sz w:val="24"/>
          <w:szCs w:val="24"/>
        </w:rPr>
      </w:pPr>
      <w:proofErr w:type="gramStart"/>
      <w:r w:rsidRPr="00B45BDD">
        <w:rPr>
          <w:rFonts w:ascii="Courier New" w:hAnsi="Courier New" w:cs="Courier New"/>
          <w:sz w:val="24"/>
          <w:szCs w:val="24"/>
        </w:rPr>
        <w:t>nhru_summary</w:t>
      </w:r>
      <w:proofErr w:type="gramEnd"/>
      <w:r>
        <w:rPr>
          <w:rFonts w:ascii="Calibri" w:hAnsi="Calibri"/>
          <w:sz w:val="24"/>
          <w:szCs w:val="24"/>
        </w:rPr>
        <w:tab/>
      </w:r>
      <w:r w:rsidR="00B45BDD">
        <w:rPr>
          <w:rFonts w:ascii="Calibri" w:hAnsi="Calibri"/>
          <w:sz w:val="24"/>
          <w:szCs w:val="24"/>
        </w:rPr>
        <w:tab/>
      </w:r>
      <w:r w:rsidR="00890F11">
        <w:rPr>
          <w:rFonts w:ascii="Calibri" w:hAnsi="Calibri"/>
          <w:b/>
          <w:sz w:val="24"/>
          <w:szCs w:val="24"/>
        </w:rPr>
        <w:t>n</w:t>
      </w:r>
      <w:r w:rsidR="009D5813" w:rsidRPr="00C77C6E">
        <w:rPr>
          <w:rFonts w:ascii="Calibri" w:hAnsi="Calibri"/>
          <w:b/>
          <w:sz w:val="24"/>
          <w:szCs w:val="24"/>
        </w:rPr>
        <w:t>hru</w:t>
      </w:r>
      <w:r w:rsidR="009D5813" w:rsidRPr="0076511E">
        <w:rPr>
          <w:rFonts w:ascii="Calibri" w:hAnsi="Calibri"/>
          <w:sz w:val="24"/>
          <w:szCs w:val="24"/>
        </w:rPr>
        <w:t xml:space="preserve"> Based Summary Output Module</w:t>
      </w:r>
    </w:p>
    <w:p w14:paraId="05171272" w14:textId="4BADA63F" w:rsidR="001968C1" w:rsidRDefault="001968C1" w:rsidP="001968C1">
      <w:pPr>
        <w:rPr>
          <w:rFonts w:ascii="Calibri" w:hAnsi="Calibri"/>
          <w:sz w:val="24"/>
          <w:szCs w:val="24"/>
        </w:rPr>
      </w:pPr>
      <w:proofErr w:type="gramStart"/>
      <w:r w:rsidRPr="00B45BDD">
        <w:rPr>
          <w:rFonts w:ascii="Courier New" w:hAnsi="Courier New" w:cs="Courier New"/>
          <w:sz w:val="24"/>
          <w:szCs w:val="24"/>
        </w:rPr>
        <w:t>nsub_summary</w:t>
      </w:r>
      <w:proofErr w:type="gramEnd"/>
      <w:r>
        <w:rPr>
          <w:rFonts w:ascii="Calibri" w:hAnsi="Calibri"/>
          <w:sz w:val="24"/>
          <w:szCs w:val="24"/>
        </w:rPr>
        <w:tab/>
      </w:r>
      <w:r w:rsidR="00B45BDD">
        <w:rPr>
          <w:rFonts w:ascii="Calibri" w:hAnsi="Calibri"/>
          <w:sz w:val="24"/>
          <w:szCs w:val="24"/>
        </w:rPr>
        <w:tab/>
      </w:r>
      <w:r w:rsidR="00890F11">
        <w:rPr>
          <w:rFonts w:ascii="Calibri" w:hAnsi="Calibri"/>
          <w:b/>
          <w:sz w:val="24"/>
          <w:szCs w:val="24"/>
        </w:rPr>
        <w:t>n</w:t>
      </w:r>
      <w:r w:rsidRPr="00C77C6E">
        <w:rPr>
          <w:rFonts w:ascii="Calibri" w:hAnsi="Calibri"/>
          <w:b/>
          <w:sz w:val="24"/>
          <w:szCs w:val="24"/>
        </w:rPr>
        <w:t>sub</w:t>
      </w:r>
      <w:r w:rsidRPr="0076511E">
        <w:rPr>
          <w:rFonts w:ascii="Calibri" w:hAnsi="Calibri"/>
          <w:sz w:val="24"/>
          <w:szCs w:val="24"/>
        </w:rPr>
        <w:t xml:space="preserve"> Based Summary Output Module</w:t>
      </w:r>
      <w:r w:rsidR="00247F9F">
        <w:rPr>
          <w:rFonts w:ascii="Calibri" w:hAnsi="Calibri"/>
          <w:sz w:val="24"/>
          <w:szCs w:val="24"/>
        </w:rPr>
        <w:t xml:space="preserve"> (new)</w:t>
      </w:r>
    </w:p>
    <w:p w14:paraId="7A7A443A" w14:textId="77777777" w:rsidR="004F32A7" w:rsidRDefault="001A2852" w:rsidP="001968C1">
      <w:pPr>
        <w:rPr>
          <w:rFonts w:ascii="Calibri" w:hAnsi="Calibri"/>
          <w:sz w:val="24"/>
          <w:szCs w:val="24"/>
        </w:rPr>
      </w:pPr>
      <w:proofErr w:type="gramStart"/>
      <w:r w:rsidRPr="00B45BDD">
        <w:rPr>
          <w:rFonts w:ascii="Courier New" w:hAnsi="Courier New" w:cs="Courier New"/>
          <w:sz w:val="24"/>
          <w:szCs w:val="24"/>
        </w:rPr>
        <w:t>nsegment_summary</w:t>
      </w:r>
      <w:proofErr w:type="gramEnd"/>
      <w:r>
        <w:rPr>
          <w:rFonts w:ascii="Calibri" w:hAnsi="Calibri"/>
          <w:sz w:val="24"/>
          <w:szCs w:val="24"/>
        </w:rPr>
        <w:tab/>
      </w:r>
      <w:r w:rsidR="00890F11">
        <w:rPr>
          <w:rFonts w:ascii="Calibri" w:hAnsi="Calibri"/>
          <w:b/>
          <w:sz w:val="24"/>
          <w:szCs w:val="24"/>
        </w:rPr>
        <w:t>n</w:t>
      </w:r>
      <w:r w:rsidRPr="00C77C6E">
        <w:rPr>
          <w:rFonts w:ascii="Calibri" w:hAnsi="Calibri"/>
          <w:b/>
          <w:sz w:val="24"/>
          <w:szCs w:val="24"/>
        </w:rPr>
        <w:t>segment</w:t>
      </w:r>
      <w:r w:rsidRPr="0076511E">
        <w:rPr>
          <w:rFonts w:ascii="Calibri" w:hAnsi="Calibri"/>
          <w:sz w:val="24"/>
          <w:szCs w:val="24"/>
        </w:rPr>
        <w:t xml:space="preserve"> Based Summary Output Module</w:t>
      </w:r>
      <w:r>
        <w:rPr>
          <w:rFonts w:ascii="Calibri" w:hAnsi="Calibri"/>
          <w:sz w:val="24"/>
          <w:szCs w:val="24"/>
        </w:rPr>
        <w:t xml:space="preserve"> (new)</w:t>
      </w:r>
    </w:p>
    <w:p w14:paraId="612B55E3" w14:textId="2E6C7FB9" w:rsidR="001968C1" w:rsidRPr="0076511E" w:rsidRDefault="001968C1" w:rsidP="001968C1">
      <w:pPr>
        <w:rPr>
          <w:rFonts w:ascii="Calibri" w:hAnsi="Calibri"/>
          <w:sz w:val="24"/>
          <w:szCs w:val="24"/>
        </w:rPr>
      </w:pPr>
      <w:proofErr w:type="gramStart"/>
      <w:r w:rsidRPr="00B45BDD">
        <w:rPr>
          <w:rFonts w:ascii="Courier New" w:hAnsi="Courier New" w:cs="Courier New"/>
          <w:sz w:val="24"/>
          <w:szCs w:val="24"/>
        </w:rPr>
        <w:t>basin_summary</w:t>
      </w:r>
      <w:proofErr w:type="gramEnd"/>
      <w:r>
        <w:rPr>
          <w:rFonts w:ascii="Calibri" w:hAnsi="Calibri"/>
          <w:sz w:val="24"/>
          <w:szCs w:val="24"/>
        </w:rPr>
        <w:tab/>
      </w:r>
      <w:r w:rsidR="00B45BDD">
        <w:rPr>
          <w:rFonts w:ascii="Calibri" w:hAnsi="Calibri"/>
          <w:sz w:val="24"/>
          <w:szCs w:val="24"/>
        </w:rPr>
        <w:tab/>
      </w:r>
      <w:r>
        <w:rPr>
          <w:rFonts w:ascii="Calibri" w:hAnsi="Calibri"/>
          <w:sz w:val="24"/>
          <w:szCs w:val="24"/>
        </w:rPr>
        <w:t>Basin</w:t>
      </w:r>
      <w:r w:rsidRPr="0076511E">
        <w:rPr>
          <w:rFonts w:ascii="Calibri" w:hAnsi="Calibri"/>
          <w:sz w:val="24"/>
          <w:szCs w:val="24"/>
        </w:rPr>
        <w:t xml:space="preserve"> Based Summary Output Module</w:t>
      </w:r>
      <w:r w:rsidR="00247F9F">
        <w:rPr>
          <w:rFonts w:ascii="Calibri" w:hAnsi="Calibri"/>
          <w:sz w:val="24"/>
          <w:szCs w:val="24"/>
        </w:rPr>
        <w:t xml:space="preserve"> (new)</w:t>
      </w:r>
    </w:p>
    <w:p w14:paraId="568AC153" w14:textId="136CB021" w:rsidR="009D5813" w:rsidRPr="0076511E" w:rsidRDefault="009D5813" w:rsidP="009D5813">
      <w:pPr>
        <w:rPr>
          <w:rFonts w:ascii="Calibri" w:hAnsi="Calibri"/>
          <w:sz w:val="24"/>
          <w:szCs w:val="24"/>
        </w:rPr>
      </w:pPr>
      <w:proofErr w:type="gramStart"/>
      <w:r w:rsidRPr="00B45BDD">
        <w:rPr>
          <w:rFonts w:ascii="Courier New" w:hAnsi="Courier New" w:cs="Courier New"/>
          <w:sz w:val="24"/>
          <w:szCs w:val="24"/>
        </w:rPr>
        <w:t>basin_sum</w:t>
      </w:r>
      <w:r w:rsidR="00160DAA" w:rsidRPr="0076511E">
        <w:rPr>
          <w:sz w:val="24"/>
          <w:szCs w:val="24"/>
          <w:vertAlign w:val="superscript"/>
        </w:rPr>
        <w:t>1</w:t>
      </w:r>
      <w:proofErr w:type="gramEnd"/>
      <w:r w:rsidRPr="0076511E">
        <w:rPr>
          <w:rFonts w:ascii="Calibri" w:hAnsi="Calibri"/>
          <w:sz w:val="24"/>
          <w:szCs w:val="24"/>
        </w:rPr>
        <w:tab/>
      </w:r>
      <w:r w:rsidRPr="0076511E">
        <w:rPr>
          <w:rFonts w:ascii="Calibri" w:hAnsi="Calibri"/>
          <w:sz w:val="24"/>
          <w:szCs w:val="24"/>
        </w:rPr>
        <w:tab/>
      </w:r>
      <w:r w:rsidR="00B45BDD">
        <w:rPr>
          <w:rFonts w:ascii="Calibri" w:hAnsi="Calibri"/>
          <w:sz w:val="24"/>
          <w:szCs w:val="24"/>
        </w:rPr>
        <w:tab/>
      </w:r>
      <w:r w:rsidRPr="0076511E">
        <w:rPr>
          <w:rFonts w:ascii="Calibri" w:hAnsi="Calibri"/>
          <w:sz w:val="24"/>
          <w:szCs w:val="24"/>
        </w:rPr>
        <w:t>Watershed Flow-Summary Module</w:t>
      </w:r>
    </w:p>
    <w:p w14:paraId="24278185" w14:textId="77777777" w:rsidR="009D5813" w:rsidRPr="0076511E" w:rsidRDefault="009D5813" w:rsidP="009D5813">
      <w:pPr>
        <w:rPr>
          <w:rFonts w:ascii="Calibri" w:hAnsi="Calibri"/>
          <w:sz w:val="24"/>
          <w:szCs w:val="24"/>
        </w:rPr>
      </w:pPr>
      <w:proofErr w:type="gramStart"/>
      <w:r w:rsidRPr="00B45BDD">
        <w:rPr>
          <w:rFonts w:ascii="Courier New" w:hAnsi="Courier New" w:cs="Courier New"/>
          <w:sz w:val="24"/>
          <w:szCs w:val="24"/>
        </w:rPr>
        <w:t>map_results</w:t>
      </w:r>
      <w:proofErr w:type="gramEnd"/>
      <w:r w:rsidRPr="0076511E">
        <w:rPr>
          <w:rFonts w:ascii="Calibri" w:hAnsi="Calibri"/>
          <w:sz w:val="24"/>
          <w:szCs w:val="24"/>
        </w:rPr>
        <w:tab/>
      </w:r>
      <w:r w:rsidRPr="0076511E">
        <w:rPr>
          <w:rFonts w:ascii="Calibri" w:hAnsi="Calibri"/>
          <w:sz w:val="24"/>
          <w:szCs w:val="24"/>
        </w:rPr>
        <w:tab/>
        <w:t>Map Based Output Module</w:t>
      </w:r>
    </w:p>
    <w:p w14:paraId="1AA0822B" w14:textId="5C993588" w:rsidR="009D5813" w:rsidRPr="0076511E" w:rsidRDefault="00160DAA" w:rsidP="009D5813">
      <w:pPr>
        <w:rPr>
          <w:rFonts w:ascii="Calibri" w:hAnsi="Calibri"/>
          <w:sz w:val="24"/>
          <w:szCs w:val="24"/>
        </w:rPr>
      </w:pPr>
      <w:proofErr w:type="gramStart"/>
      <w:r w:rsidRPr="00B45BDD">
        <w:rPr>
          <w:rFonts w:ascii="Courier New" w:hAnsi="Courier New" w:cs="Courier New"/>
          <w:sz w:val="24"/>
          <w:szCs w:val="24"/>
        </w:rPr>
        <w:t>write_cli</w:t>
      </w:r>
      <w:r w:rsidR="009D5813" w:rsidRPr="00B45BDD">
        <w:rPr>
          <w:rFonts w:ascii="Courier New" w:hAnsi="Courier New" w:cs="Courier New"/>
          <w:sz w:val="24"/>
          <w:szCs w:val="24"/>
        </w:rPr>
        <w:t>mate_hru</w:t>
      </w:r>
      <w:r w:rsidR="005130C2" w:rsidRPr="0076511E">
        <w:rPr>
          <w:sz w:val="24"/>
          <w:szCs w:val="24"/>
          <w:vertAlign w:val="superscript"/>
        </w:rPr>
        <w:t>1</w:t>
      </w:r>
      <w:proofErr w:type="gramEnd"/>
      <w:r w:rsidR="009D5813" w:rsidRPr="0076511E">
        <w:rPr>
          <w:rFonts w:ascii="Calibri" w:hAnsi="Calibri"/>
          <w:sz w:val="24"/>
          <w:szCs w:val="24"/>
        </w:rPr>
        <w:tab/>
        <w:t>Generate Climate-by-HRU Files</w:t>
      </w:r>
      <w:r w:rsidR="00247F9F">
        <w:rPr>
          <w:rFonts w:ascii="Calibri" w:hAnsi="Calibri"/>
          <w:sz w:val="24"/>
          <w:szCs w:val="24"/>
        </w:rPr>
        <w:t xml:space="preserve"> </w:t>
      </w:r>
      <w:r w:rsidR="0021214D" w:rsidRPr="0076511E">
        <w:rPr>
          <w:rFonts w:ascii="Calibri" w:hAnsi="Calibri"/>
          <w:sz w:val="24"/>
          <w:szCs w:val="24"/>
        </w:rPr>
        <w:t>(</w:t>
      </w:r>
      <w:r w:rsidR="009D5813" w:rsidRPr="0076511E">
        <w:rPr>
          <w:rFonts w:ascii="Calibri" w:hAnsi="Calibri"/>
          <w:sz w:val="24"/>
          <w:szCs w:val="24"/>
        </w:rPr>
        <w:t>Preprocess Routine</w:t>
      </w:r>
      <w:r w:rsidR="0021214D" w:rsidRPr="0076511E">
        <w:rPr>
          <w:rFonts w:ascii="Calibri" w:hAnsi="Calibri"/>
          <w:sz w:val="24"/>
          <w:szCs w:val="24"/>
        </w:rPr>
        <w:t>)</w:t>
      </w:r>
    </w:p>
    <w:p w14:paraId="1AAE5D9A" w14:textId="77777777" w:rsidR="00000C9D" w:rsidRPr="0076511E" w:rsidRDefault="00000C9D" w:rsidP="007F4A3B">
      <w:pPr>
        <w:spacing w:line="360" w:lineRule="auto"/>
        <w:rPr>
          <w:rStyle w:val="Strong"/>
          <w:sz w:val="24"/>
          <w:szCs w:val="24"/>
        </w:rPr>
      </w:pPr>
    </w:p>
    <w:p w14:paraId="2E499657" w14:textId="77777777" w:rsidR="00A44B2D" w:rsidRDefault="00A44B2D" w:rsidP="00A44B2D">
      <w:pPr>
        <w:rPr>
          <w:sz w:val="24"/>
          <w:szCs w:val="24"/>
        </w:rPr>
      </w:pPr>
      <w:r w:rsidRPr="0076511E">
        <w:rPr>
          <w:sz w:val="24"/>
          <w:szCs w:val="24"/>
          <w:vertAlign w:val="superscript"/>
        </w:rPr>
        <w:t>1</w:t>
      </w:r>
      <w:r w:rsidR="005359FF" w:rsidRPr="0076511E">
        <w:rPr>
          <w:sz w:val="24"/>
          <w:szCs w:val="24"/>
        </w:rPr>
        <w:t xml:space="preserve">This module </w:t>
      </w:r>
      <w:r w:rsidR="00287970" w:rsidRPr="0076511E">
        <w:rPr>
          <w:sz w:val="24"/>
          <w:szCs w:val="24"/>
        </w:rPr>
        <w:t>is</w:t>
      </w:r>
      <w:r w:rsidRPr="0076511E">
        <w:rPr>
          <w:sz w:val="24"/>
          <w:szCs w:val="24"/>
        </w:rPr>
        <w:t xml:space="preserve"> used for PRMS-only simulations.</w:t>
      </w:r>
    </w:p>
    <w:p w14:paraId="581966B0" w14:textId="77777777" w:rsidR="00634355" w:rsidRDefault="008217EE" w:rsidP="00634355">
      <w:pPr>
        <w:rPr>
          <w:sz w:val="24"/>
          <w:szCs w:val="24"/>
        </w:rPr>
      </w:pPr>
      <w:r w:rsidRPr="008217EE">
        <w:rPr>
          <w:sz w:val="24"/>
          <w:szCs w:val="24"/>
          <w:vertAlign w:val="superscript"/>
        </w:rPr>
        <w:lastRenderedPageBreak/>
        <w:t>2</w:t>
      </w:r>
      <w:r>
        <w:rPr>
          <w:sz w:val="24"/>
          <w:szCs w:val="24"/>
        </w:rPr>
        <w:t>Note that the names of PRMS modules are different than those shown in the GSFLOW manual (TM 6-D1)</w:t>
      </w:r>
      <w:r w:rsidR="004A0CBE">
        <w:rPr>
          <w:sz w:val="24"/>
          <w:szCs w:val="24"/>
        </w:rPr>
        <w:t xml:space="preserve"> and in previous release notes. </w:t>
      </w:r>
      <w:r w:rsidR="008B784C">
        <w:rPr>
          <w:sz w:val="24"/>
          <w:szCs w:val="24"/>
        </w:rPr>
        <w:t>A warning message is printed if an old name is used, but the code is downward compatible so users do not need to change the old module names.</w:t>
      </w:r>
      <w:r w:rsidR="00907EDD" w:rsidRPr="004A0CBE">
        <w:rPr>
          <w:sz w:val="24"/>
          <w:szCs w:val="24"/>
        </w:rPr>
        <w:t xml:space="preserve"> </w:t>
      </w:r>
    </w:p>
    <w:p w14:paraId="61855B08" w14:textId="77777777" w:rsidR="00634355" w:rsidRDefault="00634355" w:rsidP="00634355">
      <w:pPr>
        <w:rPr>
          <w:rStyle w:val="Strong"/>
          <w:b w:val="0"/>
          <w:bCs w:val="0"/>
          <w:sz w:val="24"/>
          <w:szCs w:val="24"/>
        </w:rPr>
      </w:pPr>
    </w:p>
    <w:p w14:paraId="53965913" w14:textId="77777777" w:rsidR="005512F5" w:rsidRDefault="005512F5" w:rsidP="00634355">
      <w:pPr>
        <w:rPr>
          <w:rStyle w:val="Strong"/>
          <w:b w:val="0"/>
          <w:bCs w:val="0"/>
          <w:sz w:val="24"/>
          <w:szCs w:val="24"/>
        </w:rPr>
      </w:pPr>
    </w:p>
    <w:p w14:paraId="49E409FD" w14:textId="77777777" w:rsidR="005512F5" w:rsidRPr="00634355" w:rsidRDefault="005512F5" w:rsidP="00634355">
      <w:pPr>
        <w:rPr>
          <w:rStyle w:val="Strong"/>
          <w:b w:val="0"/>
          <w:bCs w:val="0"/>
          <w:sz w:val="24"/>
          <w:szCs w:val="24"/>
        </w:rPr>
      </w:pPr>
    </w:p>
    <w:p w14:paraId="76557C98" w14:textId="4899BC6B" w:rsidR="00006839" w:rsidRDefault="00AC1471" w:rsidP="005B433D">
      <w:pPr>
        <w:rPr>
          <w:rStyle w:val="Strong"/>
          <w:sz w:val="24"/>
        </w:rPr>
      </w:pPr>
      <w:r>
        <w:rPr>
          <w:rStyle w:val="Strong"/>
          <w:sz w:val="24"/>
        </w:rPr>
        <w:t>MODFLOW Packages</w:t>
      </w:r>
    </w:p>
    <w:p w14:paraId="4CDE2F9C" w14:textId="55D539D7" w:rsidR="00006839" w:rsidRDefault="00006839" w:rsidP="005B433D">
      <w:pPr>
        <w:rPr>
          <w:bCs/>
          <w:sz w:val="24"/>
        </w:rPr>
      </w:pPr>
      <w:r>
        <w:rPr>
          <w:bCs/>
          <w:sz w:val="24"/>
        </w:rPr>
        <w:t>Note that three package were added to GSFLOW that were not include</w:t>
      </w:r>
      <w:r w:rsidR="00DE2F7C">
        <w:rPr>
          <w:bCs/>
          <w:sz w:val="24"/>
        </w:rPr>
        <w:t>d in previous versions</w:t>
      </w:r>
      <w:r>
        <w:rPr>
          <w:bCs/>
          <w:sz w:val="24"/>
        </w:rPr>
        <w:t>. The</w:t>
      </w:r>
      <w:r w:rsidR="00DE2F7C">
        <w:rPr>
          <w:bCs/>
          <w:sz w:val="24"/>
        </w:rPr>
        <w:t>se packages are</w:t>
      </w:r>
      <w:r>
        <w:rPr>
          <w:bCs/>
          <w:sz w:val="24"/>
        </w:rPr>
        <w:t xml:space="preserve"> </w:t>
      </w:r>
      <w:r w:rsidR="00DE0BFE">
        <w:rPr>
          <w:bCs/>
          <w:sz w:val="24"/>
        </w:rPr>
        <w:t>the S</w:t>
      </w:r>
      <w:r w:rsidR="00DE0BFE" w:rsidRPr="00DE0BFE">
        <w:rPr>
          <w:bCs/>
          <w:sz w:val="24"/>
        </w:rPr>
        <w:t xml:space="preserve">eawater </w:t>
      </w:r>
      <w:r w:rsidR="00DE0BFE">
        <w:rPr>
          <w:bCs/>
          <w:sz w:val="24"/>
        </w:rPr>
        <w:t>I</w:t>
      </w:r>
      <w:r w:rsidR="00DE0BFE" w:rsidRPr="00DE0BFE">
        <w:rPr>
          <w:bCs/>
          <w:sz w:val="24"/>
        </w:rPr>
        <w:t xml:space="preserve">ntrusion (SWI2) </w:t>
      </w:r>
      <w:r w:rsidR="00DE0BFE">
        <w:rPr>
          <w:bCs/>
          <w:sz w:val="24"/>
        </w:rPr>
        <w:t>P</w:t>
      </w:r>
      <w:r w:rsidR="00DE0BFE" w:rsidRPr="00DE0BFE">
        <w:rPr>
          <w:bCs/>
          <w:sz w:val="24"/>
        </w:rPr>
        <w:t>ackage</w:t>
      </w:r>
      <w:r w:rsidR="008D06FD">
        <w:rPr>
          <w:bCs/>
          <w:sz w:val="24"/>
        </w:rPr>
        <w:t xml:space="preserve">, </w:t>
      </w:r>
      <w:r w:rsidR="00BA7B0B">
        <w:rPr>
          <w:bCs/>
          <w:sz w:val="24"/>
        </w:rPr>
        <w:t xml:space="preserve">the </w:t>
      </w:r>
      <w:r w:rsidR="00BA7B0B">
        <w:rPr>
          <w:rStyle w:val="Strong"/>
          <w:b w:val="0"/>
          <w:sz w:val="24"/>
          <w:szCs w:val="24"/>
        </w:rPr>
        <w:t>Subsidence for Water-Table Package,</w:t>
      </w:r>
      <w:r w:rsidR="00BA7B0B">
        <w:rPr>
          <w:bCs/>
          <w:sz w:val="24"/>
        </w:rPr>
        <w:t xml:space="preserve"> </w:t>
      </w:r>
      <w:r w:rsidR="008D06FD">
        <w:rPr>
          <w:bCs/>
          <w:sz w:val="24"/>
        </w:rPr>
        <w:t>and the Link MT3DMS Package for providing MODFLOW results for MT3D-USGS</w:t>
      </w:r>
      <w:r w:rsidR="00DE0BFE">
        <w:rPr>
          <w:bCs/>
          <w:sz w:val="24"/>
        </w:rPr>
        <w:t>.</w:t>
      </w:r>
      <w:r w:rsidR="008D06FD">
        <w:rPr>
          <w:bCs/>
          <w:sz w:val="24"/>
        </w:rPr>
        <w:t xml:space="preserve"> These packages are not supported in integrated </w:t>
      </w:r>
      <w:r w:rsidR="00EF2AE3">
        <w:rPr>
          <w:bCs/>
          <w:sz w:val="24"/>
        </w:rPr>
        <w:t>GSFLOW (PRMS+MODFLOW)</w:t>
      </w:r>
      <w:r w:rsidR="008D06FD">
        <w:rPr>
          <w:bCs/>
          <w:sz w:val="24"/>
        </w:rPr>
        <w:t xml:space="preserve"> simulations; however, they can be used in MODFLOW-only </w:t>
      </w:r>
      <w:r w:rsidR="00EF2AE3">
        <w:rPr>
          <w:bCs/>
          <w:sz w:val="24"/>
        </w:rPr>
        <w:t>simulations</w:t>
      </w:r>
      <w:r w:rsidR="008D06FD">
        <w:rPr>
          <w:bCs/>
          <w:sz w:val="24"/>
        </w:rPr>
        <w:t>.</w:t>
      </w:r>
      <w:r w:rsidR="00DE0BFE">
        <w:rPr>
          <w:bCs/>
          <w:sz w:val="24"/>
        </w:rPr>
        <w:t xml:space="preserve"> </w:t>
      </w:r>
    </w:p>
    <w:p w14:paraId="0BE2EB6E" w14:textId="77777777" w:rsidR="00DE0BFE" w:rsidRPr="00006839" w:rsidRDefault="00DE0BFE" w:rsidP="005B433D">
      <w:pPr>
        <w:rPr>
          <w:bCs/>
          <w:sz w:val="24"/>
        </w:rPr>
      </w:pPr>
    </w:p>
    <w:p w14:paraId="72A12105" w14:textId="77777777" w:rsidR="007F4A3B" w:rsidRPr="005B433D" w:rsidRDefault="00FE3A1D" w:rsidP="005B433D">
      <w:pPr>
        <w:rPr>
          <w:rStyle w:val="Strong"/>
          <w:b w:val="0"/>
          <w:bCs w:val="0"/>
          <w:sz w:val="24"/>
        </w:rPr>
      </w:pPr>
      <w:r>
        <w:rPr>
          <w:rStyle w:val="Strong"/>
          <w:b w:val="0"/>
          <w:sz w:val="24"/>
          <w:szCs w:val="24"/>
        </w:rPr>
        <w:t>BAS</w:t>
      </w:r>
      <w:r>
        <w:rPr>
          <w:rStyle w:val="Strong"/>
          <w:b w:val="0"/>
          <w:sz w:val="24"/>
          <w:szCs w:val="24"/>
        </w:rPr>
        <w:tab/>
      </w:r>
      <w:r>
        <w:rPr>
          <w:rStyle w:val="Strong"/>
          <w:b w:val="0"/>
          <w:sz w:val="24"/>
          <w:szCs w:val="24"/>
        </w:rPr>
        <w:tab/>
      </w:r>
      <w:r>
        <w:rPr>
          <w:rStyle w:val="Strong"/>
          <w:b w:val="0"/>
          <w:sz w:val="24"/>
          <w:szCs w:val="24"/>
        </w:rPr>
        <w:tab/>
        <w:t>Basic Package</w:t>
      </w:r>
    </w:p>
    <w:p w14:paraId="2A7C9E99" w14:textId="77777777" w:rsidR="00FE3A1D" w:rsidRDefault="00FE3A1D" w:rsidP="0001391C">
      <w:pPr>
        <w:rPr>
          <w:rStyle w:val="Strong"/>
          <w:b w:val="0"/>
          <w:sz w:val="24"/>
          <w:szCs w:val="24"/>
        </w:rPr>
      </w:pPr>
      <w:r>
        <w:rPr>
          <w:rStyle w:val="Strong"/>
          <w:b w:val="0"/>
          <w:sz w:val="24"/>
          <w:szCs w:val="24"/>
        </w:rPr>
        <w:t>BCF</w:t>
      </w:r>
      <w:r>
        <w:rPr>
          <w:rStyle w:val="Strong"/>
          <w:b w:val="0"/>
          <w:sz w:val="24"/>
          <w:szCs w:val="24"/>
        </w:rPr>
        <w:tab/>
      </w:r>
      <w:r>
        <w:rPr>
          <w:rStyle w:val="Strong"/>
          <w:b w:val="0"/>
          <w:sz w:val="24"/>
          <w:szCs w:val="24"/>
        </w:rPr>
        <w:tab/>
      </w:r>
      <w:r>
        <w:rPr>
          <w:rStyle w:val="Strong"/>
          <w:b w:val="0"/>
          <w:sz w:val="24"/>
          <w:szCs w:val="24"/>
        </w:rPr>
        <w:tab/>
        <w:t>Block-Centered Flow Package</w:t>
      </w:r>
    </w:p>
    <w:p w14:paraId="09DD2F13" w14:textId="77777777" w:rsidR="00682B4C" w:rsidRDefault="00AC1471" w:rsidP="00682B4C">
      <w:pPr>
        <w:rPr>
          <w:rStyle w:val="Strong"/>
          <w:b w:val="0"/>
          <w:sz w:val="24"/>
          <w:szCs w:val="24"/>
        </w:rPr>
      </w:pPr>
      <w:r>
        <w:rPr>
          <w:rStyle w:val="Strong"/>
          <w:b w:val="0"/>
          <w:sz w:val="24"/>
          <w:szCs w:val="24"/>
        </w:rPr>
        <w:t>UPW</w:t>
      </w:r>
      <w:r>
        <w:rPr>
          <w:rStyle w:val="Strong"/>
          <w:b w:val="0"/>
          <w:sz w:val="24"/>
          <w:szCs w:val="24"/>
        </w:rPr>
        <w:tab/>
      </w:r>
      <w:r>
        <w:rPr>
          <w:rStyle w:val="Strong"/>
          <w:b w:val="0"/>
          <w:sz w:val="24"/>
          <w:szCs w:val="24"/>
        </w:rPr>
        <w:tab/>
      </w:r>
      <w:r>
        <w:rPr>
          <w:rStyle w:val="Strong"/>
          <w:b w:val="0"/>
          <w:sz w:val="24"/>
          <w:szCs w:val="24"/>
        </w:rPr>
        <w:tab/>
        <w:t>Upstream-</w:t>
      </w:r>
      <w:r w:rsidR="00682B4C">
        <w:rPr>
          <w:rStyle w:val="Strong"/>
          <w:b w:val="0"/>
          <w:sz w:val="24"/>
          <w:szCs w:val="24"/>
        </w:rPr>
        <w:t>Weighting Flow Package</w:t>
      </w:r>
    </w:p>
    <w:p w14:paraId="05639711" w14:textId="77777777" w:rsidR="00FE3A1D" w:rsidRDefault="00FE3A1D" w:rsidP="0001391C">
      <w:pPr>
        <w:rPr>
          <w:rStyle w:val="Strong"/>
          <w:b w:val="0"/>
          <w:sz w:val="24"/>
          <w:szCs w:val="24"/>
        </w:rPr>
      </w:pPr>
      <w:r>
        <w:rPr>
          <w:rStyle w:val="Strong"/>
          <w:b w:val="0"/>
          <w:sz w:val="24"/>
          <w:szCs w:val="24"/>
        </w:rPr>
        <w:t>LPF</w:t>
      </w:r>
      <w:r>
        <w:rPr>
          <w:rStyle w:val="Strong"/>
          <w:b w:val="0"/>
          <w:sz w:val="24"/>
          <w:szCs w:val="24"/>
        </w:rPr>
        <w:tab/>
      </w:r>
      <w:r>
        <w:rPr>
          <w:rStyle w:val="Strong"/>
          <w:b w:val="0"/>
          <w:sz w:val="24"/>
          <w:szCs w:val="24"/>
        </w:rPr>
        <w:tab/>
      </w:r>
      <w:r>
        <w:rPr>
          <w:rStyle w:val="Strong"/>
          <w:b w:val="0"/>
          <w:sz w:val="24"/>
          <w:szCs w:val="24"/>
        </w:rPr>
        <w:tab/>
        <w:t>Layer-Property Flow Package</w:t>
      </w:r>
    </w:p>
    <w:p w14:paraId="58A70C44" w14:textId="77777777" w:rsidR="00682B4C" w:rsidRDefault="00682B4C" w:rsidP="0001391C">
      <w:pPr>
        <w:rPr>
          <w:rStyle w:val="Strong"/>
          <w:b w:val="0"/>
          <w:sz w:val="24"/>
          <w:szCs w:val="24"/>
        </w:rPr>
      </w:pPr>
      <w:r>
        <w:rPr>
          <w:rStyle w:val="Strong"/>
          <w:b w:val="0"/>
          <w:sz w:val="24"/>
          <w:szCs w:val="24"/>
        </w:rPr>
        <w:t>HUF</w:t>
      </w:r>
      <w:r>
        <w:rPr>
          <w:rStyle w:val="Strong"/>
          <w:b w:val="0"/>
          <w:sz w:val="24"/>
          <w:szCs w:val="24"/>
        </w:rPr>
        <w:tab/>
      </w:r>
      <w:r>
        <w:rPr>
          <w:rStyle w:val="Strong"/>
          <w:b w:val="0"/>
          <w:sz w:val="24"/>
          <w:szCs w:val="24"/>
        </w:rPr>
        <w:tab/>
      </w:r>
      <w:r>
        <w:rPr>
          <w:rStyle w:val="Strong"/>
          <w:b w:val="0"/>
          <w:sz w:val="24"/>
          <w:szCs w:val="24"/>
        </w:rPr>
        <w:tab/>
        <w:t>Hydrogeologic-Unit Flow Package</w:t>
      </w:r>
    </w:p>
    <w:p w14:paraId="1B8E632C" w14:textId="77777777" w:rsidR="00FE3A1D" w:rsidRDefault="00FE3A1D" w:rsidP="0001391C">
      <w:pPr>
        <w:rPr>
          <w:rStyle w:val="Strong"/>
          <w:b w:val="0"/>
          <w:sz w:val="24"/>
          <w:szCs w:val="24"/>
        </w:rPr>
      </w:pPr>
      <w:r>
        <w:rPr>
          <w:rStyle w:val="Strong"/>
          <w:b w:val="0"/>
          <w:sz w:val="24"/>
          <w:szCs w:val="24"/>
        </w:rPr>
        <w:t>HFB</w:t>
      </w:r>
      <w:r>
        <w:rPr>
          <w:rStyle w:val="Strong"/>
          <w:b w:val="0"/>
          <w:sz w:val="24"/>
          <w:szCs w:val="24"/>
        </w:rPr>
        <w:tab/>
      </w:r>
      <w:r>
        <w:rPr>
          <w:rStyle w:val="Strong"/>
          <w:b w:val="0"/>
          <w:sz w:val="24"/>
          <w:szCs w:val="24"/>
        </w:rPr>
        <w:tab/>
      </w:r>
      <w:r>
        <w:rPr>
          <w:rStyle w:val="Strong"/>
          <w:b w:val="0"/>
          <w:sz w:val="24"/>
          <w:szCs w:val="24"/>
        </w:rPr>
        <w:tab/>
        <w:t>Horizontal Flow Barrier Package</w:t>
      </w:r>
    </w:p>
    <w:p w14:paraId="407F59FD" w14:textId="77777777" w:rsidR="00682B4C" w:rsidRDefault="00682B4C" w:rsidP="00682B4C">
      <w:pPr>
        <w:rPr>
          <w:rStyle w:val="Strong"/>
          <w:b w:val="0"/>
          <w:sz w:val="24"/>
          <w:szCs w:val="24"/>
        </w:rPr>
      </w:pPr>
      <w:r>
        <w:rPr>
          <w:rStyle w:val="Strong"/>
          <w:b w:val="0"/>
          <w:sz w:val="24"/>
          <w:szCs w:val="24"/>
        </w:rPr>
        <w:t>WEL</w:t>
      </w:r>
      <w:r>
        <w:rPr>
          <w:rStyle w:val="Strong"/>
          <w:b w:val="0"/>
          <w:sz w:val="24"/>
          <w:szCs w:val="24"/>
        </w:rPr>
        <w:tab/>
      </w:r>
      <w:r>
        <w:rPr>
          <w:rStyle w:val="Strong"/>
          <w:b w:val="0"/>
          <w:sz w:val="24"/>
          <w:szCs w:val="24"/>
        </w:rPr>
        <w:tab/>
      </w:r>
      <w:r>
        <w:rPr>
          <w:rStyle w:val="Strong"/>
          <w:b w:val="0"/>
          <w:sz w:val="24"/>
          <w:szCs w:val="24"/>
        </w:rPr>
        <w:tab/>
        <w:t>Well Package</w:t>
      </w:r>
    </w:p>
    <w:p w14:paraId="70AC11EE" w14:textId="77777777" w:rsidR="00682B4C" w:rsidRDefault="00682B4C" w:rsidP="00682B4C">
      <w:pPr>
        <w:rPr>
          <w:rStyle w:val="Strong"/>
          <w:b w:val="0"/>
          <w:sz w:val="24"/>
          <w:szCs w:val="24"/>
        </w:rPr>
      </w:pPr>
      <w:r>
        <w:rPr>
          <w:rStyle w:val="Strong"/>
          <w:b w:val="0"/>
          <w:sz w:val="24"/>
          <w:szCs w:val="24"/>
        </w:rPr>
        <w:t>GHB</w:t>
      </w:r>
      <w:r>
        <w:rPr>
          <w:rStyle w:val="Strong"/>
          <w:b w:val="0"/>
          <w:sz w:val="24"/>
          <w:szCs w:val="24"/>
        </w:rPr>
        <w:tab/>
      </w:r>
      <w:r>
        <w:rPr>
          <w:rStyle w:val="Strong"/>
          <w:b w:val="0"/>
          <w:sz w:val="24"/>
          <w:szCs w:val="24"/>
        </w:rPr>
        <w:tab/>
      </w:r>
      <w:r>
        <w:rPr>
          <w:rStyle w:val="Strong"/>
          <w:b w:val="0"/>
          <w:sz w:val="24"/>
          <w:szCs w:val="24"/>
        </w:rPr>
        <w:tab/>
        <w:t>General Head Boundary Package</w:t>
      </w:r>
    </w:p>
    <w:p w14:paraId="1438BB32" w14:textId="77777777" w:rsidR="00682B4C" w:rsidRDefault="00682B4C" w:rsidP="00682B4C">
      <w:pPr>
        <w:rPr>
          <w:rStyle w:val="Strong"/>
          <w:b w:val="0"/>
          <w:sz w:val="24"/>
          <w:szCs w:val="24"/>
        </w:rPr>
      </w:pPr>
      <w:r>
        <w:rPr>
          <w:rStyle w:val="Strong"/>
          <w:b w:val="0"/>
          <w:sz w:val="24"/>
          <w:szCs w:val="24"/>
        </w:rPr>
        <w:t>FHB</w:t>
      </w:r>
      <w:r>
        <w:rPr>
          <w:rStyle w:val="Strong"/>
          <w:b w:val="0"/>
          <w:sz w:val="24"/>
          <w:szCs w:val="24"/>
        </w:rPr>
        <w:tab/>
      </w:r>
      <w:r>
        <w:rPr>
          <w:rStyle w:val="Strong"/>
          <w:b w:val="0"/>
          <w:sz w:val="24"/>
          <w:szCs w:val="24"/>
        </w:rPr>
        <w:tab/>
      </w:r>
      <w:r>
        <w:rPr>
          <w:rStyle w:val="Strong"/>
          <w:b w:val="0"/>
          <w:sz w:val="24"/>
          <w:szCs w:val="24"/>
        </w:rPr>
        <w:tab/>
        <w:t>Flow and Head Boundary Package</w:t>
      </w:r>
    </w:p>
    <w:p w14:paraId="5F7217A6" w14:textId="77777777" w:rsidR="00FE3A1D" w:rsidRDefault="00FE3A1D" w:rsidP="0001391C">
      <w:pPr>
        <w:rPr>
          <w:rStyle w:val="Strong"/>
          <w:b w:val="0"/>
          <w:sz w:val="24"/>
          <w:szCs w:val="24"/>
        </w:rPr>
      </w:pPr>
      <w:r>
        <w:rPr>
          <w:rStyle w:val="Strong"/>
          <w:b w:val="0"/>
          <w:sz w:val="24"/>
          <w:szCs w:val="24"/>
        </w:rPr>
        <w:t>CHD</w:t>
      </w:r>
      <w:r>
        <w:rPr>
          <w:rStyle w:val="Strong"/>
          <w:b w:val="0"/>
          <w:sz w:val="24"/>
          <w:szCs w:val="24"/>
        </w:rPr>
        <w:tab/>
      </w:r>
      <w:r>
        <w:rPr>
          <w:rStyle w:val="Strong"/>
          <w:b w:val="0"/>
          <w:sz w:val="24"/>
          <w:szCs w:val="24"/>
        </w:rPr>
        <w:tab/>
      </w:r>
      <w:r>
        <w:rPr>
          <w:rStyle w:val="Strong"/>
          <w:b w:val="0"/>
          <w:sz w:val="24"/>
          <w:szCs w:val="24"/>
        </w:rPr>
        <w:tab/>
        <w:t>Time-Variant Specified-Head Option</w:t>
      </w:r>
    </w:p>
    <w:p w14:paraId="370214C5" w14:textId="77777777" w:rsidR="00682B4C" w:rsidRDefault="00682B4C" w:rsidP="00682B4C">
      <w:pPr>
        <w:rPr>
          <w:rStyle w:val="Strong"/>
          <w:b w:val="0"/>
          <w:sz w:val="24"/>
          <w:szCs w:val="24"/>
        </w:rPr>
      </w:pPr>
      <w:r>
        <w:rPr>
          <w:rStyle w:val="Strong"/>
          <w:b w:val="0"/>
          <w:sz w:val="24"/>
          <w:szCs w:val="24"/>
        </w:rPr>
        <w:t>UZF</w:t>
      </w:r>
      <w:r>
        <w:rPr>
          <w:rStyle w:val="Strong"/>
          <w:b w:val="0"/>
          <w:sz w:val="24"/>
          <w:szCs w:val="24"/>
        </w:rPr>
        <w:tab/>
      </w:r>
      <w:r>
        <w:rPr>
          <w:rStyle w:val="Strong"/>
          <w:b w:val="0"/>
          <w:sz w:val="24"/>
          <w:szCs w:val="24"/>
        </w:rPr>
        <w:tab/>
      </w:r>
      <w:r>
        <w:rPr>
          <w:rStyle w:val="Strong"/>
          <w:b w:val="0"/>
          <w:sz w:val="24"/>
          <w:szCs w:val="24"/>
        </w:rPr>
        <w:tab/>
        <w:t>Unsaturated</w:t>
      </w:r>
      <w:r w:rsidR="00A45F24">
        <w:rPr>
          <w:rStyle w:val="Strong"/>
          <w:b w:val="0"/>
          <w:sz w:val="24"/>
          <w:szCs w:val="24"/>
        </w:rPr>
        <w:t>-Zone</w:t>
      </w:r>
      <w:r>
        <w:rPr>
          <w:rStyle w:val="Strong"/>
          <w:b w:val="0"/>
          <w:sz w:val="24"/>
          <w:szCs w:val="24"/>
        </w:rPr>
        <w:t xml:space="preserve"> Flow Package</w:t>
      </w:r>
    </w:p>
    <w:p w14:paraId="65E39EC2" w14:textId="77777777" w:rsidR="00682B4C" w:rsidRDefault="00682B4C" w:rsidP="00682B4C">
      <w:pPr>
        <w:rPr>
          <w:rStyle w:val="Strong"/>
          <w:b w:val="0"/>
          <w:sz w:val="24"/>
          <w:szCs w:val="24"/>
        </w:rPr>
      </w:pPr>
      <w:r>
        <w:rPr>
          <w:rStyle w:val="Strong"/>
          <w:b w:val="0"/>
          <w:sz w:val="24"/>
          <w:szCs w:val="24"/>
        </w:rPr>
        <w:t>SFR</w:t>
      </w:r>
      <w:r>
        <w:rPr>
          <w:rStyle w:val="Strong"/>
          <w:b w:val="0"/>
          <w:sz w:val="24"/>
          <w:szCs w:val="24"/>
        </w:rPr>
        <w:tab/>
      </w:r>
      <w:r>
        <w:rPr>
          <w:rStyle w:val="Strong"/>
          <w:b w:val="0"/>
          <w:sz w:val="24"/>
          <w:szCs w:val="24"/>
        </w:rPr>
        <w:tab/>
      </w:r>
      <w:r>
        <w:rPr>
          <w:rStyle w:val="Strong"/>
          <w:b w:val="0"/>
          <w:sz w:val="24"/>
          <w:szCs w:val="24"/>
        </w:rPr>
        <w:tab/>
        <w:t>Streamflow-Routing Package</w:t>
      </w:r>
    </w:p>
    <w:p w14:paraId="684E6678" w14:textId="77777777" w:rsidR="00682B4C" w:rsidRDefault="00682B4C" w:rsidP="00682B4C">
      <w:pPr>
        <w:rPr>
          <w:rStyle w:val="Strong"/>
          <w:b w:val="0"/>
          <w:sz w:val="24"/>
          <w:szCs w:val="24"/>
        </w:rPr>
      </w:pPr>
      <w:r>
        <w:rPr>
          <w:rStyle w:val="Strong"/>
          <w:b w:val="0"/>
          <w:sz w:val="24"/>
          <w:szCs w:val="24"/>
        </w:rPr>
        <w:t>LAK</w:t>
      </w:r>
      <w:r>
        <w:rPr>
          <w:rStyle w:val="Strong"/>
          <w:b w:val="0"/>
          <w:sz w:val="24"/>
          <w:szCs w:val="24"/>
        </w:rPr>
        <w:tab/>
      </w:r>
      <w:r>
        <w:rPr>
          <w:rStyle w:val="Strong"/>
          <w:b w:val="0"/>
          <w:sz w:val="24"/>
          <w:szCs w:val="24"/>
        </w:rPr>
        <w:tab/>
      </w:r>
      <w:r>
        <w:rPr>
          <w:rStyle w:val="Strong"/>
          <w:b w:val="0"/>
          <w:sz w:val="24"/>
          <w:szCs w:val="24"/>
        </w:rPr>
        <w:tab/>
        <w:t>Lake Package</w:t>
      </w:r>
    </w:p>
    <w:p w14:paraId="22BDFC50" w14:textId="77777777" w:rsidR="00682B4C" w:rsidRDefault="00682B4C" w:rsidP="00682B4C">
      <w:pPr>
        <w:rPr>
          <w:rStyle w:val="Strong"/>
          <w:b w:val="0"/>
          <w:sz w:val="24"/>
          <w:szCs w:val="24"/>
        </w:rPr>
      </w:pPr>
      <w:r>
        <w:rPr>
          <w:rStyle w:val="Strong"/>
          <w:b w:val="0"/>
          <w:sz w:val="24"/>
          <w:szCs w:val="24"/>
        </w:rPr>
        <w:t>GAG</w:t>
      </w:r>
      <w:r>
        <w:rPr>
          <w:rStyle w:val="Strong"/>
          <w:b w:val="0"/>
          <w:sz w:val="24"/>
          <w:szCs w:val="24"/>
        </w:rPr>
        <w:tab/>
      </w:r>
      <w:r>
        <w:rPr>
          <w:rStyle w:val="Strong"/>
          <w:b w:val="0"/>
          <w:sz w:val="24"/>
          <w:szCs w:val="24"/>
        </w:rPr>
        <w:tab/>
      </w:r>
      <w:r>
        <w:rPr>
          <w:rStyle w:val="Strong"/>
          <w:b w:val="0"/>
          <w:sz w:val="24"/>
          <w:szCs w:val="24"/>
        </w:rPr>
        <w:tab/>
        <w:t>Gage Package</w:t>
      </w:r>
    </w:p>
    <w:p w14:paraId="6D85400F" w14:textId="77777777" w:rsidR="00682B4C" w:rsidRDefault="00682B4C" w:rsidP="00682B4C">
      <w:pPr>
        <w:rPr>
          <w:rStyle w:val="Strong"/>
          <w:b w:val="0"/>
          <w:sz w:val="24"/>
          <w:szCs w:val="24"/>
        </w:rPr>
      </w:pPr>
      <w:r>
        <w:rPr>
          <w:rStyle w:val="Strong"/>
          <w:b w:val="0"/>
          <w:sz w:val="24"/>
          <w:szCs w:val="24"/>
        </w:rPr>
        <w:t>MNW1</w:t>
      </w:r>
      <w:r>
        <w:rPr>
          <w:rStyle w:val="Strong"/>
          <w:b w:val="0"/>
          <w:sz w:val="24"/>
          <w:szCs w:val="24"/>
        </w:rPr>
        <w:tab/>
      </w:r>
      <w:r>
        <w:rPr>
          <w:rStyle w:val="Strong"/>
          <w:b w:val="0"/>
          <w:sz w:val="24"/>
          <w:szCs w:val="24"/>
        </w:rPr>
        <w:tab/>
      </w:r>
      <w:r>
        <w:rPr>
          <w:rStyle w:val="Strong"/>
          <w:b w:val="0"/>
          <w:sz w:val="24"/>
          <w:szCs w:val="24"/>
        </w:rPr>
        <w:tab/>
        <w:t>Version 1 of the Multi-Node Well Package</w:t>
      </w:r>
    </w:p>
    <w:p w14:paraId="2BF765BA" w14:textId="77777777" w:rsidR="00682B4C" w:rsidRDefault="00682B4C" w:rsidP="00682B4C">
      <w:pPr>
        <w:rPr>
          <w:rStyle w:val="Strong"/>
          <w:b w:val="0"/>
          <w:sz w:val="24"/>
          <w:szCs w:val="24"/>
        </w:rPr>
      </w:pPr>
      <w:r>
        <w:rPr>
          <w:rStyle w:val="Strong"/>
          <w:b w:val="0"/>
          <w:sz w:val="24"/>
          <w:szCs w:val="24"/>
        </w:rPr>
        <w:t>MNW2</w:t>
      </w:r>
      <w:r>
        <w:rPr>
          <w:rStyle w:val="Strong"/>
          <w:b w:val="0"/>
          <w:sz w:val="24"/>
          <w:szCs w:val="24"/>
        </w:rPr>
        <w:tab/>
      </w:r>
      <w:r>
        <w:rPr>
          <w:rStyle w:val="Strong"/>
          <w:b w:val="0"/>
          <w:sz w:val="24"/>
          <w:szCs w:val="24"/>
        </w:rPr>
        <w:tab/>
      </w:r>
      <w:r>
        <w:rPr>
          <w:rStyle w:val="Strong"/>
          <w:b w:val="0"/>
          <w:sz w:val="24"/>
          <w:szCs w:val="24"/>
        </w:rPr>
        <w:tab/>
        <w:t>Version 2 of the Multi-Node Well Package</w:t>
      </w:r>
    </w:p>
    <w:p w14:paraId="19FCF5D2" w14:textId="5A754C7A" w:rsidR="00247F9F" w:rsidRDefault="00247F9F" w:rsidP="00682B4C">
      <w:pPr>
        <w:rPr>
          <w:rStyle w:val="Strong"/>
          <w:b w:val="0"/>
          <w:sz w:val="24"/>
          <w:szCs w:val="24"/>
        </w:rPr>
      </w:pPr>
      <w:r w:rsidRPr="00DE2F7C">
        <w:rPr>
          <w:rStyle w:val="Strong"/>
          <w:b w:val="0"/>
          <w:sz w:val="24"/>
          <w:szCs w:val="24"/>
        </w:rPr>
        <w:t>SWI</w:t>
      </w:r>
      <w:r w:rsidRPr="00DE2F7C">
        <w:rPr>
          <w:rStyle w:val="Strong"/>
          <w:b w:val="0"/>
          <w:sz w:val="24"/>
          <w:szCs w:val="24"/>
          <w:vertAlign w:val="superscript"/>
        </w:rPr>
        <w:t>1</w:t>
      </w:r>
      <w:r w:rsidRPr="00247F9F">
        <w:rPr>
          <w:rStyle w:val="Strong"/>
          <w:b w:val="0"/>
          <w:sz w:val="24"/>
          <w:szCs w:val="24"/>
        </w:rPr>
        <w:tab/>
      </w:r>
      <w:r w:rsidRPr="00247F9F">
        <w:rPr>
          <w:rStyle w:val="Strong"/>
          <w:b w:val="0"/>
          <w:sz w:val="24"/>
          <w:szCs w:val="24"/>
        </w:rPr>
        <w:tab/>
      </w:r>
      <w:r w:rsidRPr="00247F9F">
        <w:rPr>
          <w:rStyle w:val="Strong"/>
          <w:b w:val="0"/>
          <w:sz w:val="24"/>
          <w:szCs w:val="24"/>
        </w:rPr>
        <w:tab/>
        <w:t>Sea Water Intrusion Package</w:t>
      </w:r>
    </w:p>
    <w:p w14:paraId="7DE9B7CB" w14:textId="175AC1E0" w:rsidR="00247F9F" w:rsidRPr="00247F9F" w:rsidRDefault="00247F9F" w:rsidP="00682B4C">
      <w:pPr>
        <w:rPr>
          <w:rStyle w:val="Strong"/>
          <w:b w:val="0"/>
          <w:sz w:val="24"/>
          <w:szCs w:val="24"/>
          <w:vertAlign w:val="superscript"/>
        </w:rPr>
      </w:pPr>
      <w:r w:rsidRPr="00DE2F7C">
        <w:rPr>
          <w:rStyle w:val="Strong"/>
          <w:b w:val="0"/>
          <w:sz w:val="24"/>
          <w:szCs w:val="24"/>
        </w:rPr>
        <w:t>SWT</w:t>
      </w:r>
      <w:r w:rsidRPr="00DE2F7C">
        <w:rPr>
          <w:rStyle w:val="Strong"/>
          <w:b w:val="0"/>
          <w:sz w:val="24"/>
          <w:szCs w:val="24"/>
          <w:vertAlign w:val="superscript"/>
        </w:rPr>
        <w:t>1</w:t>
      </w:r>
      <w:r>
        <w:rPr>
          <w:rStyle w:val="Strong"/>
          <w:b w:val="0"/>
          <w:sz w:val="24"/>
          <w:szCs w:val="24"/>
          <w:vertAlign w:val="superscript"/>
        </w:rPr>
        <w:tab/>
      </w:r>
      <w:r>
        <w:rPr>
          <w:rStyle w:val="Strong"/>
          <w:b w:val="0"/>
          <w:sz w:val="24"/>
          <w:szCs w:val="24"/>
          <w:vertAlign w:val="superscript"/>
        </w:rPr>
        <w:tab/>
      </w:r>
      <w:r>
        <w:rPr>
          <w:rStyle w:val="Strong"/>
          <w:b w:val="0"/>
          <w:sz w:val="24"/>
          <w:szCs w:val="24"/>
        </w:rPr>
        <w:tab/>
        <w:t>Subsidence for Water-Table Package</w:t>
      </w:r>
    </w:p>
    <w:p w14:paraId="4D066829" w14:textId="77777777" w:rsidR="00FE3A1D" w:rsidRDefault="00FE3A1D" w:rsidP="0001391C">
      <w:pPr>
        <w:rPr>
          <w:rStyle w:val="Strong"/>
          <w:b w:val="0"/>
          <w:sz w:val="24"/>
          <w:szCs w:val="24"/>
        </w:rPr>
      </w:pPr>
      <w:r>
        <w:rPr>
          <w:rStyle w:val="Strong"/>
          <w:b w:val="0"/>
          <w:sz w:val="24"/>
          <w:szCs w:val="24"/>
        </w:rPr>
        <w:t>SIP</w:t>
      </w:r>
      <w:r>
        <w:rPr>
          <w:rStyle w:val="Strong"/>
          <w:b w:val="0"/>
          <w:sz w:val="24"/>
          <w:szCs w:val="24"/>
        </w:rPr>
        <w:tab/>
      </w:r>
      <w:r>
        <w:rPr>
          <w:rStyle w:val="Strong"/>
          <w:b w:val="0"/>
          <w:sz w:val="24"/>
          <w:szCs w:val="24"/>
        </w:rPr>
        <w:tab/>
      </w:r>
      <w:r>
        <w:rPr>
          <w:rStyle w:val="Strong"/>
          <w:b w:val="0"/>
          <w:sz w:val="24"/>
          <w:szCs w:val="24"/>
        </w:rPr>
        <w:tab/>
        <w:t>Strongly Implicit Procedure Package</w:t>
      </w:r>
    </w:p>
    <w:p w14:paraId="09D6D3B3" w14:textId="77777777" w:rsidR="00682B4C" w:rsidRDefault="00682B4C" w:rsidP="00682B4C">
      <w:pPr>
        <w:rPr>
          <w:rStyle w:val="Strong"/>
          <w:b w:val="0"/>
          <w:sz w:val="24"/>
          <w:szCs w:val="24"/>
        </w:rPr>
      </w:pPr>
      <w:r>
        <w:rPr>
          <w:rStyle w:val="Strong"/>
          <w:b w:val="0"/>
          <w:sz w:val="24"/>
          <w:szCs w:val="24"/>
        </w:rPr>
        <w:t>DE4</w:t>
      </w:r>
      <w:r>
        <w:rPr>
          <w:rStyle w:val="Strong"/>
          <w:b w:val="0"/>
          <w:sz w:val="24"/>
          <w:szCs w:val="24"/>
        </w:rPr>
        <w:tab/>
      </w:r>
      <w:r>
        <w:rPr>
          <w:rStyle w:val="Strong"/>
          <w:b w:val="0"/>
          <w:sz w:val="24"/>
          <w:szCs w:val="24"/>
        </w:rPr>
        <w:tab/>
      </w:r>
      <w:r>
        <w:rPr>
          <w:rStyle w:val="Strong"/>
          <w:b w:val="0"/>
          <w:sz w:val="24"/>
          <w:szCs w:val="24"/>
        </w:rPr>
        <w:tab/>
        <w:t>Direct Solver</w:t>
      </w:r>
      <w:r w:rsidR="00AC1471">
        <w:rPr>
          <w:rStyle w:val="Strong"/>
          <w:b w:val="0"/>
          <w:sz w:val="24"/>
          <w:szCs w:val="24"/>
        </w:rPr>
        <w:t xml:space="preserve"> Package</w:t>
      </w:r>
    </w:p>
    <w:p w14:paraId="11843599" w14:textId="77777777" w:rsidR="00FE3A1D" w:rsidRDefault="00FE3A1D" w:rsidP="0001391C">
      <w:pPr>
        <w:rPr>
          <w:rStyle w:val="Strong"/>
          <w:b w:val="0"/>
          <w:sz w:val="24"/>
          <w:szCs w:val="24"/>
        </w:rPr>
      </w:pPr>
      <w:r>
        <w:rPr>
          <w:rStyle w:val="Strong"/>
          <w:b w:val="0"/>
          <w:sz w:val="24"/>
          <w:szCs w:val="24"/>
        </w:rPr>
        <w:t>PCG</w:t>
      </w:r>
      <w:r>
        <w:rPr>
          <w:rStyle w:val="Strong"/>
          <w:b w:val="0"/>
          <w:sz w:val="24"/>
          <w:szCs w:val="24"/>
        </w:rPr>
        <w:tab/>
      </w:r>
      <w:r>
        <w:rPr>
          <w:rStyle w:val="Strong"/>
          <w:b w:val="0"/>
          <w:sz w:val="24"/>
          <w:szCs w:val="24"/>
        </w:rPr>
        <w:tab/>
      </w:r>
      <w:r>
        <w:rPr>
          <w:rStyle w:val="Strong"/>
          <w:b w:val="0"/>
          <w:sz w:val="24"/>
          <w:szCs w:val="24"/>
        </w:rPr>
        <w:tab/>
        <w:t>Preconditioned-Conjugate Gradient Package</w:t>
      </w:r>
    </w:p>
    <w:p w14:paraId="2A28305A" w14:textId="77777777" w:rsidR="00682B4C" w:rsidRDefault="00682B4C" w:rsidP="0001391C">
      <w:pPr>
        <w:rPr>
          <w:rStyle w:val="Strong"/>
          <w:b w:val="0"/>
          <w:sz w:val="24"/>
          <w:szCs w:val="24"/>
        </w:rPr>
      </w:pPr>
      <w:r>
        <w:rPr>
          <w:rStyle w:val="Strong"/>
          <w:b w:val="0"/>
          <w:sz w:val="24"/>
          <w:szCs w:val="24"/>
        </w:rPr>
        <w:t>NWT</w:t>
      </w:r>
      <w:r>
        <w:rPr>
          <w:rStyle w:val="Strong"/>
          <w:b w:val="0"/>
          <w:sz w:val="24"/>
          <w:szCs w:val="24"/>
        </w:rPr>
        <w:tab/>
      </w:r>
      <w:r>
        <w:rPr>
          <w:rStyle w:val="Strong"/>
          <w:b w:val="0"/>
          <w:sz w:val="24"/>
          <w:szCs w:val="24"/>
        </w:rPr>
        <w:tab/>
      </w:r>
      <w:r>
        <w:rPr>
          <w:rStyle w:val="Strong"/>
          <w:b w:val="0"/>
          <w:sz w:val="24"/>
          <w:szCs w:val="24"/>
        </w:rPr>
        <w:tab/>
        <w:t>Newton Solver</w:t>
      </w:r>
      <w:r w:rsidR="00AC1471">
        <w:rPr>
          <w:rStyle w:val="Strong"/>
          <w:b w:val="0"/>
          <w:sz w:val="24"/>
          <w:szCs w:val="24"/>
        </w:rPr>
        <w:t xml:space="preserve"> Package</w:t>
      </w:r>
    </w:p>
    <w:p w14:paraId="54813D7E" w14:textId="43A82214" w:rsidR="00247F9F" w:rsidRDefault="00247F9F" w:rsidP="0001391C">
      <w:pPr>
        <w:rPr>
          <w:rStyle w:val="Strong"/>
          <w:b w:val="0"/>
          <w:sz w:val="24"/>
          <w:szCs w:val="24"/>
        </w:rPr>
      </w:pPr>
      <w:r w:rsidRPr="00DE2F7C">
        <w:rPr>
          <w:rStyle w:val="Strong"/>
          <w:b w:val="0"/>
          <w:sz w:val="24"/>
          <w:szCs w:val="24"/>
        </w:rPr>
        <w:t>LMT</w:t>
      </w:r>
      <w:r w:rsidRPr="00DE2F7C">
        <w:rPr>
          <w:rStyle w:val="Strong"/>
          <w:b w:val="0"/>
          <w:sz w:val="24"/>
          <w:szCs w:val="24"/>
          <w:vertAlign w:val="superscript"/>
        </w:rPr>
        <w:t>1</w:t>
      </w:r>
      <w:r>
        <w:rPr>
          <w:rStyle w:val="Strong"/>
          <w:b w:val="0"/>
          <w:sz w:val="24"/>
          <w:szCs w:val="24"/>
        </w:rPr>
        <w:tab/>
      </w:r>
      <w:r>
        <w:rPr>
          <w:rStyle w:val="Strong"/>
          <w:b w:val="0"/>
          <w:sz w:val="24"/>
          <w:szCs w:val="24"/>
        </w:rPr>
        <w:tab/>
      </w:r>
      <w:r>
        <w:rPr>
          <w:rStyle w:val="Strong"/>
          <w:b w:val="0"/>
          <w:sz w:val="24"/>
          <w:szCs w:val="24"/>
        </w:rPr>
        <w:tab/>
        <w:t>Link MT3DMS Package</w:t>
      </w:r>
    </w:p>
    <w:p w14:paraId="62D3BD04" w14:textId="77777777" w:rsidR="00FE3A1D" w:rsidRDefault="00FE3A1D" w:rsidP="0001391C">
      <w:pPr>
        <w:rPr>
          <w:rStyle w:val="Strong"/>
          <w:b w:val="0"/>
          <w:sz w:val="24"/>
          <w:szCs w:val="24"/>
        </w:rPr>
      </w:pPr>
      <w:r>
        <w:rPr>
          <w:rStyle w:val="Strong"/>
          <w:b w:val="0"/>
          <w:sz w:val="24"/>
          <w:szCs w:val="24"/>
        </w:rPr>
        <w:t>OBS</w:t>
      </w:r>
      <w:r>
        <w:rPr>
          <w:rStyle w:val="Strong"/>
          <w:b w:val="0"/>
          <w:sz w:val="24"/>
          <w:szCs w:val="24"/>
        </w:rPr>
        <w:tab/>
      </w:r>
      <w:r>
        <w:rPr>
          <w:rStyle w:val="Strong"/>
          <w:b w:val="0"/>
          <w:sz w:val="24"/>
          <w:szCs w:val="24"/>
        </w:rPr>
        <w:tab/>
      </w:r>
      <w:r w:rsidR="00682B4C">
        <w:rPr>
          <w:rStyle w:val="Strong"/>
          <w:b w:val="0"/>
          <w:sz w:val="24"/>
          <w:szCs w:val="24"/>
        </w:rPr>
        <w:tab/>
        <w:t>Observation Process (only BAS, CHD, and GHB</w:t>
      </w:r>
      <w:r>
        <w:rPr>
          <w:rStyle w:val="Strong"/>
          <w:b w:val="0"/>
          <w:sz w:val="24"/>
          <w:szCs w:val="24"/>
        </w:rPr>
        <w:t>)</w:t>
      </w:r>
    </w:p>
    <w:p w14:paraId="5190D8DD" w14:textId="77777777" w:rsidR="00247F9F" w:rsidRDefault="00247F9F" w:rsidP="0001391C">
      <w:pPr>
        <w:rPr>
          <w:rStyle w:val="Strong"/>
          <w:b w:val="0"/>
          <w:sz w:val="24"/>
          <w:szCs w:val="24"/>
        </w:rPr>
      </w:pPr>
    </w:p>
    <w:p w14:paraId="71D175C2" w14:textId="00B57135" w:rsidR="00247F9F" w:rsidRDefault="00247F9F" w:rsidP="00247F9F">
      <w:pPr>
        <w:rPr>
          <w:sz w:val="24"/>
          <w:szCs w:val="24"/>
        </w:rPr>
      </w:pPr>
      <w:r w:rsidRPr="0076511E">
        <w:rPr>
          <w:sz w:val="24"/>
          <w:szCs w:val="24"/>
          <w:vertAlign w:val="superscript"/>
        </w:rPr>
        <w:t>1</w:t>
      </w:r>
      <w:r w:rsidRPr="0076511E">
        <w:rPr>
          <w:sz w:val="24"/>
          <w:szCs w:val="24"/>
        </w:rPr>
        <w:t>This module is</w:t>
      </w:r>
      <w:r>
        <w:rPr>
          <w:sz w:val="24"/>
          <w:szCs w:val="24"/>
        </w:rPr>
        <w:t xml:space="preserve"> used for MODFLOW</w:t>
      </w:r>
      <w:r w:rsidRPr="0076511E">
        <w:rPr>
          <w:sz w:val="24"/>
          <w:szCs w:val="24"/>
        </w:rPr>
        <w:t>-only simulations.</w:t>
      </w:r>
    </w:p>
    <w:p w14:paraId="700737DD" w14:textId="77777777" w:rsidR="000660E5" w:rsidRDefault="000660E5" w:rsidP="0001391C">
      <w:pPr>
        <w:rPr>
          <w:rStyle w:val="Strong"/>
          <w:sz w:val="24"/>
          <w:szCs w:val="24"/>
        </w:rPr>
      </w:pPr>
    </w:p>
    <w:p w14:paraId="5FF70B53" w14:textId="77777777" w:rsidR="00D5483B" w:rsidRPr="00C86B2F" w:rsidRDefault="00D5483B" w:rsidP="005B433D">
      <w:pPr>
        <w:rPr>
          <w:sz w:val="24"/>
        </w:rPr>
      </w:pPr>
      <w:r>
        <w:rPr>
          <w:rStyle w:val="Strong"/>
          <w:sz w:val="24"/>
        </w:rPr>
        <w:t>GSFLOW Modules</w:t>
      </w:r>
    </w:p>
    <w:p w14:paraId="237A5AAD" w14:textId="77777777" w:rsidR="008D47F4" w:rsidRDefault="008D47F4" w:rsidP="008D47F4">
      <w:pPr>
        <w:rPr>
          <w:rFonts w:ascii="Calibri" w:hAnsi="Calibri"/>
          <w:sz w:val="24"/>
          <w:szCs w:val="24"/>
        </w:rPr>
      </w:pPr>
      <w:proofErr w:type="gramStart"/>
      <w:r w:rsidRPr="00F10448">
        <w:rPr>
          <w:rFonts w:ascii="Courier New" w:hAnsi="Courier New" w:cs="Courier New"/>
          <w:sz w:val="24"/>
          <w:szCs w:val="24"/>
        </w:rPr>
        <w:t>gsflow_prms</w:t>
      </w:r>
      <w:proofErr w:type="gramEnd"/>
      <w:r>
        <w:rPr>
          <w:rFonts w:ascii="Calibri" w:hAnsi="Calibri"/>
          <w:sz w:val="24"/>
          <w:szCs w:val="24"/>
        </w:rPr>
        <w:tab/>
      </w:r>
      <w:r>
        <w:rPr>
          <w:rFonts w:ascii="Calibri" w:hAnsi="Calibri"/>
          <w:sz w:val="24"/>
          <w:szCs w:val="24"/>
        </w:rPr>
        <w:tab/>
      </w:r>
      <w:r w:rsidRPr="00D8282D">
        <w:rPr>
          <w:rFonts w:ascii="Calibri" w:hAnsi="Calibri"/>
          <w:sz w:val="24"/>
          <w:szCs w:val="24"/>
        </w:rPr>
        <w:t>Computational-Sequen</w:t>
      </w:r>
      <w:r>
        <w:rPr>
          <w:rFonts w:ascii="Calibri" w:hAnsi="Calibri"/>
          <w:sz w:val="24"/>
          <w:szCs w:val="24"/>
        </w:rPr>
        <w:t>ce Control for PRMS and GSFLOW</w:t>
      </w:r>
    </w:p>
    <w:p w14:paraId="27F56B6D" w14:textId="72997C6E" w:rsidR="00A83A8E" w:rsidRDefault="00D8282D" w:rsidP="00D8282D">
      <w:pPr>
        <w:rPr>
          <w:rFonts w:ascii="Calibri" w:hAnsi="Calibri"/>
          <w:sz w:val="24"/>
          <w:szCs w:val="24"/>
        </w:rPr>
      </w:pPr>
      <w:proofErr w:type="gramStart"/>
      <w:r w:rsidRPr="00F10448">
        <w:rPr>
          <w:rFonts w:ascii="Courier New" w:hAnsi="Courier New" w:cs="Courier New"/>
          <w:sz w:val="24"/>
          <w:szCs w:val="24"/>
        </w:rPr>
        <w:t>gsflow_modflow</w:t>
      </w:r>
      <w:proofErr w:type="gramEnd"/>
      <w:r w:rsidR="00A83A8E">
        <w:rPr>
          <w:rFonts w:ascii="Calibri" w:hAnsi="Calibri"/>
          <w:sz w:val="24"/>
          <w:szCs w:val="24"/>
        </w:rPr>
        <w:tab/>
      </w:r>
      <w:r w:rsidR="00F10448">
        <w:rPr>
          <w:rFonts w:ascii="Calibri" w:hAnsi="Calibri"/>
          <w:sz w:val="24"/>
          <w:szCs w:val="24"/>
        </w:rPr>
        <w:tab/>
      </w:r>
      <w:r w:rsidRPr="00D8282D">
        <w:rPr>
          <w:rFonts w:ascii="Calibri" w:hAnsi="Calibri"/>
          <w:sz w:val="24"/>
          <w:szCs w:val="24"/>
        </w:rPr>
        <w:t>Computational-Sequ</w:t>
      </w:r>
      <w:r w:rsidR="00A83A8E">
        <w:rPr>
          <w:rFonts w:ascii="Calibri" w:hAnsi="Calibri"/>
          <w:sz w:val="24"/>
          <w:szCs w:val="24"/>
        </w:rPr>
        <w:t>ence Control for MODFLOW Module</w:t>
      </w:r>
    </w:p>
    <w:p w14:paraId="0D270081" w14:textId="05477EA7" w:rsidR="00A83A8E" w:rsidRDefault="00A83A8E" w:rsidP="00A83A8E">
      <w:pPr>
        <w:rPr>
          <w:rFonts w:ascii="Calibri" w:hAnsi="Calibri"/>
          <w:sz w:val="24"/>
          <w:szCs w:val="24"/>
        </w:rPr>
      </w:pPr>
      <w:proofErr w:type="gramStart"/>
      <w:r w:rsidRPr="00F10448">
        <w:rPr>
          <w:rFonts w:ascii="Courier New" w:hAnsi="Courier New" w:cs="Courier New"/>
          <w:sz w:val="24"/>
          <w:szCs w:val="24"/>
        </w:rPr>
        <w:t>gsflow_prms2mf</w:t>
      </w:r>
      <w:proofErr w:type="gramEnd"/>
      <w:r>
        <w:rPr>
          <w:rFonts w:ascii="Calibri" w:hAnsi="Calibri"/>
          <w:sz w:val="24"/>
          <w:szCs w:val="24"/>
        </w:rPr>
        <w:tab/>
      </w:r>
      <w:r w:rsidR="00F10448">
        <w:rPr>
          <w:rFonts w:ascii="Calibri" w:hAnsi="Calibri"/>
          <w:sz w:val="24"/>
          <w:szCs w:val="24"/>
        </w:rPr>
        <w:tab/>
      </w:r>
      <w:r w:rsidR="00D8282D" w:rsidRPr="00D8282D">
        <w:rPr>
          <w:rFonts w:ascii="Calibri" w:hAnsi="Calibri"/>
          <w:sz w:val="24"/>
          <w:szCs w:val="24"/>
        </w:rPr>
        <w:t>PRMS to MODFLOW Integration Module</w:t>
      </w:r>
    </w:p>
    <w:p w14:paraId="2C4B086A" w14:textId="6899E2AA" w:rsidR="00A83A8E" w:rsidRDefault="00A83A8E" w:rsidP="00A83A8E">
      <w:pPr>
        <w:rPr>
          <w:rFonts w:ascii="Calibri" w:hAnsi="Calibri"/>
          <w:sz w:val="24"/>
          <w:szCs w:val="24"/>
        </w:rPr>
      </w:pPr>
      <w:proofErr w:type="gramStart"/>
      <w:r w:rsidRPr="00F10448">
        <w:rPr>
          <w:rFonts w:ascii="Courier New" w:hAnsi="Courier New" w:cs="Courier New"/>
          <w:sz w:val="24"/>
          <w:szCs w:val="24"/>
        </w:rPr>
        <w:lastRenderedPageBreak/>
        <w:t>gsflow_mf2prms</w:t>
      </w:r>
      <w:proofErr w:type="gramEnd"/>
      <w:r>
        <w:rPr>
          <w:rFonts w:ascii="Calibri" w:hAnsi="Calibri"/>
          <w:sz w:val="24"/>
          <w:szCs w:val="24"/>
        </w:rPr>
        <w:t xml:space="preserve"> </w:t>
      </w:r>
      <w:r>
        <w:rPr>
          <w:rFonts w:ascii="Calibri" w:hAnsi="Calibri"/>
          <w:sz w:val="24"/>
          <w:szCs w:val="24"/>
        </w:rPr>
        <w:tab/>
      </w:r>
      <w:r w:rsidR="00F10448">
        <w:rPr>
          <w:rFonts w:ascii="Calibri" w:hAnsi="Calibri"/>
          <w:sz w:val="24"/>
          <w:szCs w:val="24"/>
        </w:rPr>
        <w:tab/>
      </w:r>
      <w:r w:rsidR="00D8282D" w:rsidRPr="00D8282D">
        <w:rPr>
          <w:rFonts w:ascii="Calibri" w:hAnsi="Calibri"/>
          <w:sz w:val="24"/>
          <w:szCs w:val="24"/>
        </w:rPr>
        <w:t>MODFLOW to PRMS Integration Module</w:t>
      </w:r>
    </w:p>
    <w:p w14:paraId="558EA326" w14:textId="4E568785" w:rsidR="00A83A8E" w:rsidRDefault="00A83A8E" w:rsidP="00A83A8E">
      <w:pPr>
        <w:rPr>
          <w:rFonts w:ascii="Calibri" w:hAnsi="Calibri"/>
          <w:sz w:val="24"/>
          <w:szCs w:val="24"/>
        </w:rPr>
      </w:pPr>
      <w:proofErr w:type="gramStart"/>
      <w:r w:rsidRPr="00F10448">
        <w:rPr>
          <w:rFonts w:ascii="Courier New" w:hAnsi="Courier New" w:cs="Courier New"/>
          <w:sz w:val="24"/>
          <w:szCs w:val="24"/>
        </w:rPr>
        <w:t>gsflow_budget</w:t>
      </w:r>
      <w:proofErr w:type="gramEnd"/>
      <w:r>
        <w:rPr>
          <w:rFonts w:ascii="Calibri" w:hAnsi="Calibri"/>
          <w:sz w:val="24"/>
          <w:szCs w:val="24"/>
        </w:rPr>
        <w:t xml:space="preserve">  </w:t>
      </w:r>
      <w:r w:rsidR="00F10448">
        <w:rPr>
          <w:rFonts w:ascii="Calibri" w:hAnsi="Calibri"/>
          <w:sz w:val="24"/>
          <w:szCs w:val="24"/>
        </w:rPr>
        <w:tab/>
      </w:r>
      <w:r>
        <w:rPr>
          <w:rFonts w:ascii="Calibri" w:hAnsi="Calibri"/>
          <w:sz w:val="24"/>
          <w:szCs w:val="24"/>
        </w:rPr>
        <w:tab/>
      </w:r>
      <w:r w:rsidR="00D8282D" w:rsidRPr="00D8282D">
        <w:rPr>
          <w:rFonts w:ascii="Calibri" w:hAnsi="Calibri"/>
          <w:sz w:val="24"/>
          <w:szCs w:val="24"/>
        </w:rPr>
        <w:t>Watershed-Budget Summary Module</w:t>
      </w:r>
    </w:p>
    <w:p w14:paraId="5C15BE12" w14:textId="77777777" w:rsidR="00D8282D" w:rsidRPr="00F85A2D" w:rsidRDefault="00A83A8E" w:rsidP="00A83A8E">
      <w:pPr>
        <w:rPr>
          <w:rFonts w:ascii="Calibri" w:hAnsi="Calibri"/>
          <w:sz w:val="24"/>
          <w:szCs w:val="24"/>
        </w:rPr>
      </w:pPr>
      <w:proofErr w:type="gramStart"/>
      <w:r w:rsidRPr="00F10448">
        <w:rPr>
          <w:rFonts w:ascii="Courier New" w:hAnsi="Courier New" w:cs="Courier New"/>
          <w:sz w:val="24"/>
          <w:szCs w:val="24"/>
        </w:rPr>
        <w:t>gsflow_sum</w:t>
      </w:r>
      <w:proofErr w:type="gramEnd"/>
      <w:r>
        <w:rPr>
          <w:rFonts w:ascii="Calibri" w:hAnsi="Calibri"/>
          <w:sz w:val="24"/>
          <w:szCs w:val="24"/>
        </w:rPr>
        <w:t xml:space="preserve">    </w:t>
      </w:r>
      <w:r>
        <w:rPr>
          <w:rFonts w:ascii="Calibri" w:hAnsi="Calibri"/>
          <w:sz w:val="24"/>
          <w:szCs w:val="24"/>
        </w:rPr>
        <w:tab/>
      </w:r>
      <w:r>
        <w:rPr>
          <w:rFonts w:ascii="Calibri" w:hAnsi="Calibri"/>
          <w:sz w:val="24"/>
          <w:szCs w:val="24"/>
        </w:rPr>
        <w:tab/>
      </w:r>
      <w:r w:rsidR="00D8282D" w:rsidRPr="00D8282D">
        <w:rPr>
          <w:rFonts w:ascii="Calibri" w:hAnsi="Calibri"/>
          <w:sz w:val="24"/>
          <w:szCs w:val="24"/>
        </w:rPr>
        <w:t>Flow-Components Summary Module</w:t>
      </w:r>
    </w:p>
    <w:p w14:paraId="4929AD80" w14:textId="77777777" w:rsidR="00D5483B" w:rsidRDefault="00D5483B" w:rsidP="0001391C">
      <w:pPr>
        <w:rPr>
          <w:rStyle w:val="Strong"/>
          <w:sz w:val="24"/>
          <w:szCs w:val="24"/>
        </w:rPr>
      </w:pPr>
    </w:p>
    <w:p w14:paraId="5EF1F618" w14:textId="77777777" w:rsidR="000660E5" w:rsidRDefault="000660E5" w:rsidP="0001391C">
      <w:pPr>
        <w:rPr>
          <w:rStyle w:val="Strong"/>
          <w:sz w:val="24"/>
          <w:szCs w:val="24"/>
        </w:rPr>
      </w:pPr>
    </w:p>
    <w:p w14:paraId="7C464401" w14:textId="77777777" w:rsidR="00CD199E" w:rsidRDefault="00CD199E" w:rsidP="0001391C">
      <w:pPr>
        <w:rPr>
          <w:rStyle w:val="Strong"/>
          <w:sz w:val="24"/>
          <w:szCs w:val="24"/>
        </w:rPr>
      </w:pPr>
    </w:p>
    <w:p w14:paraId="037AD475" w14:textId="77777777" w:rsidR="00513CF8" w:rsidRPr="00F85A2D" w:rsidRDefault="00513CF8" w:rsidP="00513CF8">
      <w:pPr>
        <w:spacing w:line="360" w:lineRule="auto"/>
        <w:rPr>
          <w:rStyle w:val="Strong"/>
          <w:sz w:val="24"/>
        </w:rPr>
      </w:pPr>
      <w:r>
        <w:rPr>
          <w:rStyle w:val="Strong"/>
          <w:sz w:val="24"/>
        </w:rPr>
        <w:t>RELEASE HISTORY</w:t>
      </w:r>
    </w:p>
    <w:p w14:paraId="1A3548E6" w14:textId="54ADE497" w:rsidR="00513CF8" w:rsidRDefault="00513CF8" w:rsidP="00513CF8">
      <w:pPr>
        <w:spacing w:line="360" w:lineRule="auto"/>
        <w:rPr>
          <w:rStyle w:val="Strong"/>
          <w:sz w:val="24"/>
        </w:rPr>
      </w:pPr>
      <w:r>
        <w:rPr>
          <w:rStyle w:val="Strong"/>
          <w:sz w:val="24"/>
        </w:rPr>
        <w:t xml:space="preserve">Current Version, </w:t>
      </w:r>
      <w:r w:rsidRPr="000E7621">
        <w:rPr>
          <w:rStyle w:val="Strong"/>
          <w:sz w:val="24"/>
        </w:rPr>
        <w:t>1.2</w:t>
      </w:r>
      <w:r w:rsidR="00CE4823" w:rsidRPr="005130C2">
        <w:rPr>
          <w:rStyle w:val="Strong"/>
          <w:sz w:val="24"/>
        </w:rPr>
        <w:t>.</w:t>
      </w:r>
      <w:r w:rsidR="009173AD">
        <w:rPr>
          <w:rStyle w:val="Strong"/>
          <w:sz w:val="24"/>
        </w:rPr>
        <w:t>2</w:t>
      </w:r>
      <w:r w:rsidRPr="005130C2">
        <w:rPr>
          <w:rStyle w:val="Strong"/>
          <w:sz w:val="24"/>
        </w:rPr>
        <w:t xml:space="preserve"> (</w:t>
      </w:r>
      <w:r w:rsidR="005D2CBB">
        <w:rPr>
          <w:rStyle w:val="Strong"/>
          <w:sz w:val="24"/>
        </w:rPr>
        <w:t>February 08</w:t>
      </w:r>
      <w:r w:rsidR="00952BCC" w:rsidRPr="005130C2">
        <w:rPr>
          <w:rStyle w:val="Strong"/>
          <w:sz w:val="24"/>
        </w:rPr>
        <w:t>, 201</w:t>
      </w:r>
      <w:r w:rsidR="005D2CBB">
        <w:rPr>
          <w:rStyle w:val="Strong"/>
          <w:sz w:val="24"/>
        </w:rPr>
        <w:t>8</w:t>
      </w:r>
      <w:r w:rsidRPr="005130C2">
        <w:rPr>
          <w:rStyle w:val="Strong"/>
          <w:sz w:val="24"/>
        </w:rPr>
        <w:t>)</w:t>
      </w:r>
    </w:p>
    <w:p w14:paraId="084E3BA1" w14:textId="71ED13EC" w:rsidR="007F51B6" w:rsidRDefault="009173AD" w:rsidP="007F51B6">
      <w:pPr>
        <w:rPr>
          <w:rStyle w:val="Strong"/>
          <w:b w:val="0"/>
          <w:bCs w:val="0"/>
          <w:sz w:val="24"/>
          <w:szCs w:val="24"/>
        </w:rPr>
      </w:pPr>
      <w:r w:rsidRPr="0001391C">
        <w:rPr>
          <w:rStyle w:val="Strong"/>
          <w:b w:val="0"/>
          <w:sz w:val="24"/>
        </w:rPr>
        <w:t xml:space="preserve">This version of GSFLOW is based on </w:t>
      </w:r>
      <w:r w:rsidRPr="00C66028">
        <w:rPr>
          <w:rStyle w:val="Strong"/>
          <w:b w:val="0"/>
          <w:sz w:val="24"/>
        </w:rPr>
        <w:t xml:space="preserve">MODFLOW-NWT </w:t>
      </w:r>
      <w:r w:rsidRPr="000E7621">
        <w:rPr>
          <w:rStyle w:val="Strong"/>
          <w:b w:val="0"/>
          <w:sz w:val="24"/>
        </w:rPr>
        <w:t>version 1.1.</w:t>
      </w:r>
      <w:r>
        <w:rPr>
          <w:rStyle w:val="Strong"/>
          <w:b w:val="0"/>
          <w:sz w:val="24"/>
        </w:rPr>
        <w:t xml:space="preserve">3 </w:t>
      </w:r>
      <w:r w:rsidRPr="00C66028">
        <w:rPr>
          <w:rStyle w:val="Strong"/>
          <w:b w:val="0"/>
          <w:sz w:val="24"/>
        </w:rPr>
        <w:t>and PRMS version 4.0.</w:t>
      </w:r>
      <w:r>
        <w:rPr>
          <w:rStyle w:val="Strong"/>
          <w:b w:val="0"/>
          <w:sz w:val="24"/>
        </w:rPr>
        <w:t xml:space="preserve">3. </w:t>
      </w:r>
      <w:r>
        <w:rPr>
          <w:sz w:val="24"/>
          <w:szCs w:val="24"/>
        </w:rPr>
        <w:t xml:space="preserve">A number of bug fixes and slight modifications have been made to the software for this release; </w:t>
      </w:r>
      <w:r w:rsidR="009423D7">
        <w:rPr>
          <w:sz w:val="24"/>
          <w:szCs w:val="24"/>
        </w:rPr>
        <w:t xml:space="preserve">these </w:t>
      </w:r>
      <w:r>
        <w:rPr>
          <w:sz w:val="24"/>
          <w:szCs w:val="24"/>
        </w:rPr>
        <w:t xml:space="preserve">bug fixes and modifications that are more than simply cosmetic are described below, beginning with changes to the PRMS </w:t>
      </w:r>
      <w:r w:rsidR="0010238F">
        <w:rPr>
          <w:sz w:val="24"/>
          <w:szCs w:val="24"/>
        </w:rPr>
        <w:t xml:space="preserve">and GSFLOW </w:t>
      </w:r>
      <w:r>
        <w:rPr>
          <w:sz w:val="24"/>
          <w:szCs w:val="24"/>
        </w:rPr>
        <w:t>Modules and then changes to the MODFLOW Packages.</w:t>
      </w:r>
      <w:r w:rsidR="00EC4A28">
        <w:rPr>
          <w:sz w:val="24"/>
          <w:szCs w:val="24"/>
        </w:rPr>
        <w:t xml:space="preserve"> </w:t>
      </w:r>
      <w:r w:rsidR="00644A51">
        <w:rPr>
          <w:sz w:val="24"/>
          <w:szCs w:val="24"/>
        </w:rPr>
        <w:t>NOTE: R</w:t>
      </w:r>
      <w:r w:rsidR="00EC4A28">
        <w:rPr>
          <w:sz w:val="24"/>
          <w:szCs w:val="24"/>
        </w:rPr>
        <w:t>estart Files generated by previous versions of GSFLOW are not compatible with the current version, thus they must be regenerated.</w:t>
      </w:r>
    </w:p>
    <w:p w14:paraId="5708D775" w14:textId="77777777" w:rsidR="007F51B6" w:rsidRDefault="007F51B6" w:rsidP="007F51B6">
      <w:pPr>
        <w:rPr>
          <w:rStyle w:val="Strong"/>
          <w:b w:val="0"/>
          <w:bCs w:val="0"/>
          <w:sz w:val="24"/>
          <w:szCs w:val="24"/>
        </w:rPr>
      </w:pPr>
    </w:p>
    <w:p w14:paraId="26D676E5" w14:textId="0F4C5ADB" w:rsidR="00304306" w:rsidRPr="004F32A7" w:rsidRDefault="007F51B6" w:rsidP="007F51B6">
      <w:pPr>
        <w:rPr>
          <w:sz w:val="24"/>
          <w:szCs w:val="24"/>
        </w:rPr>
      </w:pPr>
      <w:r>
        <w:rPr>
          <w:rStyle w:val="Strong"/>
          <w:b w:val="0"/>
          <w:bCs w:val="0"/>
          <w:sz w:val="24"/>
          <w:szCs w:val="24"/>
        </w:rPr>
        <w:t>The iteration method was altered to promote MODFLOW and PRMS to continue to iterate together until the MODFLOW solution converges. Previously users could specify parameter</w:t>
      </w:r>
      <w:r w:rsidR="00304306">
        <w:rPr>
          <w:sz w:val="24"/>
          <w:szCs w:val="24"/>
        </w:rPr>
        <w:t xml:space="preserve"> </w:t>
      </w:r>
      <w:r w:rsidR="00304306" w:rsidRPr="00DA2D5B">
        <w:rPr>
          <w:b/>
          <w:sz w:val="24"/>
          <w:szCs w:val="24"/>
        </w:rPr>
        <w:t>szconverge</w:t>
      </w:r>
      <w:r w:rsidR="00304306">
        <w:rPr>
          <w:sz w:val="24"/>
          <w:szCs w:val="24"/>
        </w:rPr>
        <w:t xml:space="preserve"> </w:t>
      </w:r>
      <w:r>
        <w:rPr>
          <w:sz w:val="24"/>
          <w:szCs w:val="24"/>
        </w:rPr>
        <w:t xml:space="preserve">that </w:t>
      </w:r>
      <w:r w:rsidRPr="0001391C">
        <w:rPr>
          <w:rStyle w:val="Strong"/>
          <w:b w:val="0"/>
          <w:sz w:val="24"/>
        </w:rPr>
        <w:t xml:space="preserve">provided </w:t>
      </w:r>
      <w:r>
        <w:rPr>
          <w:rStyle w:val="Strong"/>
          <w:b w:val="0"/>
          <w:sz w:val="24"/>
        </w:rPr>
        <w:t xml:space="preserve">for discontinuing </w:t>
      </w:r>
      <w:r w:rsidRPr="0001391C">
        <w:rPr>
          <w:rStyle w:val="Strong"/>
          <w:b w:val="0"/>
          <w:sz w:val="24"/>
        </w:rPr>
        <w:t xml:space="preserve">soil-zone computations prior to </w:t>
      </w:r>
      <w:r>
        <w:rPr>
          <w:rStyle w:val="Strong"/>
          <w:b w:val="0"/>
          <w:sz w:val="24"/>
        </w:rPr>
        <w:t xml:space="preserve">MODFLOW </w:t>
      </w:r>
      <w:r w:rsidRPr="0001391C">
        <w:rPr>
          <w:rStyle w:val="Strong"/>
          <w:b w:val="0"/>
          <w:sz w:val="24"/>
        </w:rPr>
        <w:t xml:space="preserve">convergence </w:t>
      </w:r>
      <w:r>
        <w:rPr>
          <w:rStyle w:val="Strong"/>
          <w:b w:val="0"/>
          <w:sz w:val="24"/>
        </w:rPr>
        <w:t>if</w:t>
      </w:r>
      <w:r w:rsidRPr="0001391C">
        <w:rPr>
          <w:rStyle w:val="Strong"/>
          <w:b w:val="0"/>
          <w:sz w:val="24"/>
        </w:rPr>
        <w:t xml:space="preserve"> the maximum change in gravity drainage from the soil zone for all HRUs between </w:t>
      </w:r>
      <w:r>
        <w:rPr>
          <w:rStyle w:val="Strong"/>
          <w:b w:val="0"/>
          <w:sz w:val="24"/>
        </w:rPr>
        <w:t xml:space="preserve">successive </w:t>
      </w:r>
      <w:r w:rsidRPr="0001391C">
        <w:rPr>
          <w:rStyle w:val="Strong"/>
          <w:b w:val="0"/>
          <w:sz w:val="24"/>
        </w:rPr>
        <w:t xml:space="preserve">iterations </w:t>
      </w:r>
      <w:r>
        <w:rPr>
          <w:rStyle w:val="Strong"/>
          <w:b w:val="0"/>
          <w:sz w:val="24"/>
        </w:rPr>
        <w:t xml:space="preserve">was less than </w:t>
      </w:r>
      <w:r w:rsidRPr="007F51B6">
        <w:rPr>
          <w:rStyle w:val="Strong"/>
          <w:sz w:val="24"/>
        </w:rPr>
        <w:t>szconverge</w:t>
      </w:r>
      <w:r>
        <w:rPr>
          <w:rStyle w:val="Strong"/>
          <w:b w:val="0"/>
          <w:sz w:val="24"/>
        </w:rPr>
        <w:t>. This option has been removed. Additionally, parameter</w:t>
      </w:r>
      <w:r w:rsidRPr="0001391C">
        <w:rPr>
          <w:rStyle w:val="Strong"/>
          <w:b w:val="0"/>
          <w:sz w:val="24"/>
        </w:rPr>
        <w:t xml:space="preserve"> </w:t>
      </w:r>
      <w:r w:rsidRPr="008349E8">
        <w:rPr>
          <w:rStyle w:val="Strong"/>
          <w:sz w:val="24"/>
        </w:rPr>
        <w:t>mnsziter</w:t>
      </w:r>
      <w:r>
        <w:rPr>
          <w:rStyle w:val="Strong"/>
          <w:b w:val="0"/>
          <w:sz w:val="24"/>
        </w:rPr>
        <w:t>, the minimum number of soilzone iterations was removed. Parameter</w:t>
      </w:r>
      <w:r w:rsidRPr="0001391C">
        <w:rPr>
          <w:rStyle w:val="Strong"/>
          <w:b w:val="0"/>
          <w:sz w:val="24"/>
        </w:rPr>
        <w:t xml:space="preserve"> </w:t>
      </w:r>
      <w:r w:rsidRPr="008349E8">
        <w:rPr>
          <w:rStyle w:val="Strong"/>
          <w:sz w:val="24"/>
        </w:rPr>
        <w:t>mxsziter</w:t>
      </w:r>
      <w:r w:rsidRPr="0001391C">
        <w:rPr>
          <w:rStyle w:val="Strong"/>
          <w:b w:val="0"/>
          <w:sz w:val="24"/>
        </w:rPr>
        <w:t xml:space="preserve">, the maximum number of </w:t>
      </w:r>
      <w:r w:rsidRPr="0010238F">
        <w:rPr>
          <w:rStyle w:val="Strong"/>
          <w:rFonts w:ascii="Courier New" w:hAnsi="Courier New" w:cs="Courier New"/>
          <w:b w:val="0"/>
          <w:sz w:val="24"/>
        </w:rPr>
        <w:t>soilzone</w:t>
      </w:r>
      <w:r>
        <w:rPr>
          <w:rStyle w:val="Strong"/>
          <w:b w:val="0"/>
          <w:sz w:val="24"/>
        </w:rPr>
        <w:t xml:space="preserve"> iterations, is retained</w:t>
      </w:r>
      <w:r w:rsidRPr="0001391C">
        <w:rPr>
          <w:rStyle w:val="Strong"/>
          <w:b w:val="0"/>
          <w:sz w:val="24"/>
        </w:rPr>
        <w:t xml:space="preserve">. </w:t>
      </w:r>
      <w:r w:rsidR="00304306">
        <w:rPr>
          <w:sz w:val="24"/>
          <w:szCs w:val="24"/>
        </w:rPr>
        <w:t xml:space="preserve">It is recommended that the </w:t>
      </w:r>
      <w:r w:rsidR="00304306" w:rsidRPr="00E82EE5">
        <w:rPr>
          <w:rFonts w:ascii="Courier New" w:hAnsi="Courier New" w:cs="Courier New"/>
          <w:sz w:val="24"/>
          <w:szCs w:val="24"/>
        </w:rPr>
        <w:t>soilzone</w:t>
      </w:r>
      <w:r w:rsidR="00304306">
        <w:rPr>
          <w:sz w:val="24"/>
          <w:szCs w:val="24"/>
        </w:rPr>
        <w:t xml:space="preserve"> module iterate until MODFLOW converges by setting </w:t>
      </w:r>
      <w:r w:rsidR="00304306" w:rsidRPr="00DA2D5B">
        <w:rPr>
          <w:b/>
          <w:sz w:val="24"/>
          <w:szCs w:val="24"/>
        </w:rPr>
        <w:t>mxsziter</w:t>
      </w:r>
      <w:r w:rsidR="00304306">
        <w:rPr>
          <w:sz w:val="24"/>
          <w:szCs w:val="24"/>
        </w:rPr>
        <w:t xml:space="preserve"> to </w:t>
      </w:r>
      <w:r w:rsidR="00304306" w:rsidRPr="00E82EE5">
        <w:rPr>
          <w:b/>
          <w:sz w:val="24"/>
          <w:szCs w:val="24"/>
        </w:rPr>
        <w:t>MXITER</w:t>
      </w:r>
      <w:r w:rsidR="00304306">
        <w:rPr>
          <w:sz w:val="24"/>
          <w:szCs w:val="24"/>
        </w:rPr>
        <w:t xml:space="preserve"> </w:t>
      </w:r>
      <w:r w:rsidR="00E82EE5" w:rsidRPr="0001391C">
        <w:rPr>
          <w:rStyle w:val="Strong"/>
          <w:b w:val="0"/>
          <w:sz w:val="24"/>
        </w:rPr>
        <w:t xml:space="preserve">or </w:t>
      </w:r>
      <w:r w:rsidR="00E82EE5" w:rsidRPr="008349E8">
        <w:rPr>
          <w:rStyle w:val="Strong"/>
          <w:sz w:val="24"/>
        </w:rPr>
        <w:t>ITMX</w:t>
      </w:r>
      <w:r w:rsidR="00E82EE5" w:rsidRPr="0001391C">
        <w:rPr>
          <w:rStyle w:val="Strong"/>
          <w:b w:val="0"/>
          <w:sz w:val="24"/>
        </w:rPr>
        <w:t xml:space="preserve"> </w:t>
      </w:r>
      <w:r w:rsidR="00304306">
        <w:rPr>
          <w:sz w:val="24"/>
          <w:szCs w:val="24"/>
        </w:rPr>
        <w:t>as specified in the MODFLOW input.</w:t>
      </w:r>
      <w:r w:rsidR="00E82EE5" w:rsidRPr="00E82EE5">
        <w:rPr>
          <w:rStyle w:val="Strong"/>
          <w:b w:val="0"/>
          <w:sz w:val="24"/>
        </w:rPr>
        <w:t xml:space="preserve"> </w:t>
      </w:r>
      <w:r w:rsidR="00E82EE5">
        <w:rPr>
          <w:rStyle w:val="Strong"/>
          <w:b w:val="0"/>
          <w:sz w:val="24"/>
        </w:rPr>
        <w:t xml:space="preserve">If some timesteps are taking many iterations while most are taking much less iterations, users could experiment with reducing </w:t>
      </w:r>
      <w:r w:rsidR="00E82EE5" w:rsidRPr="00E82EE5">
        <w:rPr>
          <w:rStyle w:val="Strong"/>
          <w:sz w:val="24"/>
        </w:rPr>
        <w:t>mxsziter</w:t>
      </w:r>
      <w:r w:rsidR="00E82EE5">
        <w:rPr>
          <w:rStyle w:val="Strong"/>
          <w:b w:val="0"/>
          <w:sz w:val="24"/>
        </w:rPr>
        <w:t xml:space="preserve"> to something like twice the value of the typical number of iterations, which might allow MODFLOW to converge more quickly.</w:t>
      </w:r>
      <w:r w:rsidR="00B27AA3">
        <w:rPr>
          <w:rStyle w:val="Strong"/>
          <w:b w:val="0"/>
          <w:sz w:val="24"/>
        </w:rPr>
        <w:t xml:space="preserve"> This change can result in noticeable differences with previous GSFLOW versions.</w:t>
      </w:r>
    </w:p>
    <w:p w14:paraId="5F5CFB54" w14:textId="77777777" w:rsidR="00B27AA3" w:rsidRDefault="00B27AA3" w:rsidP="00B27AA3">
      <w:pPr>
        <w:rPr>
          <w:rStyle w:val="Strong"/>
          <w:b w:val="0"/>
          <w:sz w:val="24"/>
        </w:rPr>
      </w:pPr>
    </w:p>
    <w:p w14:paraId="70A2D37D" w14:textId="100AB843" w:rsidR="000C5476" w:rsidRDefault="000C5476" w:rsidP="00B27AA3">
      <w:pPr>
        <w:rPr>
          <w:rStyle w:val="Strong"/>
          <w:b w:val="0"/>
          <w:sz w:val="24"/>
        </w:rPr>
      </w:pPr>
      <w:r>
        <w:rPr>
          <w:rStyle w:val="Strong"/>
          <w:b w:val="0"/>
          <w:sz w:val="24"/>
        </w:rPr>
        <w:t xml:space="preserve">The GSFLOW timestep budget computation was altered to simplify accounting for any </w:t>
      </w:r>
      <w:r w:rsidR="00B27AA3">
        <w:rPr>
          <w:rStyle w:val="Strong"/>
          <w:b w:val="0"/>
          <w:sz w:val="24"/>
        </w:rPr>
        <w:t xml:space="preserve">flux </w:t>
      </w:r>
      <w:r>
        <w:rPr>
          <w:rStyle w:val="Strong"/>
          <w:b w:val="0"/>
          <w:sz w:val="24"/>
        </w:rPr>
        <w:t xml:space="preserve">change in groundwater discharge, MODFLOW variable </w:t>
      </w:r>
      <w:r w:rsidRPr="000C5476">
        <w:rPr>
          <w:rStyle w:val="Strong"/>
          <w:sz w:val="24"/>
        </w:rPr>
        <w:t>SEEPOUT</w:t>
      </w:r>
      <w:r>
        <w:rPr>
          <w:rStyle w:val="Strong"/>
          <w:b w:val="0"/>
          <w:sz w:val="24"/>
        </w:rPr>
        <w:t>, between the value last used by PRMS and the final value calculated in the MODFLOW budget solution. The change in groundwater discharge is only applied to the storage in the associated soil-zone gravity reservoirs for each cell. Previously, if there was insufficient storage in gravity reservoirs</w:t>
      </w:r>
      <w:r w:rsidR="00B27AA3">
        <w:rPr>
          <w:rStyle w:val="Strong"/>
          <w:b w:val="0"/>
          <w:sz w:val="24"/>
        </w:rPr>
        <w:t xml:space="preserve"> to account for the flux change, water could be taking from preferential-flow and/or capillary reservoir storage if available in order to maintain a water balance. As the gravity reservoir storage is the primary point of coupling between PRMS and MODFLOW, only using this storage to account for the flux change was deemed consistent with the original intent of GSFLOW.</w:t>
      </w:r>
      <w:r>
        <w:rPr>
          <w:rStyle w:val="Strong"/>
          <w:b w:val="0"/>
          <w:sz w:val="24"/>
        </w:rPr>
        <w:t xml:space="preserve"> </w:t>
      </w:r>
      <w:r w:rsidR="00B27AA3">
        <w:rPr>
          <w:rStyle w:val="Strong"/>
          <w:b w:val="0"/>
          <w:sz w:val="24"/>
        </w:rPr>
        <w:t>The drawback is that the change permits</w:t>
      </w:r>
      <w:r w:rsidRPr="00FB6574">
        <w:rPr>
          <w:rStyle w:val="Strong"/>
          <w:b w:val="0"/>
          <w:sz w:val="24"/>
        </w:rPr>
        <w:t xml:space="preserve"> storage </w:t>
      </w:r>
      <w:r w:rsidR="00B27AA3">
        <w:rPr>
          <w:rStyle w:val="Strong"/>
          <w:b w:val="0"/>
          <w:sz w:val="24"/>
        </w:rPr>
        <w:t xml:space="preserve">in gravity reservoirs to </w:t>
      </w:r>
      <w:r w:rsidRPr="00FB6574">
        <w:rPr>
          <w:rStyle w:val="Strong"/>
          <w:b w:val="0"/>
          <w:sz w:val="24"/>
        </w:rPr>
        <w:t>go negative</w:t>
      </w:r>
      <w:r w:rsidR="00B27AA3">
        <w:rPr>
          <w:rStyle w:val="Strong"/>
          <w:b w:val="0"/>
          <w:sz w:val="24"/>
        </w:rPr>
        <w:t xml:space="preserve"> under some conditions such as</w:t>
      </w:r>
      <w:r w:rsidRPr="00FB6574">
        <w:rPr>
          <w:rStyle w:val="Strong"/>
          <w:b w:val="0"/>
          <w:sz w:val="24"/>
        </w:rPr>
        <w:t xml:space="preserve"> at the beginning of </w:t>
      </w:r>
      <w:r w:rsidR="00B27AA3">
        <w:rPr>
          <w:rStyle w:val="Strong"/>
          <w:b w:val="0"/>
          <w:sz w:val="24"/>
        </w:rPr>
        <w:t xml:space="preserve">a </w:t>
      </w:r>
      <w:r w:rsidRPr="00FB6574">
        <w:rPr>
          <w:rStyle w:val="Strong"/>
          <w:b w:val="0"/>
          <w:sz w:val="24"/>
        </w:rPr>
        <w:t xml:space="preserve">simulation if the gravity reservoirs are initialized to 0 and during very dry conditions in the middle of simulations. It is believed that the negative storages would be very small, such as less than -1.0 </w:t>
      </w:r>
      <w:r w:rsidR="00B27AA3">
        <w:rPr>
          <w:rStyle w:val="Strong"/>
          <w:b w:val="0"/>
          <w:sz w:val="24"/>
        </w:rPr>
        <w:t xml:space="preserve">cubic meters </w:t>
      </w:r>
      <w:r w:rsidRPr="00FB6574">
        <w:rPr>
          <w:rStyle w:val="Strong"/>
          <w:b w:val="0"/>
          <w:sz w:val="24"/>
        </w:rPr>
        <w:t xml:space="preserve">as seen in the Sagehen model. </w:t>
      </w:r>
      <w:r w:rsidRPr="00FB6574">
        <w:rPr>
          <w:rStyle w:val="Strong"/>
          <w:b w:val="0"/>
          <w:sz w:val="24"/>
        </w:rPr>
        <w:lastRenderedPageBreak/>
        <w:t xml:space="preserve">The value considered round-off error for the flux change and set to 0 was changed from &lt; </w:t>
      </w:r>
      <w:proofErr w:type="gramStart"/>
      <w:r w:rsidRPr="00FB6574">
        <w:rPr>
          <w:rStyle w:val="Strong"/>
          <w:b w:val="0"/>
          <w:sz w:val="24"/>
        </w:rPr>
        <w:t>ABS(</w:t>
      </w:r>
      <w:proofErr w:type="gramEnd"/>
      <w:r w:rsidRPr="00FB6574">
        <w:rPr>
          <w:rStyle w:val="Strong"/>
          <w:b w:val="0"/>
          <w:sz w:val="24"/>
        </w:rPr>
        <w:t>1.0E-6) to ABS(EPSILON(0.0)), which is ABS(1.1920929E-07) with Intel Fortran</w:t>
      </w:r>
      <w:r w:rsidR="00B27AA3">
        <w:rPr>
          <w:rStyle w:val="Strong"/>
          <w:b w:val="0"/>
          <w:sz w:val="24"/>
        </w:rPr>
        <w:t xml:space="preserve">. </w:t>
      </w:r>
    </w:p>
    <w:p w14:paraId="560B20BE" w14:textId="3FAD85FC" w:rsidR="000C5476" w:rsidRDefault="000C5476" w:rsidP="00FB6574">
      <w:pPr>
        <w:spacing w:line="360" w:lineRule="auto"/>
        <w:rPr>
          <w:rStyle w:val="Strong"/>
          <w:b w:val="0"/>
          <w:sz w:val="24"/>
        </w:rPr>
      </w:pPr>
    </w:p>
    <w:p w14:paraId="0D22A414" w14:textId="409C1BCB" w:rsidR="00B27AA3" w:rsidRPr="00FB6574" w:rsidRDefault="006A567E" w:rsidP="002E0434">
      <w:pPr>
        <w:rPr>
          <w:rStyle w:val="Strong"/>
          <w:b w:val="0"/>
          <w:sz w:val="24"/>
        </w:rPr>
      </w:pPr>
      <w:r w:rsidRPr="006A567E">
        <w:rPr>
          <w:rStyle w:val="Strong"/>
          <w:b w:val="0"/>
          <w:sz w:val="24"/>
        </w:rPr>
        <w:t>Note</w:t>
      </w:r>
      <w:r w:rsidR="00B27AA3">
        <w:rPr>
          <w:rStyle w:val="Strong"/>
          <w:b w:val="0"/>
          <w:sz w:val="24"/>
        </w:rPr>
        <w:t xml:space="preserve"> about information printed to the screen</w:t>
      </w:r>
      <w:r w:rsidR="00EC7C01">
        <w:rPr>
          <w:rStyle w:val="Strong"/>
          <w:b w:val="0"/>
          <w:sz w:val="24"/>
        </w:rPr>
        <w:t xml:space="preserve"> during execution</w:t>
      </w:r>
      <w:r w:rsidR="00B27AA3">
        <w:rPr>
          <w:rStyle w:val="Strong"/>
          <w:b w:val="0"/>
          <w:sz w:val="24"/>
        </w:rPr>
        <w:t>. There can be a large amount of information printed to the screen in terms of general information, warning messages</w:t>
      </w:r>
      <w:r w:rsidRPr="006A567E">
        <w:rPr>
          <w:rStyle w:val="Strong"/>
          <w:b w:val="0"/>
          <w:sz w:val="24"/>
        </w:rPr>
        <w:t xml:space="preserve">, </w:t>
      </w:r>
      <w:r w:rsidR="00B27AA3">
        <w:rPr>
          <w:rStyle w:val="Strong"/>
          <w:b w:val="0"/>
          <w:sz w:val="24"/>
        </w:rPr>
        <w:t>and error messages</w:t>
      </w:r>
      <w:r w:rsidR="00EC7C01">
        <w:rPr>
          <w:rStyle w:val="Strong"/>
          <w:b w:val="0"/>
          <w:sz w:val="24"/>
        </w:rPr>
        <w:t xml:space="preserve"> during initialization of a simulation</w:t>
      </w:r>
      <w:r w:rsidR="00B27AA3">
        <w:rPr>
          <w:rStyle w:val="Strong"/>
          <w:b w:val="0"/>
          <w:sz w:val="24"/>
        </w:rPr>
        <w:t xml:space="preserve">. Sometimes this can make it difficult to see important error messages. There are several ways to reduce screen output. Set control parameter </w:t>
      </w:r>
      <w:r w:rsidR="00B27AA3" w:rsidRPr="00EC7C01">
        <w:rPr>
          <w:rStyle w:val="Strong"/>
          <w:sz w:val="24"/>
        </w:rPr>
        <w:t>parameter_check_flag</w:t>
      </w:r>
      <w:r w:rsidR="00B27AA3">
        <w:rPr>
          <w:rStyle w:val="Strong"/>
          <w:b w:val="0"/>
          <w:sz w:val="24"/>
        </w:rPr>
        <w:t xml:space="preserve"> to 1 in the PRMS Control File</w:t>
      </w:r>
      <w:r w:rsidR="00EC7C01">
        <w:rPr>
          <w:rStyle w:val="Strong"/>
          <w:b w:val="0"/>
          <w:sz w:val="24"/>
        </w:rPr>
        <w:t xml:space="preserve"> to minimize warning messages about parameter values falling within the suggested range</w:t>
      </w:r>
      <w:r w:rsidR="00B27AA3">
        <w:rPr>
          <w:rStyle w:val="Strong"/>
          <w:b w:val="0"/>
          <w:sz w:val="24"/>
        </w:rPr>
        <w:t xml:space="preserve">. </w:t>
      </w:r>
      <w:r w:rsidR="00EC7C01">
        <w:rPr>
          <w:rStyle w:val="Strong"/>
          <w:b w:val="0"/>
          <w:sz w:val="24"/>
        </w:rPr>
        <w:t xml:space="preserve">Set control parameter </w:t>
      </w:r>
      <w:r w:rsidR="00EC7C01" w:rsidRPr="00EC7C01">
        <w:rPr>
          <w:rStyle w:val="Strong"/>
          <w:sz w:val="24"/>
        </w:rPr>
        <w:t>print_debug</w:t>
      </w:r>
      <w:r w:rsidR="00EC7C01">
        <w:rPr>
          <w:rStyle w:val="Strong"/>
          <w:b w:val="0"/>
          <w:sz w:val="24"/>
        </w:rPr>
        <w:t xml:space="preserve"> to -2 (minimum output) or -1 (less output). </w:t>
      </w:r>
      <w:r w:rsidR="002E0434">
        <w:rPr>
          <w:rStyle w:val="Strong"/>
          <w:b w:val="0"/>
          <w:sz w:val="24"/>
        </w:rPr>
        <w:t>However</w:t>
      </w:r>
      <w:r w:rsidRPr="006A567E">
        <w:rPr>
          <w:rStyle w:val="Strong"/>
          <w:b w:val="0"/>
          <w:sz w:val="24"/>
        </w:rPr>
        <w:t xml:space="preserve">, </w:t>
      </w:r>
      <w:r w:rsidR="002E0434">
        <w:rPr>
          <w:rStyle w:val="Strong"/>
          <w:b w:val="0"/>
          <w:sz w:val="24"/>
        </w:rPr>
        <w:t xml:space="preserve">setting </w:t>
      </w:r>
      <w:r w:rsidRPr="002E0434">
        <w:rPr>
          <w:rStyle w:val="Strong"/>
          <w:sz w:val="24"/>
        </w:rPr>
        <w:t>parameter_check_flag</w:t>
      </w:r>
      <w:r w:rsidRPr="006A567E">
        <w:rPr>
          <w:rStyle w:val="Strong"/>
          <w:b w:val="0"/>
          <w:sz w:val="24"/>
        </w:rPr>
        <w:t xml:space="preserve"> = 1 and </w:t>
      </w:r>
      <w:r w:rsidRPr="002E0434">
        <w:rPr>
          <w:rStyle w:val="Strong"/>
          <w:sz w:val="24"/>
        </w:rPr>
        <w:t xml:space="preserve">print_debug </w:t>
      </w:r>
      <w:r w:rsidRPr="006A567E">
        <w:rPr>
          <w:rStyle w:val="Strong"/>
          <w:b w:val="0"/>
          <w:sz w:val="24"/>
        </w:rPr>
        <w:t xml:space="preserve">= 0 is good </w:t>
      </w:r>
      <w:r w:rsidR="002E0434">
        <w:rPr>
          <w:rStyle w:val="Strong"/>
          <w:b w:val="0"/>
          <w:sz w:val="24"/>
        </w:rPr>
        <w:t>practice during initial model development</w:t>
      </w:r>
      <w:r w:rsidRPr="006A567E">
        <w:rPr>
          <w:rStyle w:val="Strong"/>
          <w:b w:val="0"/>
          <w:sz w:val="24"/>
        </w:rPr>
        <w:t xml:space="preserve"> as </w:t>
      </w:r>
      <w:r w:rsidR="002E0434">
        <w:rPr>
          <w:rStyle w:val="Strong"/>
          <w:b w:val="0"/>
          <w:sz w:val="24"/>
        </w:rPr>
        <w:t>all warning and error messages are available.</w:t>
      </w:r>
      <w:r w:rsidRPr="006A567E">
        <w:rPr>
          <w:rStyle w:val="Strong"/>
          <w:b w:val="0"/>
          <w:sz w:val="24"/>
        </w:rPr>
        <w:t xml:space="preserve"> But, once warnings are deemed ok, </w:t>
      </w:r>
      <w:r w:rsidRPr="002E0434">
        <w:rPr>
          <w:rStyle w:val="Strong"/>
          <w:sz w:val="24"/>
        </w:rPr>
        <w:t>parameter_check_flag</w:t>
      </w:r>
      <w:r w:rsidRPr="006A567E">
        <w:rPr>
          <w:rStyle w:val="Strong"/>
          <w:b w:val="0"/>
          <w:sz w:val="24"/>
        </w:rPr>
        <w:t xml:space="preserve"> should be set to 0 and </w:t>
      </w:r>
      <w:r w:rsidRPr="002E0434">
        <w:rPr>
          <w:rStyle w:val="Strong"/>
          <w:sz w:val="24"/>
        </w:rPr>
        <w:t>print_debug</w:t>
      </w:r>
      <w:r w:rsidRPr="006A567E">
        <w:rPr>
          <w:rStyle w:val="Strong"/>
          <w:b w:val="0"/>
          <w:sz w:val="24"/>
        </w:rPr>
        <w:t xml:space="preserve"> to -1 or -2.</w:t>
      </w:r>
      <w:r w:rsidR="00B27AA3" w:rsidRPr="00B27AA3">
        <w:rPr>
          <w:rStyle w:val="Strong"/>
          <w:b w:val="0"/>
          <w:sz w:val="24"/>
        </w:rPr>
        <w:t xml:space="preserve"> </w:t>
      </w:r>
      <w:r w:rsidR="002E0434">
        <w:rPr>
          <w:rStyle w:val="Strong"/>
          <w:b w:val="0"/>
          <w:sz w:val="24"/>
        </w:rPr>
        <w:t xml:space="preserve">Additionally, increasing the value of control parameter </w:t>
      </w:r>
      <w:r w:rsidR="002E0434" w:rsidRPr="00EC7C01">
        <w:rPr>
          <w:rStyle w:val="Strong"/>
          <w:sz w:val="24"/>
        </w:rPr>
        <w:t>rpt_days</w:t>
      </w:r>
      <w:r w:rsidR="002E0434">
        <w:rPr>
          <w:rStyle w:val="Strong"/>
          <w:b w:val="0"/>
          <w:sz w:val="24"/>
        </w:rPr>
        <w:t xml:space="preserve"> can be used to reduce screen output.</w:t>
      </w:r>
    </w:p>
    <w:p w14:paraId="7B8DDBA1" w14:textId="77777777" w:rsidR="009173AD" w:rsidRDefault="009173AD" w:rsidP="009173AD">
      <w:pPr>
        <w:spacing w:line="360" w:lineRule="auto"/>
        <w:rPr>
          <w:rStyle w:val="Strong"/>
          <w:sz w:val="24"/>
        </w:rPr>
      </w:pPr>
    </w:p>
    <w:p w14:paraId="0C2FA488" w14:textId="7E8731FD" w:rsidR="001968C1" w:rsidRDefault="001968C1" w:rsidP="001968C1">
      <w:pPr>
        <w:rPr>
          <w:rStyle w:val="Strong"/>
          <w:sz w:val="24"/>
        </w:rPr>
      </w:pPr>
      <w:r>
        <w:rPr>
          <w:rStyle w:val="Strong"/>
          <w:sz w:val="24"/>
        </w:rPr>
        <w:t xml:space="preserve">A. PRMS </w:t>
      </w:r>
      <w:r w:rsidR="00CD199E">
        <w:rPr>
          <w:rStyle w:val="Strong"/>
          <w:sz w:val="24"/>
        </w:rPr>
        <w:t xml:space="preserve">and GSFLOW </w:t>
      </w:r>
      <w:r>
        <w:rPr>
          <w:rStyle w:val="Strong"/>
          <w:sz w:val="24"/>
        </w:rPr>
        <w:t>Modules</w:t>
      </w:r>
    </w:p>
    <w:p w14:paraId="1AC79E65" w14:textId="77777777" w:rsidR="001968C1" w:rsidRDefault="001968C1" w:rsidP="001968C1">
      <w:pPr>
        <w:rPr>
          <w:rStyle w:val="Strong"/>
          <w:sz w:val="24"/>
        </w:rPr>
      </w:pPr>
    </w:p>
    <w:p w14:paraId="6EBAFD69" w14:textId="38BF8C0A" w:rsidR="00A13326" w:rsidRDefault="001968C1" w:rsidP="001968C1">
      <w:r w:rsidRPr="00E757BF">
        <w:rPr>
          <w:rFonts w:cs="Courier New"/>
          <w:sz w:val="24"/>
          <w:szCs w:val="24"/>
        </w:rPr>
        <w:t>The PRMS version (4.0.</w:t>
      </w:r>
      <w:r>
        <w:rPr>
          <w:rFonts w:cs="Courier New"/>
          <w:sz w:val="24"/>
          <w:szCs w:val="24"/>
        </w:rPr>
        <w:t>3</w:t>
      </w:r>
      <w:r w:rsidRPr="00E757BF">
        <w:rPr>
          <w:rFonts w:cs="Courier New"/>
          <w:sz w:val="24"/>
          <w:szCs w:val="24"/>
        </w:rPr>
        <w:t>) included in GSFLOW version 1.2</w:t>
      </w:r>
      <w:r>
        <w:rPr>
          <w:rFonts w:cs="Courier New"/>
          <w:sz w:val="24"/>
          <w:szCs w:val="24"/>
        </w:rPr>
        <w:t>.</w:t>
      </w:r>
      <w:r w:rsidR="00690607">
        <w:rPr>
          <w:rFonts w:cs="Courier New"/>
          <w:sz w:val="24"/>
          <w:szCs w:val="24"/>
        </w:rPr>
        <w:t>2</w:t>
      </w:r>
      <w:r w:rsidR="00690607" w:rsidRPr="00E757BF">
        <w:rPr>
          <w:rFonts w:cs="Courier New"/>
          <w:sz w:val="24"/>
          <w:szCs w:val="24"/>
        </w:rPr>
        <w:t xml:space="preserve"> </w:t>
      </w:r>
      <w:r w:rsidRPr="00E757BF">
        <w:rPr>
          <w:rFonts w:cs="Courier New"/>
          <w:sz w:val="24"/>
          <w:szCs w:val="24"/>
        </w:rPr>
        <w:t>is based on PRMS-IV as documented in Markstrom and others (2015)</w:t>
      </w:r>
      <w:r>
        <w:rPr>
          <w:rFonts w:cs="Courier New"/>
          <w:sz w:val="24"/>
          <w:szCs w:val="24"/>
        </w:rPr>
        <w:t xml:space="preserve">. The version 4.0.3 release </w:t>
      </w:r>
      <w:r w:rsidRPr="004F32A7">
        <w:rPr>
          <w:sz w:val="24"/>
        </w:rPr>
        <w:t xml:space="preserve">corrected major bugs in the </w:t>
      </w:r>
      <w:r w:rsidRPr="004F32A7">
        <w:rPr>
          <w:rFonts w:ascii="Courier New" w:hAnsi="Courier New" w:cs="Courier New"/>
          <w:sz w:val="24"/>
        </w:rPr>
        <w:t>potet_pm</w:t>
      </w:r>
      <w:r w:rsidR="00207965" w:rsidRPr="004F32A7">
        <w:rPr>
          <w:sz w:val="24"/>
        </w:rPr>
        <w:t xml:space="preserve"> </w:t>
      </w:r>
      <w:r w:rsidRPr="004F32A7">
        <w:rPr>
          <w:sz w:val="24"/>
        </w:rPr>
        <w:t xml:space="preserve">and </w:t>
      </w:r>
      <w:r w:rsidRPr="004F32A7">
        <w:rPr>
          <w:rFonts w:ascii="Courier New" w:hAnsi="Courier New" w:cs="Courier New"/>
          <w:sz w:val="24"/>
        </w:rPr>
        <w:t>potet_pt</w:t>
      </w:r>
      <w:r w:rsidRPr="004F32A7">
        <w:rPr>
          <w:sz w:val="24"/>
        </w:rPr>
        <w:t xml:space="preserve"> modules and minor bugs in the </w:t>
      </w:r>
      <w:r w:rsidRPr="004F32A7">
        <w:rPr>
          <w:rFonts w:ascii="Courier New" w:hAnsi="Courier New" w:cs="Courier New"/>
          <w:sz w:val="24"/>
        </w:rPr>
        <w:t>soilzone</w:t>
      </w:r>
      <w:r w:rsidRPr="004F32A7">
        <w:rPr>
          <w:sz w:val="24"/>
        </w:rPr>
        <w:t xml:space="preserve"> and </w:t>
      </w:r>
      <w:r w:rsidRPr="004F32A7">
        <w:rPr>
          <w:rFonts w:ascii="Courier New" w:hAnsi="Courier New" w:cs="Courier New"/>
          <w:sz w:val="24"/>
        </w:rPr>
        <w:t>gwflow</w:t>
      </w:r>
      <w:r w:rsidRPr="004F32A7">
        <w:rPr>
          <w:sz w:val="24"/>
        </w:rPr>
        <w:t xml:space="preserve"> modules. Screen and Model Output File output updated for readability and output of additional information. </w:t>
      </w:r>
      <w:r w:rsidR="00A13326" w:rsidRPr="004F32A7">
        <w:rPr>
          <w:sz w:val="24"/>
        </w:rPr>
        <w:t>Removed</w:t>
      </w:r>
      <w:r w:rsidR="00652232">
        <w:rPr>
          <w:sz w:val="24"/>
        </w:rPr>
        <w:t xml:space="preserve"> deprecated</w:t>
      </w:r>
      <w:r w:rsidR="00A13326" w:rsidRPr="004F32A7">
        <w:rPr>
          <w:sz w:val="24"/>
        </w:rPr>
        <w:t xml:space="preserve"> farfield computations</w:t>
      </w:r>
      <w:r w:rsidR="00652232">
        <w:rPr>
          <w:sz w:val="24"/>
        </w:rPr>
        <w:t xml:space="preserve"> </w:t>
      </w:r>
      <w:r w:rsidR="00652232" w:rsidRPr="00D10E23">
        <w:rPr>
          <w:rFonts w:cs="Courier New"/>
          <w:sz w:val="24"/>
        </w:rPr>
        <w:t>(that is, flow leaving the model-domain boundary not through the stream network)</w:t>
      </w:r>
      <w:r w:rsidR="00C9277E" w:rsidRPr="004F32A7">
        <w:rPr>
          <w:sz w:val="24"/>
        </w:rPr>
        <w:t xml:space="preserve">, variables: </w:t>
      </w:r>
      <w:r w:rsidR="00C9277E" w:rsidRPr="004F32A7">
        <w:rPr>
          <w:i/>
          <w:sz w:val="24"/>
        </w:rPr>
        <w:t>basin_sroff_farflow</w:t>
      </w:r>
      <w:r w:rsidR="00C9277E" w:rsidRPr="004F32A7">
        <w:rPr>
          <w:sz w:val="24"/>
        </w:rPr>
        <w:t xml:space="preserve">, </w:t>
      </w:r>
      <w:r w:rsidR="00C9277E" w:rsidRPr="004F32A7">
        <w:rPr>
          <w:i/>
          <w:sz w:val="24"/>
        </w:rPr>
        <w:t>basin_szfarflow</w:t>
      </w:r>
      <w:r w:rsidR="00C9277E" w:rsidRPr="004F32A7">
        <w:rPr>
          <w:sz w:val="24"/>
        </w:rPr>
        <w:t xml:space="preserve">, </w:t>
      </w:r>
      <w:r w:rsidR="00C9277E" w:rsidRPr="004F32A7">
        <w:rPr>
          <w:i/>
          <w:sz w:val="24"/>
        </w:rPr>
        <w:t>basinsrofffarflow</w:t>
      </w:r>
      <w:r w:rsidR="00C9277E" w:rsidRPr="004F32A7">
        <w:rPr>
          <w:sz w:val="24"/>
        </w:rPr>
        <w:t xml:space="preserve">, </w:t>
      </w:r>
      <w:r w:rsidR="00C9277E" w:rsidRPr="004F32A7">
        <w:rPr>
          <w:i/>
          <w:sz w:val="24"/>
        </w:rPr>
        <w:t>basinszfarflow</w:t>
      </w:r>
      <w:r w:rsidR="00C9277E" w:rsidRPr="004F32A7">
        <w:rPr>
          <w:sz w:val="24"/>
        </w:rPr>
        <w:t xml:space="preserve">, </w:t>
      </w:r>
      <w:r w:rsidR="00C9277E" w:rsidRPr="004F32A7">
        <w:rPr>
          <w:i/>
          <w:sz w:val="24"/>
        </w:rPr>
        <w:t>strm_farfield</w:t>
      </w:r>
      <w:r w:rsidR="00A13326" w:rsidRPr="004F32A7">
        <w:rPr>
          <w:sz w:val="24"/>
        </w:rPr>
        <w:t>.</w:t>
      </w:r>
      <w:r w:rsidR="00243183">
        <w:rPr>
          <w:sz w:val="24"/>
        </w:rPr>
        <w:t xml:space="preserve"> See </w:t>
      </w:r>
      <w:r w:rsidR="00243183" w:rsidRPr="00243183">
        <w:rPr>
          <w:sz w:val="24"/>
        </w:rPr>
        <w:t xml:space="preserve">the file </w:t>
      </w:r>
      <w:r w:rsidR="00243183">
        <w:rPr>
          <w:sz w:val="24"/>
        </w:rPr>
        <w:t>“</w:t>
      </w:r>
      <w:r w:rsidR="00243183" w:rsidRPr="00243183">
        <w:rPr>
          <w:sz w:val="24"/>
        </w:rPr>
        <w:t>Update of PRMS PET modules.pdf</w:t>
      </w:r>
      <w:r w:rsidR="00243183">
        <w:rPr>
          <w:sz w:val="24"/>
        </w:rPr>
        <w:t>”</w:t>
      </w:r>
      <w:r w:rsidR="00243183" w:rsidRPr="00243183">
        <w:rPr>
          <w:sz w:val="24"/>
        </w:rPr>
        <w:t xml:space="preserve"> in the </w:t>
      </w:r>
      <w:r w:rsidR="00243183">
        <w:rPr>
          <w:sz w:val="24"/>
        </w:rPr>
        <w:t>“doc\</w:t>
      </w:r>
      <w:r w:rsidR="00243183" w:rsidRPr="00243183">
        <w:rPr>
          <w:sz w:val="24"/>
        </w:rPr>
        <w:t>Related reports</w:t>
      </w:r>
      <w:r w:rsidR="00243183">
        <w:rPr>
          <w:sz w:val="24"/>
        </w:rPr>
        <w:t>” dire</w:t>
      </w:r>
      <w:r w:rsidR="00243183" w:rsidRPr="00243183">
        <w:rPr>
          <w:sz w:val="24"/>
        </w:rPr>
        <w:t xml:space="preserve">ctory for </w:t>
      </w:r>
      <w:r w:rsidR="00243183">
        <w:rPr>
          <w:sz w:val="24"/>
        </w:rPr>
        <w:t xml:space="preserve">critical </w:t>
      </w:r>
      <w:r w:rsidR="00243183" w:rsidRPr="00243183">
        <w:rPr>
          <w:sz w:val="24"/>
        </w:rPr>
        <w:t xml:space="preserve">updated documentation on the equations used in the </w:t>
      </w:r>
      <w:r w:rsidR="00243183" w:rsidRPr="00243183">
        <w:rPr>
          <w:rFonts w:ascii="Courier New" w:hAnsi="Courier New" w:cs="Courier New"/>
          <w:sz w:val="24"/>
        </w:rPr>
        <w:t>potet_jh</w:t>
      </w:r>
      <w:r w:rsidR="00243183" w:rsidRPr="00243183">
        <w:rPr>
          <w:sz w:val="24"/>
        </w:rPr>
        <w:t xml:space="preserve">, </w:t>
      </w:r>
      <w:r w:rsidR="00243183" w:rsidRPr="00243183">
        <w:rPr>
          <w:rFonts w:ascii="Courier New" w:hAnsi="Courier New" w:cs="Courier New"/>
          <w:sz w:val="24"/>
        </w:rPr>
        <w:t>potet_hs</w:t>
      </w:r>
      <w:r w:rsidR="00243183" w:rsidRPr="00243183">
        <w:rPr>
          <w:sz w:val="24"/>
        </w:rPr>
        <w:t xml:space="preserve">, </w:t>
      </w:r>
      <w:r w:rsidR="00243183" w:rsidRPr="00243183">
        <w:rPr>
          <w:rFonts w:ascii="Courier New" w:hAnsi="Courier New" w:cs="Courier New"/>
          <w:sz w:val="24"/>
        </w:rPr>
        <w:t>potet_pt</w:t>
      </w:r>
      <w:r w:rsidR="00243183" w:rsidRPr="00243183">
        <w:rPr>
          <w:sz w:val="24"/>
        </w:rPr>
        <w:t xml:space="preserve">, and </w:t>
      </w:r>
      <w:r w:rsidR="00243183" w:rsidRPr="00243183">
        <w:rPr>
          <w:rFonts w:ascii="Courier New" w:hAnsi="Courier New" w:cs="Courier New"/>
          <w:sz w:val="24"/>
        </w:rPr>
        <w:t>potet_pm</w:t>
      </w:r>
      <w:r w:rsidR="00243183">
        <w:rPr>
          <w:sz w:val="24"/>
        </w:rPr>
        <w:t xml:space="preserve"> </w:t>
      </w:r>
      <w:r w:rsidR="00243183" w:rsidRPr="00243183">
        <w:rPr>
          <w:sz w:val="24"/>
        </w:rPr>
        <w:t>modules.</w:t>
      </w:r>
    </w:p>
    <w:p w14:paraId="78F51A1C" w14:textId="77777777" w:rsidR="00A13326" w:rsidRDefault="00A13326" w:rsidP="001968C1"/>
    <w:p w14:paraId="0F92FF6A" w14:textId="77777777" w:rsidR="00104013" w:rsidRDefault="00104013" w:rsidP="001968C1"/>
    <w:p w14:paraId="7DEE90F3" w14:textId="77777777" w:rsidR="00FC2C4C" w:rsidRPr="004F32A7" w:rsidRDefault="00FC2C4C" w:rsidP="009D10AB">
      <w:pPr>
        <w:rPr>
          <w:sz w:val="24"/>
          <w:szCs w:val="24"/>
        </w:rPr>
      </w:pPr>
      <w:r w:rsidRPr="004F32A7">
        <w:rPr>
          <w:sz w:val="24"/>
          <w:szCs w:val="24"/>
        </w:rPr>
        <w:t xml:space="preserve">BUG FIXES – by module: </w:t>
      </w:r>
    </w:p>
    <w:p w14:paraId="45A2BF55" w14:textId="77777777" w:rsidR="00104013" w:rsidRDefault="00104013" w:rsidP="009D10AB">
      <w:pPr>
        <w:rPr>
          <w:rFonts w:ascii="Courier New" w:hAnsi="Courier New" w:cs="Courier New"/>
          <w:sz w:val="24"/>
          <w:szCs w:val="24"/>
        </w:rPr>
      </w:pPr>
    </w:p>
    <w:p w14:paraId="65784B45" w14:textId="3FADF755" w:rsidR="007A538B" w:rsidRPr="004F32A7" w:rsidRDefault="007A538B" w:rsidP="007A538B">
      <w:pPr>
        <w:rPr>
          <w:sz w:val="24"/>
          <w:szCs w:val="24"/>
        </w:rPr>
      </w:pPr>
      <w:proofErr w:type="gramStart"/>
      <w:r>
        <w:rPr>
          <w:rFonts w:ascii="Courier New" w:hAnsi="Courier New" w:cs="Courier New"/>
          <w:sz w:val="24"/>
          <w:szCs w:val="24"/>
        </w:rPr>
        <w:t>snowcomp</w:t>
      </w:r>
      <w:proofErr w:type="gramEnd"/>
      <w:r w:rsidRPr="004F32A7">
        <w:rPr>
          <w:sz w:val="24"/>
          <w:szCs w:val="24"/>
        </w:rPr>
        <w:t xml:space="preserve"> </w:t>
      </w:r>
    </w:p>
    <w:p w14:paraId="52EC7513" w14:textId="0BE89CCD" w:rsidR="007A538B" w:rsidRPr="004F32A7" w:rsidRDefault="007A538B" w:rsidP="007A538B">
      <w:pPr>
        <w:pStyle w:val="ListParagraph"/>
        <w:numPr>
          <w:ilvl w:val="0"/>
          <w:numId w:val="17"/>
        </w:numPr>
        <w:rPr>
          <w:sz w:val="24"/>
          <w:szCs w:val="24"/>
        </w:rPr>
      </w:pPr>
      <w:r>
        <w:rPr>
          <w:sz w:val="24"/>
          <w:szCs w:val="24"/>
        </w:rPr>
        <w:t>W</w:t>
      </w:r>
      <w:r w:rsidRPr="007A538B">
        <w:rPr>
          <w:sz w:val="24"/>
          <w:szCs w:val="24"/>
        </w:rPr>
        <w:t xml:space="preserve">hen </w:t>
      </w:r>
      <w:r>
        <w:rPr>
          <w:sz w:val="24"/>
          <w:szCs w:val="24"/>
        </w:rPr>
        <w:t xml:space="preserve">a </w:t>
      </w:r>
      <w:r w:rsidRPr="007A538B">
        <w:rPr>
          <w:sz w:val="24"/>
          <w:szCs w:val="24"/>
        </w:rPr>
        <w:t>snow</w:t>
      </w:r>
      <w:r>
        <w:rPr>
          <w:sz w:val="24"/>
          <w:szCs w:val="24"/>
        </w:rPr>
        <w:t>pack</w:t>
      </w:r>
      <w:r w:rsidRPr="007A538B">
        <w:rPr>
          <w:sz w:val="24"/>
          <w:szCs w:val="24"/>
        </w:rPr>
        <w:t xml:space="preserve"> is melting and there is a new snow, the code is supposed to save the point on the depletion curve </w:t>
      </w:r>
      <w:r>
        <w:rPr>
          <w:sz w:val="24"/>
          <w:szCs w:val="24"/>
        </w:rPr>
        <w:t xml:space="preserve">(variable </w:t>
      </w:r>
      <w:r w:rsidRPr="007A538B">
        <w:rPr>
          <w:i/>
          <w:sz w:val="24"/>
          <w:szCs w:val="24"/>
        </w:rPr>
        <w:t>snowcov_areasv</w:t>
      </w:r>
      <w:r>
        <w:rPr>
          <w:sz w:val="24"/>
          <w:szCs w:val="24"/>
        </w:rPr>
        <w:t xml:space="preserve">) </w:t>
      </w:r>
      <w:r w:rsidRPr="007A538B">
        <w:rPr>
          <w:sz w:val="24"/>
          <w:szCs w:val="24"/>
        </w:rPr>
        <w:t xml:space="preserve">and </w:t>
      </w:r>
      <w:r>
        <w:rPr>
          <w:sz w:val="24"/>
          <w:szCs w:val="24"/>
        </w:rPr>
        <w:t>then deplete the snowpack</w:t>
      </w:r>
      <w:r w:rsidRPr="007A538B">
        <w:rPr>
          <w:sz w:val="24"/>
          <w:szCs w:val="24"/>
        </w:rPr>
        <w:t xml:space="preserve"> from </w:t>
      </w:r>
      <w:r w:rsidRPr="007A538B">
        <w:rPr>
          <w:b/>
          <w:sz w:val="24"/>
          <w:szCs w:val="24"/>
        </w:rPr>
        <w:t>snarea_</w:t>
      </w:r>
      <w:proofErr w:type="gramStart"/>
      <w:r w:rsidRPr="007A538B">
        <w:rPr>
          <w:b/>
          <w:sz w:val="24"/>
          <w:szCs w:val="24"/>
        </w:rPr>
        <w:t>curve</w:t>
      </w:r>
      <w:r w:rsidRPr="007A538B">
        <w:rPr>
          <w:sz w:val="24"/>
          <w:szCs w:val="24"/>
        </w:rPr>
        <w:t>(</w:t>
      </w:r>
      <w:proofErr w:type="gramEnd"/>
      <w:r w:rsidRPr="007A538B">
        <w:rPr>
          <w:sz w:val="24"/>
          <w:szCs w:val="24"/>
        </w:rPr>
        <w:t>11</w:t>
      </w:r>
      <w:r>
        <w:rPr>
          <w:sz w:val="24"/>
          <w:szCs w:val="24"/>
        </w:rPr>
        <w:t xml:space="preserve">,k) over the subsequent time steps until back to </w:t>
      </w:r>
      <w:r w:rsidRPr="007A538B">
        <w:rPr>
          <w:i/>
          <w:sz w:val="24"/>
          <w:szCs w:val="24"/>
        </w:rPr>
        <w:t>snowcov_areasv</w:t>
      </w:r>
      <w:r>
        <w:rPr>
          <w:sz w:val="24"/>
          <w:szCs w:val="24"/>
        </w:rPr>
        <w:t xml:space="preserve"> the basis of </w:t>
      </w:r>
      <w:r w:rsidRPr="007A538B">
        <w:rPr>
          <w:sz w:val="24"/>
          <w:szCs w:val="24"/>
        </w:rPr>
        <w:t xml:space="preserve">linear interpolation. However, </w:t>
      </w:r>
      <w:r w:rsidRPr="007A538B">
        <w:rPr>
          <w:i/>
          <w:sz w:val="24"/>
          <w:szCs w:val="24"/>
        </w:rPr>
        <w:t>snowcov_areasv</w:t>
      </w:r>
      <w:r w:rsidRPr="007A538B">
        <w:rPr>
          <w:sz w:val="24"/>
          <w:szCs w:val="24"/>
        </w:rPr>
        <w:t xml:space="preserve"> </w:t>
      </w:r>
      <w:r>
        <w:rPr>
          <w:sz w:val="24"/>
          <w:szCs w:val="24"/>
        </w:rPr>
        <w:t>was set to</w:t>
      </w:r>
      <w:r w:rsidRPr="007A538B">
        <w:rPr>
          <w:sz w:val="24"/>
          <w:szCs w:val="24"/>
        </w:rPr>
        <w:t xml:space="preserve"> </w:t>
      </w:r>
      <w:r w:rsidRPr="007A538B">
        <w:rPr>
          <w:b/>
          <w:sz w:val="24"/>
          <w:szCs w:val="24"/>
        </w:rPr>
        <w:t>snarea_</w:t>
      </w:r>
      <w:proofErr w:type="gramStart"/>
      <w:r w:rsidRPr="007A538B">
        <w:rPr>
          <w:b/>
          <w:sz w:val="24"/>
          <w:szCs w:val="24"/>
        </w:rPr>
        <w:t>curve</w:t>
      </w:r>
      <w:r w:rsidRPr="007A538B">
        <w:rPr>
          <w:sz w:val="24"/>
          <w:szCs w:val="24"/>
        </w:rPr>
        <w:t>(</w:t>
      </w:r>
      <w:proofErr w:type="gramEnd"/>
      <w:r w:rsidRPr="007A538B">
        <w:rPr>
          <w:sz w:val="24"/>
          <w:szCs w:val="24"/>
        </w:rPr>
        <w:t>11</w:t>
      </w:r>
      <w:r>
        <w:rPr>
          <w:sz w:val="24"/>
          <w:szCs w:val="24"/>
        </w:rPr>
        <w:t>,k</w:t>
      </w:r>
      <w:r w:rsidRPr="007A538B">
        <w:rPr>
          <w:sz w:val="24"/>
          <w:szCs w:val="24"/>
        </w:rPr>
        <w:t xml:space="preserve">), </w:t>
      </w:r>
      <w:r>
        <w:rPr>
          <w:sz w:val="24"/>
          <w:szCs w:val="24"/>
        </w:rPr>
        <w:t>short circuiting the interpolation.</w:t>
      </w:r>
      <w:r w:rsidRPr="007A538B">
        <w:rPr>
          <w:sz w:val="24"/>
          <w:szCs w:val="24"/>
        </w:rPr>
        <w:t xml:space="preserve"> This </w:t>
      </w:r>
      <w:r>
        <w:rPr>
          <w:sz w:val="24"/>
          <w:szCs w:val="24"/>
        </w:rPr>
        <w:t>fix can change results at the beginning of the snowpack depletion when new snow falls. Thus, there will be no change for many snowpacks, but, noticeable change to results for some.</w:t>
      </w:r>
      <w:r w:rsidR="007B54AC">
        <w:rPr>
          <w:sz w:val="24"/>
          <w:szCs w:val="24"/>
        </w:rPr>
        <w:t xml:space="preserve"> Variable </w:t>
      </w:r>
      <w:r w:rsidR="007B54AC" w:rsidRPr="007B54AC">
        <w:rPr>
          <w:i/>
          <w:sz w:val="24"/>
          <w:szCs w:val="24"/>
        </w:rPr>
        <w:t>frac_swe</w:t>
      </w:r>
      <w:r w:rsidR="007B54AC">
        <w:rPr>
          <w:sz w:val="24"/>
          <w:szCs w:val="24"/>
        </w:rPr>
        <w:t xml:space="preserve"> was not computed for all time</w:t>
      </w:r>
      <w:r w:rsidR="00586B2B">
        <w:rPr>
          <w:sz w:val="24"/>
          <w:szCs w:val="24"/>
        </w:rPr>
        <w:t xml:space="preserve"> </w:t>
      </w:r>
      <w:r w:rsidR="007B54AC">
        <w:rPr>
          <w:sz w:val="24"/>
          <w:szCs w:val="24"/>
        </w:rPr>
        <w:t>steps, this was corrected and the variables was changed to single precision</w:t>
      </w:r>
      <w:r w:rsidR="008F73E3">
        <w:rPr>
          <w:sz w:val="24"/>
          <w:szCs w:val="24"/>
        </w:rPr>
        <w:t>, this change did not affect other computations</w:t>
      </w:r>
      <w:r w:rsidR="007B54AC">
        <w:rPr>
          <w:sz w:val="24"/>
          <w:szCs w:val="24"/>
        </w:rPr>
        <w:t>.</w:t>
      </w:r>
      <w:r>
        <w:rPr>
          <w:sz w:val="24"/>
          <w:szCs w:val="24"/>
        </w:rPr>
        <w:t xml:space="preserve"> </w:t>
      </w:r>
    </w:p>
    <w:p w14:paraId="6037445E" w14:textId="77777777" w:rsidR="00FC2C4C" w:rsidRPr="004F32A7" w:rsidRDefault="00FC2C4C" w:rsidP="009D10AB">
      <w:pPr>
        <w:rPr>
          <w:sz w:val="24"/>
          <w:szCs w:val="24"/>
        </w:rPr>
      </w:pPr>
      <w:r w:rsidRPr="004F32A7">
        <w:rPr>
          <w:rFonts w:ascii="Courier New" w:hAnsi="Courier New" w:cs="Courier New"/>
          <w:sz w:val="24"/>
          <w:szCs w:val="24"/>
        </w:rPr>
        <w:t>potet_pt</w:t>
      </w:r>
      <w:r w:rsidRPr="004F32A7">
        <w:rPr>
          <w:sz w:val="24"/>
          <w:szCs w:val="24"/>
        </w:rPr>
        <w:t xml:space="preserve"> </w:t>
      </w:r>
    </w:p>
    <w:p w14:paraId="0969C2F0" w14:textId="33A7536A" w:rsidR="00FC2C4C" w:rsidRPr="004F32A7" w:rsidRDefault="00FC2C4C" w:rsidP="00BE0D4E">
      <w:pPr>
        <w:pStyle w:val="ListParagraph"/>
        <w:numPr>
          <w:ilvl w:val="0"/>
          <w:numId w:val="17"/>
        </w:numPr>
        <w:rPr>
          <w:sz w:val="24"/>
          <w:szCs w:val="24"/>
        </w:rPr>
      </w:pPr>
      <w:r w:rsidRPr="004F32A7">
        <w:rPr>
          <w:sz w:val="24"/>
          <w:szCs w:val="24"/>
        </w:rPr>
        <w:lastRenderedPageBreak/>
        <w:t xml:space="preserve">The computation of the net long wave radiation was corrected. </w:t>
      </w:r>
      <w:r w:rsidR="007C2924">
        <w:rPr>
          <w:sz w:val="24"/>
          <w:szCs w:val="24"/>
        </w:rPr>
        <w:t xml:space="preserve">See </w:t>
      </w:r>
      <w:r w:rsidR="00073ABE">
        <w:rPr>
          <w:sz w:val="24"/>
          <w:szCs w:val="24"/>
        </w:rPr>
        <w:t>“</w:t>
      </w:r>
      <w:r w:rsidR="007C2924">
        <w:rPr>
          <w:sz w:val="24"/>
          <w:szCs w:val="24"/>
        </w:rPr>
        <w:t xml:space="preserve">Update of </w:t>
      </w:r>
      <w:r w:rsidR="00073ABE">
        <w:rPr>
          <w:sz w:val="24"/>
          <w:szCs w:val="24"/>
        </w:rPr>
        <w:t xml:space="preserve">PRMS </w:t>
      </w:r>
      <w:r w:rsidR="007C2924">
        <w:rPr>
          <w:sz w:val="24"/>
          <w:szCs w:val="24"/>
        </w:rPr>
        <w:t>PET module</w:t>
      </w:r>
      <w:r w:rsidR="00073ABE">
        <w:rPr>
          <w:sz w:val="24"/>
          <w:szCs w:val="24"/>
        </w:rPr>
        <w:t>s</w:t>
      </w:r>
      <w:r w:rsidR="007C2924">
        <w:rPr>
          <w:sz w:val="24"/>
          <w:szCs w:val="24"/>
        </w:rPr>
        <w:t>.pdf</w:t>
      </w:r>
      <w:r w:rsidR="00073ABE">
        <w:rPr>
          <w:sz w:val="24"/>
          <w:szCs w:val="24"/>
        </w:rPr>
        <w:t>”</w:t>
      </w:r>
      <w:r w:rsidR="007C2924">
        <w:rPr>
          <w:sz w:val="24"/>
          <w:szCs w:val="24"/>
        </w:rPr>
        <w:t xml:space="preserve"> file</w:t>
      </w:r>
      <w:r w:rsidR="00073ABE">
        <w:rPr>
          <w:sz w:val="24"/>
          <w:szCs w:val="24"/>
        </w:rPr>
        <w:t xml:space="preserve"> in the doc\Related reports directory</w:t>
      </w:r>
      <w:r w:rsidR="007C2924">
        <w:rPr>
          <w:sz w:val="24"/>
          <w:szCs w:val="24"/>
        </w:rPr>
        <w:t xml:space="preserve"> for </w:t>
      </w:r>
      <w:r w:rsidR="00073ABE">
        <w:rPr>
          <w:sz w:val="24"/>
          <w:szCs w:val="24"/>
        </w:rPr>
        <w:t>corrections to PRMS-IV documentation report.</w:t>
      </w:r>
    </w:p>
    <w:p w14:paraId="6B450013" w14:textId="25136AB2" w:rsidR="00FC2C4C" w:rsidRPr="004F32A7" w:rsidRDefault="00FC2C4C" w:rsidP="009D10AB">
      <w:pPr>
        <w:rPr>
          <w:sz w:val="24"/>
          <w:szCs w:val="24"/>
        </w:rPr>
      </w:pPr>
      <w:r w:rsidRPr="004F32A7">
        <w:rPr>
          <w:rFonts w:ascii="Courier New" w:hAnsi="Courier New" w:cs="Courier New"/>
          <w:sz w:val="24"/>
          <w:szCs w:val="24"/>
        </w:rPr>
        <w:t>potet_pm</w:t>
      </w:r>
      <w:r w:rsidRPr="004F32A7">
        <w:rPr>
          <w:sz w:val="24"/>
          <w:szCs w:val="24"/>
        </w:rPr>
        <w:t xml:space="preserve"> </w:t>
      </w:r>
    </w:p>
    <w:p w14:paraId="08E8E676" w14:textId="39638F08" w:rsidR="00FC2C4C" w:rsidRPr="004F32A7" w:rsidRDefault="00FC2C4C" w:rsidP="00BE0D4E">
      <w:pPr>
        <w:pStyle w:val="ListParagraph"/>
        <w:numPr>
          <w:ilvl w:val="0"/>
          <w:numId w:val="17"/>
        </w:numPr>
        <w:rPr>
          <w:sz w:val="24"/>
          <w:szCs w:val="24"/>
        </w:rPr>
      </w:pPr>
      <w:r w:rsidRPr="004F32A7">
        <w:rPr>
          <w:sz w:val="24"/>
          <w:szCs w:val="24"/>
        </w:rPr>
        <w:t xml:space="preserve">The computation of the net long wave and net radiation coefficients used to compute potential ET were corrected. </w:t>
      </w:r>
      <w:r w:rsidR="00073ABE">
        <w:rPr>
          <w:sz w:val="24"/>
          <w:szCs w:val="24"/>
        </w:rPr>
        <w:t>See “Update of PRMS PET modules.pdf” file in the doc\Related reports directory for corrections to PRMS-IV documentation report.</w:t>
      </w:r>
    </w:p>
    <w:p w14:paraId="23FC4BD0" w14:textId="77777777" w:rsidR="00FC2C4C" w:rsidRPr="004F32A7" w:rsidRDefault="00FC2C4C" w:rsidP="009D10AB">
      <w:pPr>
        <w:rPr>
          <w:sz w:val="24"/>
          <w:szCs w:val="24"/>
        </w:rPr>
      </w:pPr>
      <w:proofErr w:type="gramStart"/>
      <w:r w:rsidRPr="004F32A7">
        <w:rPr>
          <w:rFonts w:ascii="Courier New" w:hAnsi="Courier New" w:cs="Courier New"/>
          <w:sz w:val="24"/>
          <w:szCs w:val="24"/>
        </w:rPr>
        <w:t>muskingum</w:t>
      </w:r>
      <w:proofErr w:type="gramEnd"/>
      <w:r w:rsidRPr="004F32A7">
        <w:rPr>
          <w:sz w:val="24"/>
          <w:szCs w:val="24"/>
        </w:rPr>
        <w:t xml:space="preserve"> </w:t>
      </w:r>
    </w:p>
    <w:p w14:paraId="7890C027" w14:textId="77777777" w:rsidR="00FC2C4C" w:rsidRDefault="00FC2C4C" w:rsidP="00BE0D4E">
      <w:pPr>
        <w:pStyle w:val="ListParagraph"/>
        <w:numPr>
          <w:ilvl w:val="0"/>
          <w:numId w:val="17"/>
        </w:numPr>
        <w:rPr>
          <w:sz w:val="24"/>
          <w:szCs w:val="24"/>
        </w:rPr>
      </w:pPr>
      <w:r w:rsidRPr="004F32A7">
        <w:rPr>
          <w:sz w:val="24"/>
          <w:szCs w:val="24"/>
        </w:rPr>
        <w:t xml:space="preserve">If </w:t>
      </w:r>
      <w:r w:rsidRPr="004F32A7">
        <w:rPr>
          <w:b/>
          <w:sz w:val="24"/>
          <w:szCs w:val="24"/>
        </w:rPr>
        <w:t>K_coef</w:t>
      </w:r>
      <w:r w:rsidRPr="004F32A7">
        <w:rPr>
          <w:sz w:val="24"/>
          <w:szCs w:val="24"/>
        </w:rPr>
        <w:t xml:space="preserve"> was set &lt; 1.0, it was possible to get a divide by 0 under rare conditions, this was corrected. </w:t>
      </w:r>
    </w:p>
    <w:p w14:paraId="0AE260EF" w14:textId="4E692530" w:rsidR="001B70A9" w:rsidRPr="004F32A7" w:rsidRDefault="001B70A9" w:rsidP="001B70A9">
      <w:pPr>
        <w:rPr>
          <w:sz w:val="24"/>
          <w:szCs w:val="24"/>
        </w:rPr>
      </w:pPr>
      <w:r>
        <w:rPr>
          <w:rFonts w:ascii="Courier New" w:hAnsi="Courier New" w:cs="Courier New"/>
          <w:sz w:val="24"/>
          <w:szCs w:val="24"/>
        </w:rPr>
        <w:t>temp_dist2</w:t>
      </w:r>
    </w:p>
    <w:p w14:paraId="29AD6C9E" w14:textId="113886FE" w:rsidR="001B70A9" w:rsidRDefault="001B70A9" w:rsidP="001B70A9">
      <w:pPr>
        <w:pStyle w:val="ListParagraph"/>
        <w:numPr>
          <w:ilvl w:val="0"/>
          <w:numId w:val="17"/>
        </w:numPr>
        <w:rPr>
          <w:sz w:val="24"/>
          <w:szCs w:val="24"/>
        </w:rPr>
      </w:pPr>
      <w:r>
        <w:rPr>
          <w:sz w:val="24"/>
          <w:szCs w:val="24"/>
        </w:rPr>
        <w:t xml:space="preserve">Values for parameter </w:t>
      </w:r>
      <w:r w:rsidRPr="001B70A9">
        <w:rPr>
          <w:b/>
          <w:sz w:val="24"/>
          <w:szCs w:val="24"/>
        </w:rPr>
        <w:t>tmax_adj</w:t>
      </w:r>
      <w:r>
        <w:rPr>
          <w:sz w:val="24"/>
          <w:szCs w:val="24"/>
        </w:rPr>
        <w:t xml:space="preserve"> and </w:t>
      </w:r>
      <w:r w:rsidRPr="001B70A9">
        <w:rPr>
          <w:b/>
          <w:sz w:val="24"/>
          <w:szCs w:val="24"/>
        </w:rPr>
        <w:t>tmin_adj</w:t>
      </w:r>
      <w:r>
        <w:rPr>
          <w:sz w:val="24"/>
          <w:szCs w:val="24"/>
        </w:rPr>
        <w:t xml:space="preserve"> were not read from the Parameter File and were likely set to zero or very small values</w:t>
      </w:r>
      <w:r w:rsidRPr="004F32A7">
        <w:rPr>
          <w:sz w:val="24"/>
          <w:szCs w:val="24"/>
        </w:rPr>
        <w:t xml:space="preserve">. </w:t>
      </w:r>
    </w:p>
    <w:p w14:paraId="155A50EC" w14:textId="77777777" w:rsidR="00FC2C4C" w:rsidRPr="004F32A7" w:rsidRDefault="00FC2C4C" w:rsidP="009D10AB">
      <w:pPr>
        <w:rPr>
          <w:sz w:val="24"/>
          <w:szCs w:val="24"/>
        </w:rPr>
      </w:pPr>
      <w:proofErr w:type="gramStart"/>
      <w:r w:rsidRPr="004F32A7">
        <w:rPr>
          <w:rFonts w:ascii="Courier New" w:hAnsi="Courier New" w:cs="Courier New"/>
          <w:sz w:val="24"/>
          <w:szCs w:val="24"/>
        </w:rPr>
        <w:t>soilzone</w:t>
      </w:r>
      <w:proofErr w:type="gramEnd"/>
      <w:r w:rsidRPr="004F32A7">
        <w:rPr>
          <w:sz w:val="24"/>
          <w:szCs w:val="24"/>
        </w:rPr>
        <w:t xml:space="preserve"> </w:t>
      </w:r>
    </w:p>
    <w:p w14:paraId="1511BCD6" w14:textId="3C636D23" w:rsidR="00FC2C4C" w:rsidRPr="004F32A7" w:rsidRDefault="00FC2C4C" w:rsidP="00BE0D4E">
      <w:pPr>
        <w:pStyle w:val="ListParagraph"/>
        <w:numPr>
          <w:ilvl w:val="0"/>
          <w:numId w:val="17"/>
        </w:numPr>
        <w:rPr>
          <w:sz w:val="24"/>
          <w:szCs w:val="24"/>
        </w:rPr>
      </w:pPr>
      <w:r w:rsidRPr="004F32A7">
        <w:rPr>
          <w:sz w:val="24"/>
          <w:szCs w:val="24"/>
        </w:rPr>
        <w:t xml:space="preserve">Changed declared dimensions from </w:t>
      </w:r>
      <w:r w:rsidRPr="00DA2D5B">
        <w:rPr>
          <w:b/>
          <w:sz w:val="24"/>
          <w:szCs w:val="24"/>
        </w:rPr>
        <w:t>nhru</w:t>
      </w:r>
      <w:r w:rsidRPr="004F32A7">
        <w:rPr>
          <w:sz w:val="24"/>
          <w:szCs w:val="24"/>
        </w:rPr>
        <w:t xml:space="preserve"> to </w:t>
      </w:r>
      <w:r w:rsidRPr="00DA2D5B">
        <w:rPr>
          <w:b/>
          <w:sz w:val="24"/>
          <w:szCs w:val="24"/>
        </w:rPr>
        <w:t>one</w:t>
      </w:r>
      <w:r w:rsidRPr="004F32A7">
        <w:rPr>
          <w:sz w:val="24"/>
          <w:szCs w:val="24"/>
        </w:rPr>
        <w:t xml:space="preserve"> for variables </w:t>
      </w:r>
      <w:r w:rsidRPr="004F32A7">
        <w:rPr>
          <w:i/>
          <w:sz w:val="24"/>
          <w:szCs w:val="24"/>
        </w:rPr>
        <w:t>basin_cpr_stor_frac</w:t>
      </w:r>
      <w:r w:rsidRPr="004F32A7">
        <w:rPr>
          <w:sz w:val="24"/>
          <w:szCs w:val="24"/>
        </w:rPr>
        <w:t xml:space="preserve">, </w:t>
      </w:r>
      <w:r w:rsidRPr="004F32A7">
        <w:rPr>
          <w:i/>
          <w:sz w:val="24"/>
          <w:szCs w:val="24"/>
        </w:rPr>
        <w:t>basin_gvr_stor_frac</w:t>
      </w:r>
      <w:r w:rsidRPr="004F32A7">
        <w:rPr>
          <w:sz w:val="24"/>
          <w:szCs w:val="24"/>
        </w:rPr>
        <w:t xml:space="preserve">, </w:t>
      </w:r>
      <w:r w:rsidRPr="004F32A7">
        <w:rPr>
          <w:i/>
          <w:sz w:val="24"/>
          <w:szCs w:val="24"/>
        </w:rPr>
        <w:t>basin_pfr_stor_frac</w:t>
      </w:r>
      <w:r w:rsidRPr="004F32A7">
        <w:rPr>
          <w:sz w:val="24"/>
          <w:szCs w:val="24"/>
        </w:rPr>
        <w:t xml:space="preserve">, </w:t>
      </w:r>
      <w:r w:rsidRPr="004F32A7">
        <w:rPr>
          <w:i/>
          <w:sz w:val="24"/>
          <w:szCs w:val="24"/>
        </w:rPr>
        <w:t>basin_soil_lower_stor_frac</w:t>
      </w:r>
      <w:r w:rsidRPr="004F32A7">
        <w:rPr>
          <w:sz w:val="24"/>
          <w:szCs w:val="24"/>
        </w:rPr>
        <w:t xml:space="preserve">, </w:t>
      </w:r>
      <w:r w:rsidRPr="004F32A7">
        <w:rPr>
          <w:i/>
          <w:sz w:val="24"/>
          <w:szCs w:val="24"/>
        </w:rPr>
        <w:t>basin_soil_rechr_stor_frac</w:t>
      </w:r>
      <w:r w:rsidRPr="004F32A7">
        <w:rPr>
          <w:sz w:val="24"/>
          <w:szCs w:val="24"/>
        </w:rPr>
        <w:t xml:space="preserve">, and </w:t>
      </w:r>
      <w:r w:rsidRPr="004F32A7">
        <w:rPr>
          <w:i/>
          <w:sz w:val="24"/>
          <w:szCs w:val="24"/>
        </w:rPr>
        <w:t>basin_sz_stor_frac</w:t>
      </w:r>
      <w:r w:rsidRPr="004F32A7">
        <w:rPr>
          <w:sz w:val="24"/>
          <w:szCs w:val="24"/>
        </w:rPr>
        <w:t xml:space="preserve">. This does not affect any computations, but, could </w:t>
      </w:r>
      <w:r w:rsidR="00AD5C76">
        <w:rPr>
          <w:sz w:val="24"/>
          <w:szCs w:val="24"/>
        </w:rPr>
        <w:t xml:space="preserve">have </w:t>
      </w:r>
      <w:r w:rsidRPr="004F32A7">
        <w:rPr>
          <w:sz w:val="24"/>
          <w:szCs w:val="24"/>
        </w:rPr>
        <w:t>cause</w:t>
      </w:r>
      <w:r w:rsidR="00AD5C76">
        <w:rPr>
          <w:sz w:val="24"/>
          <w:szCs w:val="24"/>
        </w:rPr>
        <w:t>d</w:t>
      </w:r>
      <w:r w:rsidRPr="004F32A7">
        <w:rPr>
          <w:sz w:val="24"/>
          <w:szCs w:val="24"/>
        </w:rPr>
        <w:t xml:space="preserve"> unpredictable results for output of these variables in statvar and animation files and runtime graphs. </w:t>
      </w:r>
    </w:p>
    <w:p w14:paraId="410C6F24" w14:textId="6486243F" w:rsidR="00FC2C4C" w:rsidRPr="004F32A7" w:rsidRDefault="00FC2C4C" w:rsidP="00BE0D4E">
      <w:pPr>
        <w:pStyle w:val="ListParagraph"/>
        <w:numPr>
          <w:ilvl w:val="0"/>
          <w:numId w:val="17"/>
        </w:numPr>
        <w:rPr>
          <w:sz w:val="24"/>
          <w:szCs w:val="24"/>
        </w:rPr>
      </w:pPr>
      <w:r w:rsidRPr="004F32A7">
        <w:rPr>
          <w:sz w:val="24"/>
          <w:szCs w:val="24"/>
        </w:rPr>
        <w:t xml:space="preserve">Computation of </w:t>
      </w:r>
      <w:r w:rsidRPr="004F32A7">
        <w:rPr>
          <w:i/>
          <w:sz w:val="24"/>
          <w:szCs w:val="24"/>
        </w:rPr>
        <w:t>basin_pfr_stor_frac</w:t>
      </w:r>
      <w:r w:rsidRPr="004F32A7">
        <w:rPr>
          <w:sz w:val="24"/>
          <w:szCs w:val="24"/>
        </w:rPr>
        <w:t xml:space="preserve"> was computed incorrectly using </w:t>
      </w:r>
      <w:r w:rsidRPr="004F32A7">
        <w:rPr>
          <w:i/>
          <w:sz w:val="24"/>
          <w:szCs w:val="24"/>
        </w:rPr>
        <w:t>pref_flow_stor</w:t>
      </w:r>
      <w:r w:rsidRPr="004F32A7">
        <w:rPr>
          <w:sz w:val="24"/>
          <w:szCs w:val="24"/>
        </w:rPr>
        <w:t xml:space="preserve"> instead of </w:t>
      </w:r>
      <w:r w:rsidRPr="004F32A7">
        <w:rPr>
          <w:i/>
          <w:sz w:val="24"/>
          <w:szCs w:val="24"/>
        </w:rPr>
        <w:t>pfr_stor_frac</w:t>
      </w:r>
      <w:r w:rsidRPr="004F32A7">
        <w:rPr>
          <w:sz w:val="24"/>
          <w:szCs w:val="24"/>
        </w:rPr>
        <w:t xml:space="preserve">. This does not affect any other computations. </w:t>
      </w:r>
    </w:p>
    <w:p w14:paraId="7D32A76C" w14:textId="047B99E2" w:rsidR="004A3398" w:rsidRPr="004F32A7" w:rsidRDefault="004A3398" w:rsidP="009D10AB">
      <w:pPr>
        <w:rPr>
          <w:rFonts w:ascii="Courier New" w:hAnsi="Courier New" w:cs="Courier New"/>
          <w:sz w:val="24"/>
          <w:szCs w:val="24"/>
        </w:rPr>
      </w:pPr>
      <w:proofErr w:type="gramStart"/>
      <w:r w:rsidRPr="004F32A7">
        <w:rPr>
          <w:rFonts w:ascii="Courier New" w:hAnsi="Courier New" w:cs="Courier New"/>
          <w:sz w:val="24"/>
          <w:szCs w:val="24"/>
        </w:rPr>
        <w:t>g</w:t>
      </w:r>
      <w:r w:rsidR="00FC2C4C" w:rsidRPr="004F32A7">
        <w:rPr>
          <w:rFonts w:ascii="Courier New" w:hAnsi="Courier New" w:cs="Courier New"/>
          <w:sz w:val="24"/>
          <w:szCs w:val="24"/>
        </w:rPr>
        <w:t>wflow</w:t>
      </w:r>
      <w:proofErr w:type="gramEnd"/>
    </w:p>
    <w:p w14:paraId="01758BF4" w14:textId="77777777" w:rsidR="004A3398" w:rsidRPr="004F32A7" w:rsidRDefault="00FC2C4C" w:rsidP="00BE0D4E">
      <w:pPr>
        <w:pStyle w:val="ListParagraph"/>
        <w:numPr>
          <w:ilvl w:val="0"/>
          <w:numId w:val="19"/>
        </w:numPr>
        <w:rPr>
          <w:sz w:val="24"/>
          <w:szCs w:val="24"/>
        </w:rPr>
      </w:pPr>
      <w:r w:rsidRPr="004F32A7">
        <w:rPr>
          <w:sz w:val="24"/>
          <w:szCs w:val="24"/>
        </w:rPr>
        <w:t xml:space="preserve">The determination on whether to add storage on the basis of the value of </w:t>
      </w:r>
      <w:r w:rsidRPr="004F32A7">
        <w:rPr>
          <w:b/>
          <w:sz w:val="24"/>
          <w:szCs w:val="24"/>
        </w:rPr>
        <w:t>gwstor_minarea</w:t>
      </w:r>
      <w:r w:rsidRPr="004F32A7">
        <w:rPr>
          <w:sz w:val="24"/>
          <w:szCs w:val="24"/>
        </w:rPr>
        <w:t xml:space="preserve"> is done after adding recharge instead of before. </w:t>
      </w:r>
    </w:p>
    <w:p w14:paraId="2FDBF5C5" w14:textId="77777777" w:rsidR="004A3398" w:rsidRPr="004F32A7" w:rsidRDefault="00FC2C4C" w:rsidP="009D10AB">
      <w:pPr>
        <w:rPr>
          <w:rFonts w:ascii="Courier New" w:hAnsi="Courier New" w:cs="Courier New"/>
          <w:sz w:val="24"/>
          <w:szCs w:val="24"/>
        </w:rPr>
      </w:pPr>
      <w:proofErr w:type="gramStart"/>
      <w:r w:rsidRPr="004F32A7">
        <w:rPr>
          <w:rFonts w:ascii="Courier New" w:hAnsi="Courier New" w:cs="Courier New"/>
          <w:sz w:val="24"/>
          <w:szCs w:val="24"/>
        </w:rPr>
        <w:t>basin</w:t>
      </w:r>
      <w:proofErr w:type="gramEnd"/>
      <w:r w:rsidRPr="004F32A7">
        <w:rPr>
          <w:rFonts w:ascii="Courier New" w:hAnsi="Courier New" w:cs="Courier New"/>
          <w:sz w:val="24"/>
          <w:szCs w:val="24"/>
        </w:rPr>
        <w:t xml:space="preserve"> </w:t>
      </w:r>
    </w:p>
    <w:p w14:paraId="0F3B458E" w14:textId="2470559E" w:rsidR="00FC2C4C" w:rsidRPr="004F32A7" w:rsidRDefault="00FC2C4C" w:rsidP="00BE0D4E">
      <w:pPr>
        <w:pStyle w:val="ListParagraph"/>
        <w:numPr>
          <w:ilvl w:val="0"/>
          <w:numId w:val="18"/>
        </w:numPr>
        <w:rPr>
          <w:sz w:val="24"/>
          <w:szCs w:val="24"/>
        </w:rPr>
      </w:pPr>
      <w:r w:rsidRPr="004F32A7">
        <w:rPr>
          <w:sz w:val="24"/>
          <w:szCs w:val="24"/>
        </w:rPr>
        <w:t xml:space="preserve">If an HRU had open and closed surface-depression storage portions, computations were incorrect, this was corrected. </w:t>
      </w:r>
    </w:p>
    <w:p w14:paraId="2FAAA322" w14:textId="12E8951B" w:rsidR="00652232" w:rsidRPr="004F32A7" w:rsidRDefault="00652232" w:rsidP="00652232">
      <w:pPr>
        <w:rPr>
          <w:rFonts w:ascii="Courier New" w:hAnsi="Courier New" w:cs="Courier New"/>
          <w:sz w:val="24"/>
          <w:szCs w:val="24"/>
        </w:rPr>
      </w:pPr>
      <w:r>
        <w:rPr>
          <w:rFonts w:ascii="Courier New" w:hAnsi="Courier New" w:cs="Courier New"/>
          <w:sz w:val="24"/>
          <w:szCs w:val="24"/>
        </w:rPr>
        <w:t>climate_hru</w:t>
      </w:r>
      <w:r w:rsidRPr="004F32A7">
        <w:rPr>
          <w:rFonts w:ascii="Courier New" w:hAnsi="Courier New" w:cs="Courier New"/>
          <w:sz w:val="24"/>
          <w:szCs w:val="24"/>
        </w:rPr>
        <w:t xml:space="preserve"> </w:t>
      </w:r>
    </w:p>
    <w:p w14:paraId="404121C6" w14:textId="1AB8DD24" w:rsidR="00652232" w:rsidRDefault="00652232" w:rsidP="00652232">
      <w:pPr>
        <w:pStyle w:val="ListParagraph"/>
        <w:numPr>
          <w:ilvl w:val="0"/>
          <w:numId w:val="18"/>
        </w:numPr>
        <w:rPr>
          <w:sz w:val="24"/>
          <w:szCs w:val="24"/>
        </w:rPr>
      </w:pPr>
      <w:r>
        <w:rPr>
          <w:sz w:val="24"/>
          <w:szCs w:val="24"/>
        </w:rPr>
        <w:t>Corrected check that looked</w:t>
      </w:r>
      <w:r w:rsidRPr="00652232">
        <w:rPr>
          <w:sz w:val="24"/>
          <w:szCs w:val="24"/>
        </w:rPr>
        <w:t xml:space="preserve"> for first </w:t>
      </w:r>
      <w:r>
        <w:rPr>
          <w:sz w:val="24"/>
          <w:szCs w:val="24"/>
        </w:rPr>
        <w:t>simulation time step in CBH Files that failed</w:t>
      </w:r>
      <w:r w:rsidRPr="00652232">
        <w:rPr>
          <w:sz w:val="24"/>
          <w:szCs w:val="24"/>
        </w:rPr>
        <w:t xml:space="preserve"> if </w:t>
      </w:r>
      <w:r>
        <w:rPr>
          <w:sz w:val="24"/>
          <w:szCs w:val="24"/>
        </w:rPr>
        <w:t xml:space="preserve">simulation </w:t>
      </w:r>
      <w:r w:rsidRPr="00652232">
        <w:rPr>
          <w:sz w:val="24"/>
          <w:szCs w:val="24"/>
        </w:rPr>
        <w:t xml:space="preserve">start month </w:t>
      </w:r>
      <w:r>
        <w:rPr>
          <w:sz w:val="24"/>
          <w:szCs w:val="24"/>
        </w:rPr>
        <w:t>and year were earlier than the first date in the CBH File</w:t>
      </w:r>
      <w:r w:rsidRPr="004F32A7">
        <w:rPr>
          <w:sz w:val="24"/>
          <w:szCs w:val="24"/>
        </w:rPr>
        <w:t xml:space="preserve">. </w:t>
      </w:r>
    </w:p>
    <w:p w14:paraId="4E79522F" w14:textId="68C7E96A" w:rsidR="00DA2D5B" w:rsidRPr="004F32A7" w:rsidRDefault="00DA2D5B" w:rsidP="00DA2D5B">
      <w:pPr>
        <w:rPr>
          <w:rFonts w:ascii="Courier New" w:hAnsi="Courier New" w:cs="Courier New"/>
          <w:sz w:val="24"/>
          <w:szCs w:val="24"/>
        </w:rPr>
      </w:pPr>
      <w:r>
        <w:rPr>
          <w:rFonts w:ascii="Courier New" w:hAnsi="Courier New" w:cs="Courier New"/>
          <w:sz w:val="24"/>
          <w:szCs w:val="24"/>
        </w:rPr>
        <w:t>gsflow_budget</w:t>
      </w:r>
      <w:r w:rsidRPr="004F32A7">
        <w:rPr>
          <w:rFonts w:ascii="Courier New" w:hAnsi="Courier New" w:cs="Courier New"/>
          <w:sz w:val="24"/>
          <w:szCs w:val="24"/>
        </w:rPr>
        <w:t xml:space="preserve"> </w:t>
      </w:r>
    </w:p>
    <w:p w14:paraId="1F52B117" w14:textId="3151B9B4" w:rsidR="00DA2D5B" w:rsidRPr="001C19E9" w:rsidRDefault="00DA2D5B" w:rsidP="00C83C47">
      <w:pPr>
        <w:pStyle w:val="ListParagraph"/>
        <w:numPr>
          <w:ilvl w:val="0"/>
          <w:numId w:val="18"/>
        </w:numPr>
        <w:rPr>
          <w:sz w:val="24"/>
          <w:szCs w:val="24"/>
        </w:rPr>
      </w:pPr>
      <w:r w:rsidRPr="001C19E9">
        <w:rPr>
          <w:sz w:val="24"/>
          <w:szCs w:val="24"/>
        </w:rPr>
        <w:t xml:space="preserve">Changed declared dimension from </w:t>
      </w:r>
      <w:r w:rsidRPr="001C19E9">
        <w:rPr>
          <w:b/>
          <w:sz w:val="24"/>
          <w:szCs w:val="24"/>
        </w:rPr>
        <w:t>nhru</w:t>
      </w:r>
      <w:r w:rsidRPr="001C19E9">
        <w:rPr>
          <w:sz w:val="24"/>
          <w:szCs w:val="24"/>
        </w:rPr>
        <w:t xml:space="preserve"> to </w:t>
      </w:r>
      <w:r w:rsidRPr="001C19E9">
        <w:rPr>
          <w:b/>
          <w:sz w:val="24"/>
          <w:szCs w:val="24"/>
        </w:rPr>
        <w:t>nsegment</w:t>
      </w:r>
      <w:r w:rsidRPr="001C19E9">
        <w:rPr>
          <w:sz w:val="24"/>
          <w:szCs w:val="24"/>
        </w:rPr>
        <w:t xml:space="preserve"> for variable </w:t>
      </w:r>
      <w:r w:rsidRPr="001C19E9">
        <w:rPr>
          <w:i/>
          <w:sz w:val="24"/>
          <w:szCs w:val="24"/>
        </w:rPr>
        <w:t>streamflow_sfr</w:t>
      </w:r>
      <w:r w:rsidRPr="001C19E9">
        <w:rPr>
          <w:sz w:val="24"/>
          <w:szCs w:val="24"/>
        </w:rPr>
        <w:t>. This does not affect any computations, but, could cause unpredictable results for output of th</w:t>
      </w:r>
      <w:r w:rsidR="001C19E9" w:rsidRPr="001C19E9">
        <w:rPr>
          <w:sz w:val="24"/>
          <w:szCs w:val="24"/>
        </w:rPr>
        <w:t>is</w:t>
      </w:r>
      <w:r w:rsidRPr="001C19E9">
        <w:rPr>
          <w:sz w:val="24"/>
          <w:szCs w:val="24"/>
        </w:rPr>
        <w:t xml:space="preserve"> variable in statvar and anim</w:t>
      </w:r>
      <w:r w:rsidR="001C19E9">
        <w:rPr>
          <w:sz w:val="24"/>
          <w:szCs w:val="24"/>
        </w:rPr>
        <w:t>ation files and runtime graphs.</w:t>
      </w:r>
      <w:r w:rsidRPr="001C19E9">
        <w:rPr>
          <w:sz w:val="24"/>
          <w:szCs w:val="24"/>
        </w:rPr>
        <w:t xml:space="preserve"> </w:t>
      </w:r>
    </w:p>
    <w:p w14:paraId="176D306B" w14:textId="77777777" w:rsidR="00DA2D5B" w:rsidRDefault="00DA2D5B" w:rsidP="009D10AB">
      <w:pPr>
        <w:rPr>
          <w:sz w:val="24"/>
          <w:szCs w:val="24"/>
        </w:rPr>
      </w:pPr>
    </w:p>
    <w:p w14:paraId="28DD437E" w14:textId="77777777" w:rsidR="00DA2D5B" w:rsidRPr="004F32A7" w:rsidRDefault="00DA2D5B" w:rsidP="009D10AB">
      <w:pPr>
        <w:rPr>
          <w:sz w:val="24"/>
          <w:szCs w:val="24"/>
        </w:rPr>
      </w:pPr>
    </w:p>
    <w:p w14:paraId="651AF731" w14:textId="77777777" w:rsidR="00FC2C4C" w:rsidRDefault="00FC2C4C" w:rsidP="009D10AB">
      <w:pPr>
        <w:rPr>
          <w:sz w:val="24"/>
          <w:szCs w:val="24"/>
        </w:rPr>
      </w:pPr>
      <w:r w:rsidRPr="004F32A7">
        <w:rPr>
          <w:sz w:val="24"/>
          <w:szCs w:val="24"/>
        </w:rPr>
        <w:t xml:space="preserve">SMALL CHANGES THAT DO NOT AFFECT ANY COMPUTATIONS </w:t>
      </w:r>
    </w:p>
    <w:p w14:paraId="6B4CCD87" w14:textId="77777777" w:rsidR="00104013" w:rsidRPr="004F32A7" w:rsidRDefault="00104013" w:rsidP="009D10AB">
      <w:pPr>
        <w:rPr>
          <w:sz w:val="24"/>
          <w:szCs w:val="24"/>
        </w:rPr>
      </w:pPr>
    </w:p>
    <w:p w14:paraId="2D94FD34" w14:textId="65423260" w:rsidR="00FC2C4C" w:rsidRPr="004F32A7" w:rsidRDefault="00780996" w:rsidP="009D10AB">
      <w:pPr>
        <w:rPr>
          <w:rFonts w:ascii="Courier New" w:hAnsi="Courier New" w:cs="Courier New"/>
          <w:sz w:val="24"/>
          <w:szCs w:val="24"/>
        </w:rPr>
      </w:pPr>
      <w:r w:rsidRPr="004F32A7">
        <w:rPr>
          <w:rFonts w:ascii="Courier New" w:hAnsi="Courier New" w:cs="Courier New"/>
          <w:sz w:val="24"/>
          <w:szCs w:val="24"/>
        </w:rPr>
        <w:t>gsflow_prms</w:t>
      </w:r>
      <w:r w:rsidR="00FC2C4C" w:rsidRPr="004F32A7">
        <w:rPr>
          <w:rFonts w:ascii="Courier New" w:hAnsi="Courier New" w:cs="Courier New"/>
          <w:sz w:val="24"/>
          <w:szCs w:val="24"/>
        </w:rPr>
        <w:t xml:space="preserve"> </w:t>
      </w:r>
    </w:p>
    <w:p w14:paraId="0BC187C2" w14:textId="77777777" w:rsidR="00FC2C4C" w:rsidRPr="004F32A7" w:rsidRDefault="00FC2C4C" w:rsidP="00BE0D4E">
      <w:pPr>
        <w:pStyle w:val="ListParagraph"/>
        <w:numPr>
          <w:ilvl w:val="0"/>
          <w:numId w:val="18"/>
        </w:numPr>
        <w:rPr>
          <w:sz w:val="24"/>
          <w:szCs w:val="24"/>
        </w:rPr>
      </w:pPr>
      <w:r w:rsidRPr="004F32A7">
        <w:rPr>
          <w:sz w:val="24"/>
          <w:szCs w:val="24"/>
        </w:rPr>
        <w:t xml:space="preserve">Updated output to screen and to the model output file for improved readability and added output of the Parameter File name. </w:t>
      </w:r>
    </w:p>
    <w:p w14:paraId="398C5D4C" w14:textId="17573513" w:rsidR="00780996" w:rsidRPr="004F32A7" w:rsidRDefault="00FC2C4C" w:rsidP="00780996">
      <w:pPr>
        <w:rPr>
          <w:rFonts w:ascii="Courier New" w:hAnsi="Courier New" w:cs="Courier New"/>
          <w:sz w:val="24"/>
          <w:szCs w:val="24"/>
        </w:rPr>
      </w:pPr>
      <w:proofErr w:type="gramStart"/>
      <w:r w:rsidRPr="004F32A7">
        <w:rPr>
          <w:rFonts w:ascii="Courier New" w:hAnsi="Courier New" w:cs="Courier New"/>
          <w:sz w:val="24"/>
          <w:szCs w:val="24"/>
        </w:rPr>
        <w:t>subbasin</w:t>
      </w:r>
      <w:proofErr w:type="gramEnd"/>
      <w:r w:rsidRPr="004F32A7">
        <w:rPr>
          <w:rFonts w:ascii="Courier New" w:hAnsi="Courier New" w:cs="Courier New"/>
          <w:sz w:val="24"/>
          <w:szCs w:val="24"/>
        </w:rPr>
        <w:t xml:space="preserve"> </w:t>
      </w:r>
    </w:p>
    <w:p w14:paraId="027903F6" w14:textId="58E3EDB9" w:rsidR="00FC2C4C" w:rsidRPr="004F32A7" w:rsidRDefault="00FC2C4C" w:rsidP="00BE0D4E">
      <w:pPr>
        <w:pStyle w:val="ListParagraph"/>
        <w:numPr>
          <w:ilvl w:val="0"/>
          <w:numId w:val="18"/>
        </w:numPr>
        <w:rPr>
          <w:sz w:val="24"/>
          <w:szCs w:val="24"/>
        </w:rPr>
      </w:pPr>
      <w:r w:rsidRPr="004F32A7">
        <w:rPr>
          <w:sz w:val="24"/>
          <w:szCs w:val="24"/>
        </w:rPr>
        <w:t xml:space="preserve">Changed units in variable descriptions for </w:t>
      </w:r>
      <w:r w:rsidRPr="004F32A7">
        <w:rPr>
          <w:i/>
          <w:sz w:val="24"/>
          <w:szCs w:val="24"/>
        </w:rPr>
        <w:t>subinc_wb</w:t>
      </w:r>
      <w:r w:rsidRPr="004F32A7">
        <w:rPr>
          <w:sz w:val="24"/>
          <w:szCs w:val="24"/>
        </w:rPr>
        <w:t xml:space="preserve"> and </w:t>
      </w:r>
      <w:r w:rsidRPr="004F32A7">
        <w:rPr>
          <w:i/>
          <w:sz w:val="24"/>
          <w:szCs w:val="24"/>
        </w:rPr>
        <w:t>subinc_deltastor</w:t>
      </w:r>
      <w:r w:rsidRPr="004F32A7">
        <w:rPr>
          <w:sz w:val="24"/>
          <w:szCs w:val="24"/>
        </w:rPr>
        <w:t xml:space="preserve"> from cfs to inches. </w:t>
      </w:r>
    </w:p>
    <w:p w14:paraId="2C14D0EF" w14:textId="77777777" w:rsidR="00780996" w:rsidRPr="004F32A7" w:rsidRDefault="00FC2C4C" w:rsidP="009D10AB">
      <w:pPr>
        <w:rPr>
          <w:rFonts w:ascii="Courier New" w:hAnsi="Courier New" w:cs="Courier New"/>
          <w:sz w:val="24"/>
          <w:szCs w:val="24"/>
        </w:rPr>
      </w:pPr>
      <w:r w:rsidRPr="004F32A7">
        <w:rPr>
          <w:rFonts w:ascii="Courier New" w:hAnsi="Courier New" w:cs="Courier New"/>
          <w:sz w:val="24"/>
          <w:szCs w:val="24"/>
        </w:rPr>
        <w:lastRenderedPageBreak/>
        <w:t xml:space="preserve">map_results </w:t>
      </w:r>
    </w:p>
    <w:p w14:paraId="5D27B6E0" w14:textId="35A037D1" w:rsidR="00FC2C4C" w:rsidRPr="004F32A7" w:rsidRDefault="00FC2C4C" w:rsidP="00BE0D4E">
      <w:pPr>
        <w:pStyle w:val="ListParagraph"/>
        <w:numPr>
          <w:ilvl w:val="0"/>
          <w:numId w:val="18"/>
        </w:numPr>
        <w:rPr>
          <w:sz w:val="24"/>
          <w:szCs w:val="24"/>
        </w:rPr>
      </w:pPr>
      <w:r w:rsidRPr="004F32A7">
        <w:rPr>
          <w:sz w:val="24"/>
          <w:szCs w:val="24"/>
        </w:rPr>
        <w:t xml:space="preserve">Messages for incomplete or excess accounting for mapping between HRU map and target map includes more information. </w:t>
      </w:r>
    </w:p>
    <w:p w14:paraId="64ED4937" w14:textId="77777777" w:rsidR="00780996" w:rsidRPr="004F32A7" w:rsidRDefault="00FC2C4C" w:rsidP="009D10AB">
      <w:pPr>
        <w:rPr>
          <w:rFonts w:ascii="Courier New" w:hAnsi="Courier New" w:cs="Courier New"/>
          <w:sz w:val="24"/>
          <w:szCs w:val="24"/>
        </w:rPr>
      </w:pPr>
      <w:proofErr w:type="gramStart"/>
      <w:r w:rsidRPr="004F32A7">
        <w:rPr>
          <w:rFonts w:ascii="Courier New" w:hAnsi="Courier New" w:cs="Courier New"/>
          <w:sz w:val="24"/>
          <w:szCs w:val="24"/>
        </w:rPr>
        <w:t>basin</w:t>
      </w:r>
      <w:proofErr w:type="gramEnd"/>
      <w:r w:rsidRPr="004F32A7">
        <w:rPr>
          <w:rFonts w:ascii="Courier New" w:hAnsi="Courier New" w:cs="Courier New"/>
          <w:sz w:val="24"/>
          <w:szCs w:val="24"/>
        </w:rPr>
        <w:t xml:space="preserve"> </w:t>
      </w:r>
    </w:p>
    <w:p w14:paraId="1E9F11CF" w14:textId="7E1EA19D" w:rsidR="00FC2C4C" w:rsidRPr="004F32A7" w:rsidRDefault="00FC2C4C" w:rsidP="00BE0D4E">
      <w:pPr>
        <w:pStyle w:val="ListParagraph"/>
        <w:numPr>
          <w:ilvl w:val="0"/>
          <w:numId w:val="18"/>
        </w:numPr>
        <w:rPr>
          <w:sz w:val="24"/>
          <w:szCs w:val="24"/>
        </w:rPr>
      </w:pPr>
      <w:r w:rsidRPr="004F32A7">
        <w:rPr>
          <w:sz w:val="24"/>
          <w:szCs w:val="24"/>
        </w:rPr>
        <w:t xml:space="preserve">Summary statistics for areal portions and date and times reformatted. </w:t>
      </w:r>
    </w:p>
    <w:p w14:paraId="2461C623" w14:textId="77777777" w:rsidR="00FC2C4C" w:rsidRPr="004F32A7" w:rsidRDefault="00FC2C4C" w:rsidP="009D10AB">
      <w:pPr>
        <w:rPr>
          <w:sz w:val="24"/>
          <w:szCs w:val="24"/>
        </w:rPr>
      </w:pPr>
    </w:p>
    <w:p w14:paraId="55FAF7B8" w14:textId="77777777" w:rsidR="00FC2C4C" w:rsidRPr="004F32A7" w:rsidRDefault="00FC2C4C" w:rsidP="009D10AB">
      <w:pPr>
        <w:rPr>
          <w:sz w:val="24"/>
          <w:szCs w:val="24"/>
        </w:rPr>
      </w:pPr>
      <w:r w:rsidRPr="004F32A7">
        <w:rPr>
          <w:sz w:val="24"/>
          <w:szCs w:val="24"/>
        </w:rPr>
        <w:t xml:space="preserve">NEW FUNCTIONALITY </w:t>
      </w:r>
    </w:p>
    <w:p w14:paraId="7C759359" w14:textId="77777777" w:rsidR="00104013" w:rsidRDefault="00104013" w:rsidP="009D10AB">
      <w:pPr>
        <w:rPr>
          <w:rFonts w:ascii="Courier New" w:hAnsi="Courier New" w:cs="Courier New"/>
          <w:sz w:val="24"/>
          <w:szCs w:val="24"/>
        </w:rPr>
      </w:pPr>
    </w:p>
    <w:p w14:paraId="392C4347" w14:textId="77777777" w:rsidR="000B43AC" w:rsidRPr="004F32A7" w:rsidRDefault="00FC2C4C" w:rsidP="009D10AB">
      <w:pPr>
        <w:rPr>
          <w:rFonts w:ascii="Courier New" w:hAnsi="Courier New" w:cs="Courier New"/>
          <w:sz w:val="24"/>
          <w:szCs w:val="24"/>
        </w:rPr>
      </w:pPr>
      <w:r w:rsidRPr="004F32A7">
        <w:rPr>
          <w:rFonts w:ascii="Courier New" w:hAnsi="Courier New" w:cs="Courier New"/>
          <w:sz w:val="24"/>
          <w:szCs w:val="24"/>
        </w:rPr>
        <w:t xml:space="preserve">nhru_summary </w:t>
      </w:r>
    </w:p>
    <w:p w14:paraId="0B3FA205" w14:textId="721DCA24" w:rsidR="00FC2C4C" w:rsidRPr="004F32A7" w:rsidRDefault="00FC2C4C" w:rsidP="00BE0D4E">
      <w:pPr>
        <w:pStyle w:val="ListParagraph"/>
        <w:numPr>
          <w:ilvl w:val="0"/>
          <w:numId w:val="18"/>
        </w:numPr>
        <w:rPr>
          <w:sz w:val="24"/>
          <w:szCs w:val="24"/>
        </w:rPr>
      </w:pPr>
      <w:r w:rsidRPr="004F32A7">
        <w:rPr>
          <w:sz w:val="24"/>
          <w:szCs w:val="24"/>
        </w:rPr>
        <w:t xml:space="preserve">Added output yearly total and mean yearly time series on the basis of control parameter </w:t>
      </w:r>
      <w:r w:rsidRPr="004F32A7">
        <w:rPr>
          <w:b/>
          <w:sz w:val="24"/>
          <w:szCs w:val="24"/>
        </w:rPr>
        <w:t>nhruout_freq</w:t>
      </w:r>
      <w:r w:rsidRPr="004F32A7">
        <w:rPr>
          <w:sz w:val="24"/>
          <w:szCs w:val="24"/>
        </w:rPr>
        <w:t xml:space="preserve"> (1 = daily, 2 = monthly, 3 = both, 4 = mean monthly, 5 = mean yearly, 6 = yearly total); daily files have the suffix .csv; monthly files have the suffix _monthly.csv; mean monthly have the suffix _meanmonthly.csv; and mean yearly and yearly total have the suffix _yearly.csv. </w:t>
      </w:r>
    </w:p>
    <w:p w14:paraId="408F068F" w14:textId="44A21C89" w:rsidR="000B43AC" w:rsidRPr="004F32A7" w:rsidRDefault="000B43AC" w:rsidP="000B43AC">
      <w:pPr>
        <w:rPr>
          <w:rFonts w:ascii="Courier New" w:hAnsi="Courier New" w:cs="Courier New"/>
          <w:sz w:val="24"/>
          <w:szCs w:val="24"/>
        </w:rPr>
      </w:pPr>
      <w:r w:rsidRPr="004F32A7">
        <w:rPr>
          <w:rFonts w:ascii="Courier New" w:hAnsi="Courier New" w:cs="Courier New"/>
          <w:sz w:val="24"/>
          <w:szCs w:val="24"/>
        </w:rPr>
        <w:t xml:space="preserve">nsub_summary </w:t>
      </w:r>
    </w:p>
    <w:p w14:paraId="7AAC37DA" w14:textId="47901C22" w:rsidR="000B43AC" w:rsidRPr="004F32A7" w:rsidRDefault="000B43AC" w:rsidP="00BE0D4E">
      <w:pPr>
        <w:pStyle w:val="ListParagraph"/>
        <w:numPr>
          <w:ilvl w:val="0"/>
          <w:numId w:val="18"/>
        </w:numPr>
        <w:rPr>
          <w:sz w:val="24"/>
          <w:szCs w:val="24"/>
        </w:rPr>
      </w:pPr>
      <w:r w:rsidRPr="004F32A7">
        <w:rPr>
          <w:sz w:val="24"/>
          <w:szCs w:val="24"/>
        </w:rPr>
        <w:t xml:space="preserve">New summary output module that operates similarly to </w:t>
      </w:r>
      <w:r w:rsidRPr="004F32A7">
        <w:rPr>
          <w:rFonts w:ascii="Courier New" w:hAnsi="Courier New" w:cs="Courier New"/>
          <w:sz w:val="24"/>
          <w:szCs w:val="24"/>
        </w:rPr>
        <w:t>nhru_summary</w:t>
      </w:r>
      <w:r w:rsidRPr="004F32A7">
        <w:rPr>
          <w:sz w:val="24"/>
          <w:szCs w:val="24"/>
        </w:rPr>
        <w:t xml:space="preserve"> and with </w:t>
      </w:r>
      <w:r w:rsidR="00E9543E" w:rsidRPr="004F32A7">
        <w:rPr>
          <w:sz w:val="24"/>
          <w:szCs w:val="24"/>
        </w:rPr>
        <w:t xml:space="preserve">similar </w:t>
      </w:r>
      <w:r w:rsidRPr="004F32A7">
        <w:rPr>
          <w:sz w:val="24"/>
          <w:szCs w:val="24"/>
        </w:rPr>
        <w:t xml:space="preserve">control parameters except that it is used to write values of variables dimensioned with </w:t>
      </w:r>
      <w:r w:rsidRPr="004F32A7">
        <w:rPr>
          <w:b/>
          <w:sz w:val="24"/>
          <w:szCs w:val="24"/>
        </w:rPr>
        <w:t>nsub</w:t>
      </w:r>
      <w:r w:rsidRPr="004F32A7">
        <w:rPr>
          <w:sz w:val="24"/>
          <w:szCs w:val="24"/>
        </w:rPr>
        <w:t xml:space="preserve">. </w:t>
      </w:r>
    </w:p>
    <w:p w14:paraId="4FF8750A" w14:textId="2C37E28B" w:rsidR="001A2852" w:rsidRPr="004F32A7" w:rsidRDefault="001A2852" w:rsidP="001A2852">
      <w:pPr>
        <w:rPr>
          <w:rFonts w:ascii="Courier New" w:hAnsi="Courier New" w:cs="Courier New"/>
          <w:sz w:val="24"/>
          <w:szCs w:val="24"/>
        </w:rPr>
      </w:pPr>
      <w:r w:rsidRPr="004F32A7">
        <w:rPr>
          <w:rFonts w:ascii="Courier New" w:hAnsi="Courier New" w:cs="Courier New"/>
          <w:sz w:val="24"/>
          <w:szCs w:val="24"/>
        </w:rPr>
        <w:t xml:space="preserve">nsegment_summary </w:t>
      </w:r>
    </w:p>
    <w:p w14:paraId="26DB8E8D" w14:textId="1F82C8C3" w:rsidR="001A2852" w:rsidRPr="004F32A7" w:rsidRDefault="001A2852" w:rsidP="00BE0D4E">
      <w:pPr>
        <w:pStyle w:val="ListParagraph"/>
        <w:numPr>
          <w:ilvl w:val="0"/>
          <w:numId w:val="18"/>
        </w:numPr>
        <w:rPr>
          <w:sz w:val="24"/>
          <w:szCs w:val="24"/>
        </w:rPr>
      </w:pPr>
      <w:r w:rsidRPr="004F32A7">
        <w:rPr>
          <w:sz w:val="24"/>
          <w:szCs w:val="24"/>
        </w:rPr>
        <w:t xml:space="preserve">New summary output module that operates similarly to </w:t>
      </w:r>
      <w:r w:rsidRPr="004F32A7">
        <w:rPr>
          <w:rFonts w:ascii="Courier New" w:hAnsi="Courier New" w:cs="Courier New"/>
          <w:sz w:val="24"/>
          <w:szCs w:val="24"/>
        </w:rPr>
        <w:t>nsegment_summary</w:t>
      </w:r>
      <w:r w:rsidRPr="004F32A7">
        <w:rPr>
          <w:sz w:val="24"/>
          <w:szCs w:val="24"/>
        </w:rPr>
        <w:t xml:space="preserve"> and with similar control parameters except that it is used to write values of variables dimensioned with </w:t>
      </w:r>
      <w:r w:rsidRPr="004F32A7">
        <w:rPr>
          <w:b/>
          <w:sz w:val="24"/>
          <w:szCs w:val="24"/>
        </w:rPr>
        <w:t>nsegment</w:t>
      </w:r>
      <w:r w:rsidRPr="004F32A7">
        <w:rPr>
          <w:sz w:val="24"/>
          <w:szCs w:val="24"/>
        </w:rPr>
        <w:t xml:space="preserve">. </w:t>
      </w:r>
    </w:p>
    <w:p w14:paraId="5B00F3FE" w14:textId="13D1ACAA" w:rsidR="000B43AC" w:rsidRPr="004F32A7" w:rsidRDefault="000B43AC" w:rsidP="000B43AC">
      <w:pPr>
        <w:rPr>
          <w:rFonts w:ascii="Courier New" w:hAnsi="Courier New" w:cs="Courier New"/>
          <w:sz w:val="24"/>
          <w:szCs w:val="24"/>
        </w:rPr>
      </w:pPr>
      <w:r w:rsidRPr="004F32A7">
        <w:rPr>
          <w:rFonts w:ascii="Courier New" w:hAnsi="Courier New" w:cs="Courier New"/>
          <w:sz w:val="24"/>
          <w:szCs w:val="24"/>
        </w:rPr>
        <w:t xml:space="preserve">basin_summary </w:t>
      </w:r>
    </w:p>
    <w:p w14:paraId="0E492383" w14:textId="3B0B22FE" w:rsidR="00F938A7" w:rsidRPr="004F32A7" w:rsidRDefault="000B43AC" w:rsidP="00BE0D4E">
      <w:pPr>
        <w:pStyle w:val="ListParagraph"/>
        <w:numPr>
          <w:ilvl w:val="0"/>
          <w:numId w:val="18"/>
        </w:numPr>
        <w:rPr>
          <w:sz w:val="24"/>
          <w:szCs w:val="24"/>
        </w:rPr>
      </w:pPr>
      <w:r w:rsidRPr="004F32A7">
        <w:rPr>
          <w:sz w:val="24"/>
          <w:szCs w:val="24"/>
        </w:rPr>
        <w:t xml:space="preserve">New summary output module that operates similarly to </w:t>
      </w:r>
      <w:r w:rsidRPr="004F32A7">
        <w:rPr>
          <w:rFonts w:ascii="Courier New" w:hAnsi="Courier New" w:cs="Courier New"/>
          <w:sz w:val="24"/>
          <w:szCs w:val="24"/>
        </w:rPr>
        <w:t>nhru_summary</w:t>
      </w:r>
      <w:r w:rsidRPr="004F32A7">
        <w:rPr>
          <w:sz w:val="24"/>
          <w:szCs w:val="24"/>
        </w:rPr>
        <w:t xml:space="preserve"> and with </w:t>
      </w:r>
      <w:r w:rsidR="00E9543E" w:rsidRPr="004F32A7">
        <w:rPr>
          <w:sz w:val="24"/>
          <w:szCs w:val="24"/>
        </w:rPr>
        <w:t xml:space="preserve">similar </w:t>
      </w:r>
      <w:r w:rsidRPr="004F32A7">
        <w:rPr>
          <w:sz w:val="24"/>
          <w:szCs w:val="24"/>
        </w:rPr>
        <w:t xml:space="preserve">control parameters except that it is used to write values of variables dimensioned with </w:t>
      </w:r>
      <w:r w:rsidRPr="004F32A7">
        <w:rPr>
          <w:b/>
          <w:sz w:val="24"/>
          <w:szCs w:val="24"/>
        </w:rPr>
        <w:t>one</w:t>
      </w:r>
      <w:r w:rsidRPr="004F32A7">
        <w:rPr>
          <w:sz w:val="24"/>
          <w:szCs w:val="24"/>
        </w:rPr>
        <w:t xml:space="preserve">. </w:t>
      </w:r>
    </w:p>
    <w:p w14:paraId="354A459D" w14:textId="0C2AE8C6" w:rsidR="00F938A7" w:rsidRPr="004F32A7" w:rsidRDefault="00F938A7" w:rsidP="00F938A7">
      <w:pPr>
        <w:rPr>
          <w:rFonts w:ascii="Courier New" w:hAnsi="Courier New" w:cs="Courier New"/>
          <w:sz w:val="24"/>
          <w:szCs w:val="24"/>
        </w:rPr>
      </w:pPr>
      <w:r w:rsidRPr="004F32A7">
        <w:rPr>
          <w:rFonts w:ascii="Courier New" w:hAnsi="Courier New" w:cs="Courier New"/>
          <w:sz w:val="24"/>
          <w:szCs w:val="24"/>
        </w:rPr>
        <w:t>potet_pt</w:t>
      </w:r>
    </w:p>
    <w:p w14:paraId="1A413792" w14:textId="3EB47646" w:rsidR="00FC2C4C" w:rsidRDefault="00F938A7" w:rsidP="007A538B">
      <w:pPr>
        <w:pStyle w:val="ListParagraph"/>
        <w:numPr>
          <w:ilvl w:val="0"/>
          <w:numId w:val="18"/>
        </w:numPr>
        <w:rPr>
          <w:sz w:val="24"/>
          <w:szCs w:val="24"/>
        </w:rPr>
      </w:pPr>
      <w:r w:rsidRPr="00243183">
        <w:rPr>
          <w:sz w:val="24"/>
          <w:szCs w:val="24"/>
        </w:rPr>
        <w:t xml:space="preserve">Allows humidity data to be specified using parameter </w:t>
      </w:r>
      <w:r w:rsidRPr="00243183">
        <w:rPr>
          <w:b/>
          <w:sz w:val="24"/>
          <w:szCs w:val="24"/>
        </w:rPr>
        <w:t>humidity_percent</w:t>
      </w:r>
      <w:r w:rsidRPr="00243183">
        <w:rPr>
          <w:sz w:val="24"/>
          <w:szCs w:val="24"/>
        </w:rPr>
        <w:t xml:space="preserve"> that has maximum dimensions </w:t>
      </w:r>
      <w:r w:rsidRPr="00243183">
        <w:rPr>
          <w:b/>
          <w:sz w:val="24"/>
          <w:szCs w:val="24"/>
        </w:rPr>
        <w:t>nhru</w:t>
      </w:r>
      <w:r w:rsidRPr="00243183">
        <w:rPr>
          <w:sz w:val="24"/>
          <w:szCs w:val="24"/>
        </w:rPr>
        <w:t xml:space="preserve"> by </w:t>
      </w:r>
      <w:r w:rsidRPr="00243183">
        <w:rPr>
          <w:b/>
          <w:sz w:val="24"/>
          <w:szCs w:val="24"/>
        </w:rPr>
        <w:t>nmonths</w:t>
      </w:r>
      <w:r w:rsidRPr="00243183">
        <w:rPr>
          <w:sz w:val="24"/>
          <w:szCs w:val="24"/>
        </w:rPr>
        <w:t xml:space="preserve"> as an alternative to specification of humidity in a CBH file.</w:t>
      </w:r>
      <w:r w:rsidR="000F20A7" w:rsidRPr="00243183">
        <w:rPr>
          <w:sz w:val="24"/>
          <w:szCs w:val="24"/>
        </w:rPr>
        <w:t xml:space="preserve"> Note, previous versions of the potet_pt module did not require humidity data. </w:t>
      </w:r>
    </w:p>
    <w:p w14:paraId="2C2A3D36" w14:textId="77777777" w:rsidR="00243183" w:rsidRPr="00243183" w:rsidRDefault="00243183" w:rsidP="00243183">
      <w:pPr>
        <w:pStyle w:val="ListParagraph"/>
        <w:rPr>
          <w:sz w:val="24"/>
          <w:szCs w:val="24"/>
        </w:rPr>
      </w:pPr>
    </w:p>
    <w:p w14:paraId="52FD8EFD" w14:textId="7C6AEDDC" w:rsidR="00FC2C4C" w:rsidRDefault="00FC2C4C" w:rsidP="009D10AB">
      <w:pPr>
        <w:rPr>
          <w:sz w:val="24"/>
          <w:szCs w:val="24"/>
        </w:rPr>
      </w:pPr>
      <w:r w:rsidRPr="004F32A7">
        <w:rPr>
          <w:sz w:val="24"/>
          <w:szCs w:val="24"/>
        </w:rPr>
        <w:t>NEW VARIABLES</w:t>
      </w:r>
    </w:p>
    <w:p w14:paraId="155D4FB1" w14:textId="77777777" w:rsidR="00104013" w:rsidRPr="004F32A7" w:rsidRDefault="00104013" w:rsidP="009D10AB">
      <w:pPr>
        <w:rPr>
          <w:sz w:val="24"/>
          <w:szCs w:val="24"/>
        </w:rPr>
      </w:pPr>
    </w:p>
    <w:p w14:paraId="7894974C" w14:textId="77777777" w:rsidR="00A87126" w:rsidRPr="004F32A7" w:rsidRDefault="00FC2C4C" w:rsidP="009D10AB">
      <w:pPr>
        <w:rPr>
          <w:sz w:val="24"/>
          <w:szCs w:val="24"/>
        </w:rPr>
      </w:pPr>
      <w:r w:rsidRPr="004F32A7">
        <w:rPr>
          <w:sz w:val="24"/>
          <w:szCs w:val="24"/>
        </w:rPr>
        <w:t xml:space="preserve">Added variable </w:t>
      </w:r>
      <w:r w:rsidRPr="004F32A7">
        <w:rPr>
          <w:i/>
          <w:sz w:val="24"/>
          <w:szCs w:val="24"/>
        </w:rPr>
        <w:t>basin_swrad</w:t>
      </w:r>
      <w:r w:rsidRPr="004F32A7">
        <w:rPr>
          <w:sz w:val="24"/>
          <w:szCs w:val="24"/>
        </w:rPr>
        <w:t xml:space="preserve">, which is set equal to </w:t>
      </w:r>
      <w:r w:rsidRPr="004F32A7">
        <w:rPr>
          <w:i/>
          <w:sz w:val="24"/>
          <w:szCs w:val="24"/>
        </w:rPr>
        <w:t>basin_potsw</w:t>
      </w:r>
      <w:r w:rsidRPr="004F32A7">
        <w:rPr>
          <w:sz w:val="24"/>
          <w:szCs w:val="24"/>
        </w:rPr>
        <w:t xml:space="preserve">. </w:t>
      </w:r>
    </w:p>
    <w:p w14:paraId="031735E3" w14:textId="77777777" w:rsidR="00A87126" w:rsidRPr="004F32A7" w:rsidRDefault="00FC2C4C" w:rsidP="009D10AB">
      <w:pPr>
        <w:rPr>
          <w:sz w:val="24"/>
          <w:szCs w:val="24"/>
        </w:rPr>
      </w:pPr>
      <w:r w:rsidRPr="004F32A7">
        <w:rPr>
          <w:sz w:val="24"/>
          <w:szCs w:val="24"/>
        </w:rPr>
        <w:t xml:space="preserve">Added </w:t>
      </w:r>
      <w:r w:rsidRPr="004F32A7">
        <w:rPr>
          <w:rFonts w:ascii="Courier New" w:hAnsi="Courier New" w:cs="Courier New"/>
          <w:sz w:val="24"/>
          <w:szCs w:val="24"/>
        </w:rPr>
        <w:t>subbasin</w:t>
      </w:r>
      <w:r w:rsidRPr="004F32A7">
        <w:rPr>
          <w:sz w:val="24"/>
          <w:szCs w:val="24"/>
        </w:rPr>
        <w:t xml:space="preserve"> variables: </w:t>
      </w:r>
      <w:r w:rsidRPr="004F32A7">
        <w:rPr>
          <w:i/>
          <w:sz w:val="24"/>
          <w:szCs w:val="24"/>
        </w:rPr>
        <w:t>subinc_rain</w:t>
      </w:r>
      <w:r w:rsidRPr="004F32A7">
        <w:rPr>
          <w:sz w:val="24"/>
          <w:szCs w:val="24"/>
        </w:rPr>
        <w:t xml:space="preserve">, </w:t>
      </w:r>
      <w:r w:rsidRPr="004F32A7">
        <w:rPr>
          <w:i/>
          <w:sz w:val="24"/>
          <w:szCs w:val="24"/>
        </w:rPr>
        <w:t>subinc_snow</w:t>
      </w:r>
      <w:r w:rsidRPr="004F32A7">
        <w:rPr>
          <w:sz w:val="24"/>
          <w:szCs w:val="24"/>
        </w:rPr>
        <w:t xml:space="preserve">, </w:t>
      </w:r>
      <w:r w:rsidRPr="004F32A7">
        <w:rPr>
          <w:i/>
          <w:sz w:val="24"/>
          <w:szCs w:val="24"/>
        </w:rPr>
        <w:t>subinc_stor</w:t>
      </w:r>
      <w:r w:rsidRPr="004F32A7">
        <w:rPr>
          <w:sz w:val="24"/>
          <w:szCs w:val="24"/>
        </w:rPr>
        <w:t xml:space="preserve">, </w:t>
      </w:r>
      <w:r w:rsidRPr="004F32A7">
        <w:rPr>
          <w:i/>
          <w:sz w:val="24"/>
          <w:szCs w:val="24"/>
        </w:rPr>
        <w:t>subinc_recharge</w:t>
      </w:r>
      <w:r w:rsidRPr="004F32A7">
        <w:rPr>
          <w:sz w:val="24"/>
          <w:szCs w:val="24"/>
        </w:rPr>
        <w:t xml:space="preserve">, </w:t>
      </w:r>
      <w:r w:rsidRPr="004F32A7">
        <w:rPr>
          <w:i/>
          <w:sz w:val="24"/>
          <w:szCs w:val="24"/>
        </w:rPr>
        <w:t>subinc_szstor_frac</w:t>
      </w:r>
      <w:r w:rsidRPr="004F32A7">
        <w:rPr>
          <w:sz w:val="24"/>
          <w:szCs w:val="24"/>
        </w:rPr>
        <w:t xml:space="preserve">, and </w:t>
      </w:r>
      <w:r w:rsidRPr="004F32A7">
        <w:rPr>
          <w:i/>
          <w:sz w:val="24"/>
          <w:szCs w:val="24"/>
        </w:rPr>
        <w:t>subinc_capstor_frac</w:t>
      </w:r>
      <w:r w:rsidRPr="004F32A7">
        <w:rPr>
          <w:sz w:val="24"/>
          <w:szCs w:val="24"/>
        </w:rPr>
        <w:t xml:space="preserve">. </w:t>
      </w:r>
    </w:p>
    <w:p w14:paraId="178D7455" w14:textId="2C7AFCB0" w:rsidR="00FC2C4C" w:rsidRPr="004F32A7" w:rsidRDefault="00FC2C4C" w:rsidP="009D10AB">
      <w:pPr>
        <w:rPr>
          <w:sz w:val="24"/>
          <w:szCs w:val="24"/>
        </w:rPr>
      </w:pPr>
      <w:r w:rsidRPr="004F32A7">
        <w:rPr>
          <w:sz w:val="24"/>
          <w:szCs w:val="24"/>
        </w:rPr>
        <w:t xml:space="preserve">Added </w:t>
      </w:r>
      <w:r w:rsidRPr="004F32A7">
        <w:rPr>
          <w:rFonts w:ascii="Courier New" w:hAnsi="Courier New" w:cs="Courier New"/>
          <w:sz w:val="24"/>
          <w:szCs w:val="24"/>
        </w:rPr>
        <w:t>basin_sum</w:t>
      </w:r>
      <w:r w:rsidRPr="004F32A7">
        <w:rPr>
          <w:sz w:val="24"/>
          <w:szCs w:val="24"/>
        </w:rPr>
        <w:t xml:space="preserve"> variables: </w:t>
      </w:r>
      <w:r w:rsidRPr="004F32A7">
        <w:rPr>
          <w:i/>
          <w:sz w:val="24"/>
          <w:szCs w:val="24"/>
        </w:rPr>
        <w:t>basin_swrad_yr</w:t>
      </w:r>
      <w:r w:rsidRPr="004F32A7">
        <w:rPr>
          <w:sz w:val="24"/>
          <w:szCs w:val="24"/>
        </w:rPr>
        <w:t xml:space="preserve">, </w:t>
      </w:r>
      <w:r w:rsidRPr="004F32A7">
        <w:rPr>
          <w:i/>
          <w:sz w:val="24"/>
          <w:szCs w:val="24"/>
        </w:rPr>
        <w:t>basin_swrad_tot</w:t>
      </w:r>
      <w:r w:rsidRPr="004F32A7">
        <w:rPr>
          <w:sz w:val="24"/>
          <w:szCs w:val="24"/>
        </w:rPr>
        <w:t xml:space="preserve">, and </w:t>
      </w:r>
      <w:r w:rsidRPr="004F32A7">
        <w:rPr>
          <w:i/>
          <w:sz w:val="24"/>
          <w:szCs w:val="24"/>
        </w:rPr>
        <w:t>basin_swrad_mo</w:t>
      </w:r>
      <w:r w:rsidRPr="004F32A7">
        <w:rPr>
          <w:sz w:val="24"/>
          <w:szCs w:val="24"/>
        </w:rPr>
        <w:t xml:space="preserve">, which are added to summaries in the </w:t>
      </w:r>
      <w:r w:rsidRPr="004F32A7">
        <w:rPr>
          <w:b/>
          <w:sz w:val="24"/>
          <w:szCs w:val="24"/>
        </w:rPr>
        <w:t xml:space="preserve">model_output_file </w:t>
      </w:r>
      <w:r w:rsidRPr="004F32A7">
        <w:rPr>
          <w:sz w:val="24"/>
          <w:szCs w:val="24"/>
        </w:rPr>
        <w:t>on the basis of selected print options.</w:t>
      </w:r>
    </w:p>
    <w:p w14:paraId="587D9769" w14:textId="0DEF1AA1" w:rsidR="00C9277E" w:rsidRPr="004F32A7" w:rsidRDefault="00C9277E" w:rsidP="009D10AB">
      <w:pPr>
        <w:rPr>
          <w:sz w:val="24"/>
          <w:szCs w:val="24"/>
        </w:rPr>
      </w:pPr>
      <w:r w:rsidRPr="004F32A7">
        <w:rPr>
          <w:sz w:val="24"/>
          <w:szCs w:val="24"/>
        </w:rPr>
        <w:t xml:space="preserve">Added </w:t>
      </w:r>
      <w:r w:rsidRPr="004F32A7">
        <w:rPr>
          <w:rFonts w:ascii="Courier New" w:hAnsi="Courier New" w:cs="Courier New"/>
          <w:sz w:val="24"/>
          <w:szCs w:val="24"/>
        </w:rPr>
        <w:t>soilzone</w:t>
      </w:r>
      <w:r w:rsidRPr="004F32A7">
        <w:rPr>
          <w:sz w:val="24"/>
          <w:szCs w:val="24"/>
        </w:rPr>
        <w:t xml:space="preserve"> variables: </w:t>
      </w:r>
      <w:r w:rsidRPr="004F32A7">
        <w:rPr>
          <w:i/>
          <w:sz w:val="24"/>
          <w:szCs w:val="24"/>
        </w:rPr>
        <w:t>cascade_dunnianflow</w:t>
      </w:r>
      <w:r w:rsidRPr="004F32A7">
        <w:rPr>
          <w:sz w:val="24"/>
          <w:szCs w:val="24"/>
        </w:rPr>
        <w:t xml:space="preserve">, </w:t>
      </w:r>
      <w:r w:rsidRPr="004F32A7">
        <w:rPr>
          <w:i/>
          <w:sz w:val="24"/>
          <w:szCs w:val="24"/>
        </w:rPr>
        <w:t>cascade_interflow</w:t>
      </w:r>
      <w:r w:rsidRPr="004F32A7">
        <w:rPr>
          <w:sz w:val="24"/>
          <w:szCs w:val="24"/>
        </w:rPr>
        <w:t xml:space="preserve">, </w:t>
      </w:r>
      <w:r w:rsidRPr="004F32A7">
        <w:rPr>
          <w:i/>
          <w:sz w:val="24"/>
          <w:szCs w:val="24"/>
        </w:rPr>
        <w:t>grav_gwin</w:t>
      </w:r>
      <w:r w:rsidRPr="004F32A7">
        <w:rPr>
          <w:sz w:val="24"/>
          <w:szCs w:val="24"/>
        </w:rPr>
        <w:t xml:space="preserve">, </w:t>
      </w:r>
      <w:r w:rsidR="00DA2D5B">
        <w:rPr>
          <w:sz w:val="24"/>
          <w:szCs w:val="24"/>
        </w:rPr>
        <w:t xml:space="preserve">and </w:t>
      </w:r>
      <w:r w:rsidRPr="004F32A7">
        <w:rPr>
          <w:i/>
          <w:sz w:val="24"/>
          <w:szCs w:val="24"/>
        </w:rPr>
        <w:t>interflow_max</w:t>
      </w:r>
      <w:r w:rsidRPr="004F32A7">
        <w:rPr>
          <w:sz w:val="24"/>
          <w:szCs w:val="24"/>
        </w:rPr>
        <w:t xml:space="preserve"> </w:t>
      </w:r>
    </w:p>
    <w:p w14:paraId="7ABB490E" w14:textId="77777777" w:rsidR="00FC2C4C" w:rsidRDefault="00FC2C4C" w:rsidP="009D10AB">
      <w:pPr>
        <w:rPr>
          <w:rFonts w:cs="Courier New"/>
          <w:b/>
          <w:sz w:val="24"/>
          <w:szCs w:val="20"/>
        </w:rPr>
      </w:pPr>
    </w:p>
    <w:p w14:paraId="37C6E609" w14:textId="77777777" w:rsidR="00104013" w:rsidRDefault="00104013" w:rsidP="009D10AB">
      <w:pPr>
        <w:rPr>
          <w:rFonts w:cs="Courier New"/>
          <w:b/>
          <w:sz w:val="24"/>
          <w:szCs w:val="20"/>
        </w:rPr>
      </w:pPr>
    </w:p>
    <w:p w14:paraId="4005B258" w14:textId="77777777" w:rsidR="009D10AB" w:rsidRPr="003C1A33" w:rsidRDefault="009D10AB" w:rsidP="009D10AB">
      <w:pPr>
        <w:rPr>
          <w:rFonts w:cs="Courier New"/>
          <w:b/>
          <w:sz w:val="24"/>
          <w:szCs w:val="20"/>
        </w:rPr>
      </w:pPr>
      <w:r>
        <w:rPr>
          <w:rFonts w:cs="Courier New"/>
          <w:b/>
          <w:sz w:val="24"/>
          <w:szCs w:val="20"/>
        </w:rPr>
        <w:t xml:space="preserve">B. </w:t>
      </w:r>
      <w:r w:rsidRPr="0085770B">
        <w:rPr>
          <w:rFonts w:cs="Courier New"/>
          <w:b/>
          <w:sz w:val="24"/>
          <w:szCs w:val="20"/>
        </w:rPr>
        <w:t xml:space="preserve">MODFLOW Packages </w:t>
      </w:r>
    </w:p>
    <w:p w14:paraId="606317A0" w14:textId="77777777" w:rsidR="009173AD" w:rsidRDefault="009173AD" w:rsidP="009173AD">
      <w:pPr>
        <w:spacing w:line="360" w:lineRule="auto"/>
        <w:rPr>
          <w:rStyle w:val="Strong"/>
          <w:sz w:val="24"/>
        </w:rPr>
      </w:pPr>
    </w:p>
    <w:p w14:paraId="161FF06B" w14:textId="5BC11A4F" w:rsidR="009D10AB" w:rsidRDefault="009D10AB" w:rsidP="009D10AB">
      <w:pPr>
        <w:rPr>
          <w:sz w:val="24"/>
          <w:szCs w:val="24"/>
        </w:rPr>
      </w:pPr>
      <w:r>
        <w:rPr>
          <w:sz w:val="24"/>
          <w:szCs w:val="24"/>
        </w:rPr>
        <w:t>GSFLOW version 1.2.2 is based on MODFLOW-NWT version 1.1.3, as well as updates that have been made to MODFLOW-2005 version 1.12.0. This means that MODFLOW-2005 source files used in MODFLOW-NWT were updated to reflect changes made for MODFLOW-2005 version 1.1</w:t>
      </w:r>
      <w:r w:rsidR="00972C5C">
        <w:rPr>
          <w:sz w:val="24"/>
          <w:szCs w:val="24"/>
        </w:rPr>
        <w:t>2</w:t>
      </w:r>
      <w:r>
        <w:rPr>
          <w:sz w:val="24"/>
          <w:szCs w:val="24"/>
        </w:rPr>
        <w:t>.0. Since the last GSFLOW release (version 1.2.1), there has been one MODFLOW-NWT releases (version 1.1.3) and one MODFL</w:t>
      </w:r>
      <w:r w:rsidR="00972C5C">
        <w:rPr>
          <w:sz w:val="24"/>
          <w:szCs w:val="24"/>
        </w:rPr>
        <w:t>OW-2005 release (version 1.12.0</w:t>
      </w:r>
      <w:r>
        <w:rPr>
          <w:sz w:val="24"/>
          <w:szCs w:val="24"/>
        </w:rPr>
        <w:t xml:space="preserve">). Changes made to MODFLOW-NWT and MODFLOW-2005 are described in the release notes for those codes; users are encouraged to review those release notes in addition to the notes provided below. </w:t>
      </w:r>
    </w:p>
    <w:p w14:paraId="102DC54E" w14:textId="77777777" w:rsidR="00416B33" w:rsidRDefault="00416B33" w:rsidP="009D10AB">
      <w:pPr>
        <w:rPr>
          <w:sz w:val="24"/>
          <w:szCs w:val="24"/>
        </w:rPr>
      </w:pPr>
    </w:p>
    <w:p w14:paraId="73009632" w14:textId="481DB456" w:rsidR="00416B33" w:rsidRDefault="00690607" w:rsidP="00416B33">
      <w:pPr>
        <w:rPr>
          <w:sz w:val="24"/>
          <w:szCs w:val="24"/>
        </w:rPr>
      </w:pPr>
      <w:r>
        <w:rPr>
          <w:sz w:val="24"/>
          <w:szCs w:val="24"/>
        </w:rPr>
        <w:t xml:space="preserve">MODFLOW-NWT </w:t>
      </w:r>
      <w:r w:rsidR="00416B33">
        <w:rPr>
          <w:sz w:val="24"/>
          <w:szCs w:val="24"/>
        </w:rPr>
        <w:t xml:space="preserve">Current </w:t>
      </w:r>
      <w:r w:rsidR="00416B33" w:rsidRPr="00416B33">
        <w:rPr>
          <w:sz w:val="24"/>
          <w:szCs w:val="24"/>
        </w:rPr>
        <w:t>Version</w:t>
      </w:r>
      <w:r w:rsidR="00416B33">
        <w:rPr>
          <w:sz w:val="24"/>
          <w:szCs w:val="24"/>
        </w:rPr>
        <w:t>,</w:t>
      </w:r>
      <w:r w:rsidR="00416B33" w:rsidRPr="00416B33">
        <w:rPr>
          <w:sz w:val="24"/>
          <w:szCs w:val="24"/>
        </w:rPr>
        <w:t xml:space="preserve"> 1.1.3 </w:t>
      </w:r>
      <w:r w:rsidR="00416B33">
        <w:rPr>
          <w:sz w:val="24"/>
          <w:szCs w:val="24"/>
        </w:rPr>
        <w:t xml:space="preserve">(August, 1 </w:t>
      </w:r>
      <w:r w:rsidR="00416B33" w:rsidRPr="00416B33">
        <w:rPr>
          <w:sz w:val="24"/>
          <w:szCs w:val="24"/>
        </w:rPr>
        <w:t>2017</w:t>
      </w:r>
      <w:r w:rsidR="00416B33">
        <w:rPr>
          <w:sz w:val="24"/>
          <w:szCs w:val="24"/>
        </w:rPr>
        <w:t>)</w:t>
      </w:r>
      <w:r w:rsidR="00416B33" w:rsidRPr="00416B33">
        <w:rPr>
          <w:sz w:val="24"/>
          <w:szCs w:val="24"/>
        </w:rPr>
        <w:t>:</w:t>
      </w:r>
    </w:p>
    <w:p w14:paraId="04432428" w14:textId="77777777" w:rsidR="006345C6" w:rsidRDefault="006345C6" w:rsidP="00416B33">
      <w:pPr>
        <w:rPr>
          <w:sz w:val="24"/>
          <w:szCs w:val="24"/>
        </w:rPr>
      </w:pPr>
    </w:p>
    <w:p w14:paraId="7C4FFAC0" w14:textId="684D7D29" w:rsidR="006345C6" w:rsidRDefault="006345C6" w:rsidP="006345C6">
      <w:pPr>
        <w:rPr>
          <w:rStyle w:val="Strong"/>
          <w:b w:val="0"/>
          <w:sz w:val="24"/>
        </w:rPr>
      </w:pPr>
      <w:r>
        <w:rPr>
          <w:rStyle w:val="Strong"/>
          <w:b w:val="0"/>
          <w:sz w:val="24"/>
        </w:rPr>
        <w:t xml:space="preserve">Source files that were modified for this release </w:t>
      </w:r>
      <w:r w:rsidRPr="00653AA5">
        <w:rPr>
          <w:rStyle w:val="Strong"/>
          <w:b w:val="0"/>
          <w:sz w:val="24"/>
        </w:rPr>
        <w:t>are:</w:t>
      </w:r>
      <w:r>
        <w:rPr>
          <w:rStyle w:val="Strong"/>
          <w:b w:val="0"/>
          <w:sz w:val="24"/>
        </w:rPr>
        <w:t xml:space="preserve"> </w:t>
      </w:r>
      <w:r w:rsidRPr="00653AA5">
        <w:rPr>
          <w:rStyle w:val="Strong"/>
          <w:b w:val="0"/>
          <w:sz w:val="24"/>
        </w:rPr>
        <w:t>gwf2uzf1_NWT.f,</w:t>
      </w:r>
      <w:r>
        <w:rPr>
          <w:rStyle w:val="Strong"/>
          <w:b w:val="0"/>
          <w:sz w:val="24"/>
        </w:rPr>
        <w:t xml:space="preserve"> gwfuzfmodule_NWT.f, </w:t>
      </w:r>
      <w:r w:rsidRPr="00653AA5">
        <w:rPr>
          <w:rStyle w:val="Strong"/>
          <w:b w:val="0"/>
          <w:sz w:val="24"/>
        </w:rPr>
        <w:t>gwf2sfr7_NWT.f,</w:t>
      </w:r>
      <w:r>
        <w:rPr>
          <w:rStyle w:val="Strong"/>
          <w:b w:val="0"/>
          <w:sz w:val="24"/>
        </w:rPr>
        <w:t xml:space="preserve"> </w:t>
      </w:r>
      <w:r w:rsidRPr="00653AA5">
        <w:rPr>
          <w:rStyle w:val="Strong"/>
          <w:b w:val="0"/>
          <w:sz w:val="24"/>
        </w:rPr>
        <w:t>gwfsfrmodule_NWT.f,</w:t>
      </w:r>
      <w:r>
        <w:rPr>
          <w:rStyle w:val="Strong"/>
          <w:b w:val="0"/>
          <w:sz w:val="24"/>
        </w:rPr>
        <w:t xml:space="preserve"> </w:t>
      </w:r>
      <w:r w:rsidRPr="00653AA5">
        <w:rPr>
          <w:rStyle w:val="Strong"/>
          <w:b w:val="0"/>
          <w:sz w:val="24"/>
        </w:rPr>
        <w:t>gwf2lak7_NWT</w:t>
      </w:r>
      <w:r>
        <w:rPr>
          <w:rStyle w:val="Strong"/>
          <w:b w:val="0"/>
          <w:sz w:val="24"/>
        </w:rPr>
        <w:t xml:space="preserve">.f, </w:t>
      </w:r>
      <w:r w:rsidR="00971E19" w:rsidRPr="00971E19">
        <w:rPr>
          <w:rStyle w:val="Strong"/>
          <w:b w:val="0"/>
          <w:sz w:val="24"/>
        </w:rPr>
        <w:t>gwf2</w:t>
      </w:r>
      <w:r w:rsidR="00855306">
        <w:rPr>
          <w:rStyle w:val="Strong"/>
          <w:b w:val="0"/>
          <w:sz w:val="24"/>
        </w:rPr>
        <w:t>gag</w:t>
      </w:r>
      <w:r w:rsidR="00971E19" w:rsidRPr="00971E19">
        <w:rPr>
          <w:rStyle w:val="Strong"/>
          <w:b w:val="0"/>
          <w:sz w:val="24"/>
        </w:rPr>
        <w:t>7_NWT.f</w:t>
      </w:r>
      <w:r w:rsidR="00C212E6">
        <w:rPr>
          <w:rStyle w:val="Strong"/>
          <w:b w:val="0"/>
          <w:sz w:val="24"/>
        </w:rPr>
        <w:t>,</w:t>
      </w:r>
      <w:r w:rsidR="00F279D2">
        <w:rPr>
          <w:rStyle w:val="Strong"/>
          <w:b w:val="0"/>
          <w:sz w:val="24"/>
        </w:rPr>
        <w:t xml:space="preserve"> </w:t>
      </w:r>
      <w:r w:rsidR="00855306">
        <w:rPr>
          <w:rStyle w:val="Strong"/>
          <w:b w:val="0"/>
          <w:sz w:val="24"/>
        </w:rPr>
        <w:t xml:space="preserve">gwf2upw1.f, </w:t>
      </w:r>
      <w:r w:rsidR="00F279D2" w:rsidRPr="00F279D2">
        <w:rPr>
          <w:rStyle w:val="Strong"/>
          <w:b w:val="0"/>
          <w:sz w:val="24"/>
        </w:rPr>
        <w:t>gwf2wel7_NWT.f</w:t>
      </w:r>
      <w:r w:rsidR="00C212E6">
        <w:rPr>
          <w:rStyle w:val="Strong"/>
          <w:b w:val="0"/>
          <w:sz w:val="24"/>
        </w:rPr>
        <w:t>. Packages LMT, SWI, and SWT were added for use in MODFLOW-only simulations</w:t>
      </w:r>
      <w:r w:rsidRPr="00653AA5">
        <w:rPr>
          <w:rStyle w:val="Strong"/>
          <w:b w:val="0"/>
          <w:sz w:val="24"/>
        </w:rPr>
        <w:t>.</w:t>
      </w:r>
    </w:p>
    <w:p w14:paraId="23539495" w14:textId="77777777" w:rsidR="006345C6" w:rsidRDefault="006345C6" w:rsidP="006345C6">
      <w:pPr>
        <w:rPr>
          <w:rStyle w:val="Strong"/>
          <w:b w:val="0"/>
          <w:sz w:val="24"/>
        </w:rPr>
      </w:pPr>
    </w:p>
    <w:p w14:paraId="1ECEBDB1" w14:textId="4BC48E06" w:rsidR="006345C6" w:rsidRPr="00416B33" w:rsidRDefault="006345C6" w:rsidP="00416B33">
      <w:pPr>
        <w:rPr>
          <w:sz w:val="24"/>
          <w:szCs w:val="24"/>
        </w:rPr>
      </w:pPr>
      <w:r>
        <w:rPr>
          <w:sz w:val="24"/>
          <w:szCs w:val="24"/>
        </w:rPr>
        <w:t>Specific notes on the MODFLOW Packages:</w:t>
      </w:r>
    </w:p>
    <w:p w14:paraId="788EF9BE" w14:textId="77777777" w:rsidR="00416B33" w:rsidRPr="00416B33" w:rsidRDefault="00416B33" w:rsidP="00416B33">
      <w:pPr>
        <w:rPr>
          <w:sz w:val="24"/>
          <w:szCs w:val="24"/>
        </w:rPr>
      </w:pPr>
    </w:p>
    <w:p w14:paraId="0D998042" w14:textId="23CBBBF7" w:rsidR="00416B33" w:rsidRPr="006345C6" w:rsidRDefault="00855306" w:rsidP="00416B33">
      <w:pPr>
        <w:spacing w:line="360" w:lineRule="auto"/>
        <w:rPr>
          <w:sz w:val="24"/>
          <w:szCs w:val="24"/>
        </w:rPr>
      </w:pPr>
      <w:r>
        <w:rPr>
          <w:sz w:val="24"/>
          <w:szCs w:val="24"/>
        </w:rPr>
        <w:t>Unsaturated-Zone Flow (UZF) P</w:t>
      </w:r>
      <w:r w:rsidR="00416B33" w:rsidRPr="006345C6">
        <w:rPr>
          <w:sz w:val="24"/>
          <w:szCs w:val="24"/>
        </w:rPr>
        <w:t>ackage</w:t>
      </w:r>
    </w:p>
    <w:p w14:paraId="54DA1CD9" w14:textId="77777777" w:rsidR="00416B33" w:rsidRPr="00CD199E" w:rsidRDefault="00416B33" w:rsidP="00252BC0">
      <w:pPr>
        <w:rPr>
          <w:sz w:val="24"/>
          <w:szCs w:val="24"/>
        </w:rPr>
      </w:pPr>
      <w:r w:rsidRPr="00CD199E">
        <w:rPr>
          <w:sz w:val="24"/>
          <w:szCs w:val="24"/>
        </w:rPr>
        <w:t xml:space="preserve">Fixed bug that occurred when IUZFOPT=0 and element 0 accessed in array DELSTOR.  </w:t>
      </w:r>
    </w:p>
    <w:p w14:paraId="12D4DF78" w14:textId="642D372A" w:rsidR="00416B33" w:rsidRPr="00416B33" w:rsidRDefault="00416B33" w:rsidP="00CD199E">
      <w:pPr>
        <w:rPr>
          <w:sz w:val="24"/>
          <w:szCs w:val="24"/>
        </w:rPr>
      </w:pPr>
      <w:r w:rsidRPr="00416B33">
        <w:rPr>
          <w:sz w:val="24"/>
          <w:szCs w:val="24"/>
        </w:rPr>
        <w:t>Fixed keyword options to support old format. Fix</w:t>
      </w:r>
      <w:r>
        <w:rPr>
          <w:sz w:val="24"/>
          <w:szCs w:val="24"/>
        </w:rPr>
        <w:t xml:space="preserve">ed bug in UZ initialization to </w:t>
      </w:r>
      <w:r w:rsidR="00CD199E">
        <w:rPr>
          <w:sz w:val="24"/>
          <w:szCs w:val="24"/>
        </w:rPr>
        <w:t>allow m</w:t>
      </w:r>
      <w:r w:rsidRPr="00416B33">
        <w:rPr>
          <w:sz w:val="24"/>
          <w:szCs w:val="24"/>
        </w:rPr>
        <w:t xml:space="preserve">ultiple consecutive steady state stress </w:t>
      </w:r>
      <w:r>
        <w:rPr>
          <w:sz w:val="24"/>
          <w:szCs w:val="24"/>
        </w:rPr>
        <w:t xml:space="preserve">periods. Fixed bug causing UZF </w:t>
      </w:r>
      <w:r w:rsidRPr="00416B33">
        <w:rPr>
          <w:sz w:val="24"/>
          <w:szCs w:val="24"/>
        </w:rPr>
        <w:t xml:space="preserve">land surface to be incorrectly set for cells underlying lake cells. </w:t>
      </w:r>
    </w:p>
    <w:p w14:paraId="0B8DB2F9" w14:textId="77777777" w:rsidR="00416B33" w:rsidRPr="00416B33" w:rsidRDefault="00416B33" w:rsidP="00416B33">
      <w:pPr>
        <w:spacing w:line="360" w:lineRule="auto"/>
        <w:rPr>
          <w:sz w:val="24"/>
          <w:szCs w:val="24"/>
        </w:rPr>
      </w:pPr>
    </w:p>
    <w:p w14:paraId="5617ACA8" w14:textId="77777777" w:rsidR="00416B33" w:rsidRPr="006345C6" w:rsidRDefault="00416B33" w:rsidP="00416B33">
      <w:pPr>
        <w:spacing w:line="360" w:lineRule="auto"/>
        <w:rPr>
          <w:sz w:val="24"/>
          <w:szCs w:val="24"/>
        </w:rPr>
      </w:pPr>
      <w:r w:rsidRPr="006345C6">
        <w:rPr>
          <w:sz w:val="24"/>
          <w:szCs w:val="24"/>
        </w:rPr>
        <w:t>Streamflow Routing (SFR2) Package</w:t>
      </w:r>
    </w:p>
    <w:p w14:paraId="763F71F5" w14:textId="10B9CBF8" w:rsidR="00416B33" w:rsidRPr="00416B33" w:rsidRDefault="00416B33" w:rsidP="00CD199E">
      <w:pPr>
        <w:rPr>
          <w:sz w:val="24"/>
          <w:szCs w:val="24"/>
        </w:rPr>
      </w:pPr>
      <w:r w:rsidRPr="00416B33">
        <w:rPr>
          <w:sz w:val="24"/>
          <w:szCs w:val="24"/>
        </w:rPr>
        <w:t xml:space="preserve">Keyword options were modified to allow for backward </w:t>
      </w:r>
      <w:r>
        <w:rPr>
          <w:sz w:val="24"/>
          <w:szCs w:val="24"/>
        </w:rPr>
        <w:t xml:space="preserve">compatibility of previous input </w:t>
      </w:r>
      <w:r w:rsidRPr="00416B33">
        <w:rPr>
          <w:sz w:val="24"/>
          <w:szCs w:val="24"/>
        </w:rPr>
        <w:t>formats of keywords, including single line lis</w:t>
      </w:r>
      <w:r>
        <w:rPr>
          <w:sz w:val="24"/>
          <w:szCs w:val="24"/>
        </w:rPr>
        <w:t>ts of keywords</w:t>
      </w:r>
      <w:r w:rsidRPr="00416B33">
        <w:rPr>
          <w:sz w:val="24"/>
          <w:szCs w:val="24"/>
        </w:rPr>
        <w:t>. A bu</w:t>
      </w:r>
      <w:r>
        <w:rPr>
          <w:sz w:val="24"/>
          <w:szCs w:val="24"/>
        </w:rPr>
        <w:t xml:space="preserve">g was fixed that affects models </w:t>
      </w:r>
      <w:r w:rsidRPr="00416B33">
        <w:rPr>
          <w:sz w:val="24"/>
          <w:szCs w:val="24"/>
        </w:rPr>
        <w:t>that use the LOSSFACTOR option for reducing strea</w:t>
      </w:r>
      <w:r>
        <w:rPr>
          <w:sz w:val="24"/>
          <w:szCs w:val="24"/>
        </w:rPr>
        <w:t xml:space="preserve">mbed hydraulic conductivity for </w:t>
      </w:r>
      <w:r w:rsidR="006345C6">
        <w:rPr>
          <w:sz w:val="24"/>
          <w:szCs w:val="24"/>
        </w:rPr>
        <w:t>losing streams.</w:t>
      </w:r>
      <w:r w:rsidR="000870D7">
        <w:rPr>
          <w:sz w:val="24"/>
          <w:szCs w:val="24"/>
        </w:rPr>
        <w:t xml:space="preserve"> This bug fix includes modifications that were made after the release of MODFLOW-NWT </w:t>
      </w:r>
      <w:r w:rsidR="000870D7" w:rsidRPr="00416B33">
        <w:rPr>
          <w:sz w:val="24"/>
          <w:szCs w:val="24"/>
        </w:rPr>
        <w:t>Version 1.1.3</w:t>
      </w:r>
      <w:r w:rsidR="000870D7">
        <w:rPr>
          <w:sz w:val="24"/>
          <w:szCs w:val="24"/>
        </w:rPr>
        <w:t>.</w:t>
      </w:r>
    </w:p>
    <w:p w14:paraId="7B03B751" w14:textId="77777777" w:rsidR="00416B33" w:rsidRPr="00416B33" w:rsidRDefault="00416B33" w:rsidP="00416B33">
      <w:pPr>
        <w:spacing w:line="360" w:lineRule="auto"/>
        <w:rPr>
          <w:sz w:val="24"/>
          <w:szCs w:val="24"/>
        </w:rPr>
      </w:pPr>
    </w:p>
    <w:p w14:paraId="589C8D3E" w14:textId="77777777" w:rsidR="00416B33" w:rsidRPr="006345C6" w:rsidRDefault="00416B33" w:rsidP="00416B33">
      <w:pPr>
        <w:spacing w:line="360" w:lineRule="auto"/>
        <w:rPr>
          <w:sz w:val="24"/>
          <w:szCs w:val="24"/>
        </w:rPr>
      </w:pPr>
      <w:r w:rsidRPr="006345C6">
        <w:rPr>
          <w:sz w:val="24"/>
          <w:szCs w:val="24"/>
        </w:rPr>
        <w:t>Lake (LAK) Package</w:t>
      </w:r>
    </w:p>
    <w:p w14:paraId="28FAD798" w14:textId="706C0E2D" w:rsidR="00416B33" w:rsidRPr="00416B33" w:rsidRDefault="00416B33" w:rsidP="00CD199E">
      <w:pPr>
        <w:rPr>
          <w:sz w:val="24"/>
          <w:szCs w:val="24"/>
        </w:rPr>
      </w:pPr>
      <w:r w:rsidRPr="00416B33">
        <w:rPr>
          <w:sz w:val="24"/>
          <w:szCs w:val="24"/>
        </w:rPr>
        <w:t xml:space="preserve">Fixed array index from </w:t>
      </w:r>
      <w:proofErr w:type="gramStart"/>
      <w:r w:rsidRPr="00416B33">
        <w:rPr>
          <w:sz w:val="24"/>
          <w:szCs w:val="24"/>
        </w:rPr>
        <w:t>DELVOLLAK(</w:t>
      </w:r>
      <w:proofErr w:type="gramEnd"/>
      <w:r w:rsidRPr="00416B33">
        <w:rPr>
          <w:sz w:val="24"/>
          <w:szCs w:val="24"/>
        </w:rPr>
        <w:t>NSSAR) to DELVOLL</w:t>
      </w:r>
      <w:r>
        <w:rPr>
          <w:sz w:val="24"/>
          <w:szCs w:val="24"/>
        </w:rPr>
        <w:t xml:space="preserve">AK(NLAKES). Fixed </w:t>
      </w:r>
      <w:r w:rsidR="008F5721">
        <w:rPr>
          <w:sz w:val="24"/>
          <w:szCs w:val="24"/>
        </w:rPr>
        <w:t>Lake Package</w:t>
      </w:r>
      <w:r>
        <w:rPr>
          <w:sz w:val="24"/>
          <w:szCs w:val="24"/>
        </w:rPr>
        <w:t xml:space="preserve"> </w:t>
      </w:r>
      <w:r w:rsidRPr="00416B33">
        <w:rPr>
          <w:sz w:val="24"/>
          <w:szCs w:val="24"/>
        </w:rPr>
        <w:t>derivatives for better solutions. Fixed instabili</w:t>
      </w:r>
      <w:r>
        <w:rPr>
          <w:sz w:val="24"/>
          <w:szCs w:val="24"/>
        </w:rPr>
        <w:t xml:space="preserve">ty issue with Lake Package for </w:t>
      </w:r>
      <w:r w:rsidRPr="00416B33">
        <w:rPr>
          <w:sz w:val="24"/>
          <w:szCs w:val="24"/>
        </w:rPr>
        <w:t>small lakes and large surface inflow and outflow.</w:t>
      </w:r>
    </w:p>
    <w:p w14:paraId="726A5658" w14:textId="77777777" w:rsidR="00855306" w:rsidRDefault="00855306" w:rsidP="00855306">
      <w:pPr>
        <w:rPr>
          <w:sz w:val="24"/>
          <w:szCs w:val="24"/>
        </w:rPr>
      </w:pPr>
    </w:p>
    <w:p w14:paraId="747F4FD2" w14:textId="77777777" w:rsidR="00855306" w:rsidRPr="00416B33" w:rsidRDefault="00855306" w:rsidP="00855306">
      <w:pPr>
        <w:spacing w:line="360" w:lineRule="auto"/>
        <w:rPr>
          <w:sz w:val="24"/>
          <w:szCs w:val="24"/>
        </w:rPr>
      </w:pPr>
      <w:r>
        <w:rPr>
          <w:sz w:val="24"/>
          <w:szCs w:val="24"/>
        </w:rPr>
        <w:t>Gage (GAG) Package</w:t>
      </w:r>
    </w:p>
    <w:p w14:paraId="5326342F" w14:textId="77777777" w:rsidR="00855306" w:rsidRDefault="00855306" w:rsidP="00855306">
      <w:pPr>
        <w:rPr>
          <w:sz w:val="24"/>
          <w:szCs w:val="24"/>
        </w:rPr>
      </w:pPr>
      <w:r>
        <w:rPr>
          <w:sz w:val="24"/>
          <w:szCs w:val="24"/>
        </w:rPr>
        <w:t>Added check to make sure the SFR Package is active if stream gages are input to the GAG Package. Previously, a memory access error would occur if the SFR2 Package was inactive and stream gages were specified within the GAG Package input file.</w:t>
      </w:r>
    </w:p>
    <w:p w14:paraId="7BACC384" w14:textId="77777777" w:rsidR="00855306" w:rsidRDefault="00855306" w:rsidP="00416B33">
      <w:pPr>
        <w:spacing w:line="360" w:lineRule="auto"/>
        <w:rPr>
          <w:sz w:val="24"/>
          <w:szCs w:val="24"/>
        </w:rPr>
      </w:pPr>
    </w:p>
    <w:p w14:paraId="073B4122" w14:textId="77777777" w:rsidR="00416B33" w:rsidRPr="006345C6" w:rsidRDefault="00416B33" w:rsidP="00416B33">
      <w:pPr>
        <w:spacing w:line="360" w:lineRule="auto"/>
        <w:rPr>
          <w:sz w:val="24"/>
          <w:szCs w:val="24"/>
        </w:rPr>
      </w:pPr>
      <w:r w:rsidRPr="006345C6">
        <w:rPr>
          <w:sz w:val="24"/>
          <w:szCs w:val="24"/>
        </w:rPr>
        <w:t>Multi-Node Well (MNW2) Package</w:t>
      </w:r>
    </w:p>
    <w:p w14:paraId="021CE99D" w14:textId="6EC78DE4" w:rsidR="00416B33" w:rsidRPr="00416B33" w:rsidRDefault="00416B33" w:rsidP="00CD199E">
      <w:pPr>
        <w:rPr>
          <w:sz w:val="24"/>
          <w:szCs w:val="24"/>
        </w:rPr>
      </w:pPr>
      <w:r w:rsidRPr="00416B33">
        <w:rPr>
          <w:sz w:val="24"/>
          <w:szCs w:val="24"/>
        </w:rPr>
        <w:t>Initialized variable Hwell. Fixed reference to lbotm i</w:t>
      </w:r>
      <w:r>
        <w:rPr>
          <w:sz w:val="24"/>
          <w:szCs w:val="24"/>
        </w:rPr>
        <w:t xml:space="preserve">n botm arrays used for models </w:t>
      </w:r>
      <w:r w:rsidRPr="00416B33">
        <w:rPr>
          <w:sz w:val="24"/>
          <w:szCs w:val="24"/>
        </w:rPr>
        <w:t>with quasi-confining units.</w:t>
      </w:r>
    </w:p>
    <w:p w14:paraId="2A3ACB82" w14:textId="77777777" w:rsidR="00416B33" w:rsidRPr="00416B33" w:rsidRDefault="00416B33" w:rsidP="00416B33">
      <w:pPr>
        <w:spacing w:line="360" w:lineRule="auto"/>
        <w:rPr>
          <w:sz w:val="24"/>
          <w:szCs w:val="24"/>
        </w:rPr>
      </w:pPr>
    </w:p>
    <w:p w14:paraId="2C9DF8CC" w14:textId="77777777" w:rsidR="00416B33" w:rsidRPr="006345C6" w:rsidRDefault="00416B33" w:rsidP="00416B33">
      <w:pPr>
        <w:spacing w:line="360" w:lineRule="auto"/>
        <w:rPr>
          <w:sz w:val="24"/>
          <w:szCs w:val="24"/>
        </w:rPr>
      </w:pPr>
      <w:r w:rsidRPr="006345C6">
        <w:rPr>
          <w:sz w:val="24"/>
          <w:szCs w:val="24"/>
        </w:rPr>
        <w:t>Link-MT3DMS (LMT) Package</w:t>
      </w:r>
    </w:p>
    <w:p w14:paraId="6C31A135" w14:textId="759B469F" w:rsidR="00416B33" w:rsidRPr="00416B33" w:rsidRDefault="00855306" w:rsidP="00CD199E">
      <w:pPr>
        <w:rPr>
          <w:sz w:val="24"/>
          <w:szCs w:val="24"/>
        </w:rPr>
      </w:pPr>
      <w:r>
        <w:rPr>
          <w:sz w:val="24"/>
          <w:szCs w:val="24"/>
        </w:rPr>
        <w:t xml:space="preserve">Changes to the LMT Package since the release of MODFLOW-NWT 1.1.3: </w:t>
      </w:r>
      <w:r w:rsidR="00416B33" w:rsidRPr="00416B33">
        <w:rPr>
          <w:sz w:val="24"/>
          <w:szCs w:val="24"/>
        </w:rPr>
        <w:t>Terms appearing in either SFR or LAK were removed from the LMTMODULE and</w:t>
      </w:r>
      <w:r w:rsidR="00416B33">
        <w:rPr>
          <w:sz w:val="24"/>
          <w:szCs w:val="24"/>
        </w:rPr>
        <w:t xml:space="preserve"> instead </w:t>
      </w:r>
      <w:r w:rsidR="00416B33" w:rsidRPr="00416B33">
        <w:rPr>
          <w:sz w:val="24"/>
          <w:szCs w:val="24"/>
        </w:rPr>
        <w:t>placed in SFRMODULE or LAKMODULE. Added IGWET to t</w:t>
      </w:r>
      <w:r w:rsidR="00416B33">
        <w:rPr>
          <w:sz w:val="24"/>
          <w:szCs w:val="24"/>
        </w:rPr>
        <w:t xml:space="preserve">he LMTMODULE and allocated the </w:t>
      </w:r>
      <w:r w:rsidR="00416B33" w:rsidRPr="00416B33">
        <w:rPr>
          <w:sz w:val="24"/>
          <w:szCs w:val="24"/>
        </w:rPr>
        <w:t>variable to avoid memory overwrite errors. Bug fi</w:t>
      </w:r>
      <w:r w:rsidR="00416B33">
        <w:rPr>
          <w:sz w:val="24"/>
          <w:szCs w:val="24"/>
        </w:rPr>
        <w:t xml:space="preserve">x for binary output in LMT (an </w:t>
      </w:r>
      <w:r w:rsidR="00416B33" w:rsidRPr="00416B33">
        <w:rPr>
          <w:sz w:val="24"/>
          <w:szCs w:val="24"/>
        </w:rPr>
        <w:t xml:space="preserve">extra term was being written that was causing </w:t>
      </w:r>
      <w:r w:rsidR="00416B33">
        <w:rPr>
          <w:sz w:val="24"/>
          <w:szCs w:val="24"/>
        </w:rPr>
        <w:t xml:space="preserve">problems to the FMI package in </w:t>
      </w:r>
      <w:r w:rsidR="00416B33" w:rsidRPr="00416B33">
        <w:rPr>
          <w:sz w:val="24"/>
          <w:szCs w:val="24"/>
        </w:rPr>
        <w:t>MT3D-USGS). Fixed a bug in LMT related to the li</w:t>
      </w:r>
      <w:r w:rsidR="00416B33">
        <w:rPr>
          <w:sz w:val="24"/>
          <w:szCs w:val="24"/>
        </w:rPr>
        <w:t xml:space="preserve">nkage of groundwater discharge </w:t>
      </w:r>
      <w:r w:rsidR="00416B33" w:rsidRPr="00416B33">
        <w:rPr>
          <w:sz w:val="24"/>
          <w:szCs w:val="24"/>
        </w:rPr>
        <w:t>(or runoff) to a sink (that is, not connected to s</w:t>
      </w:r>
      <w:r w:rsidR="00416B33">
        <w:rPr>
          <w:sz w:val="24"/>
          <w:szCs w:val="24"/>
        </w:rPr>
        <w:t xml:space="preserve">urface-water through IRUNBND). </w:t>
      </w:r>
      <w:r w:rsidR="00416B33" w:rsidRPr="00416B33">
        <w:rPr>
          <w:sz w:val="24"/>
          <w:szCs w:val="24"/>
        </w:rPr>
        <w:t>Bug fix to LMT to use KPER and KSTP from PRMSMODULE instead of GSFMODFLOW</w:t>
      </w:r>
      <w:r w:rsidR="00416B33">
        <w:rPr>
          <w:sz w:val="24"/>
          <w:szCs w:val="24"/>
        </w:rPr>
        <w:t>.</w:t>
      </w:r>
    </w:p>
    <w:p w14:paraId="57DF1D31" w14:textId="77777777" w:rsidR="00855306" w:rsidRDefault="00855306" w:rsidP="00855306">
      <w:pPr>
        <w:spacing w:line="360" w:lineRule="auto"/>
        <w:rPr>
          <w:sz w:val="24"/>
          <w:szCs w:val="24"/>
        </w:rPr>
      </w:pPr>
    </w:p>
    <w:p w14:paraId="487B3E7F" w14:textId="77777777" w:rsidR="00855306" w:rsidRDefault="00855306" w:rsidP="00855306">
      <w:pPr>
        <w:spacing w:line="360" w:lineRule="auto"/>
        <w:rPr>
          <w:sz w:val="24"/>
          <w:szCs w:val="24"/>
        </w:rPr>
      </w:pPr>
      <w:r>
        <w:rPr>
          <w:sz w:val="24"/>
          <w:szCs w:val="24"/>
        </w:rPr>
        <w:t>Upstream-Weighting (UPW) Package</w:t>
      </w:r>
    </w:p>
    <w:p w14:paraId="3B19625B" w14:textId="77777777" w:rsidR="00855306" w:rsidRDefault="00855306" w:rsidP="00855306">
      <w:pPr>
        <w:rPr>
          <w:sz w:val="24"/>
          <w:szCs w:val="24"/>
        </w:rPr>
      </w:pPr>
      <w:r>
        <w:rPr>
          <w:sz w:val="24"/>
          <w:szCs w:val="24"/>
        </w:rPr>
        <w:t>If the variable IPHDRY was set to 1 for outputting Hdry for dry cells, then Hdry could be used by any of the OBS Packages to calculate observation values. The code was modified to output a warning to the LIST file command window if any OBS Packages are active and IPHDRY is greater than zero.</w:t>
      </w:r>
    </w:p>
    <w:p w14:paraId="13E08067" w14:textId="77777777" w:rsidR="00855306" w:rsidRDefault="00855306" w:rsidP="00855306">
      <w:pPr>
        <w:spacing w:line="360" w:lineRule="auto"/>
        <w:rPr>
          <w:sz w:val="24"/>
          <w:szCs w:val="24"/>
        </w:rPr>
      </w:pPr>
    </w:p>
    <w:p w14:paraId="3B1BA217" w14:textId="77777777" w:rsidR="00855306" w:rsidRPr="006345C6" w:rsidRDefault="00855306" w:rsidP="00855306">
      <w:pPr>
        <w:spacing w:line="360" w:lineRule="auto"/>
        <w:rPr>
          <w:sz w:val="24"/>
          <w:szCs w:val="24"/>
        </w:rPr>
      </w:pPr>
      <w:r w:rsidRPr="006345C6">
        <w:rPr>
          <w:sz w:val="24"/>
          <w:szCs w:val="24"/>
        </w:rPr>
        <w:t xml:space="preserve">Well (WEL) </w:t>
      </w:r>
      <w:r>
        <w:rPr>
          <w:sz w:val="24"/>
          <w:szCs w:val="24"/>
        </w:rPr>
        <w:t>P</w:t>
      </w:r>
      <w:r w:rsidRPr="006345C6">
        <w:rPr>
          <w:sz w:val="24"/>
          <w:szCs w:val="24"/>
        </w:rPr>
        <w:t>ackage</w:t>
      </w:r>
    </w:p>
    <w:p w14:paraId="2E262AEB" w14:textId="77777777" w:rsidR="00855306" w:rsidRPr="00416B33" w:rsidRDefault="00855306" w:rsidP="00855306">
      <w:pPr>
        <w:rPr>
          <w:sz w:val="24"/>
          <w:szCs w:val="24"/>
        </w:rPr>
      </w:pPr>
      <w:r w:rsidRPr="00416B33">
        <w:rPr>
          <w:sz w:val="24"/>
          <w:szCs w:val="24"/>
        </w:rPr>
        <w:t>Added ability to reuse the same well tabfile f</w:t>
      </w:r>
      <w:r>
        <w:rPr>
          <w:sz w:val="24"/>
          <w:szCs w:val="24"/>
        </w:rPr>
        <w:t xml:space="preserve">or more than one well. Changed </w:t>
      </w:r>
      <w:r w:rsidRPr="00416B33">
        <w:rPr>
          <w:sz w:val="24"/>
          <w:szCs w:val="24"/>
        </w:rPr>
        <w:t xml:space="preserve">reading the tabfiles to allow comment lines </w:t>
      </w:r>
      <w:r>
        <w:rPr>
          <w:sz w:val="24"/>
          <w:szCs w:val="24"/>
        </w:rPr>
        <w:t xml:space="preserve">in tabfiles. Modified output of </w:t>
      </w:r>
      <w:r w:rsidRPr="00416B33">
        <w:rPr>
          <w:sz w:val="24"/>
          <w:szCs w:val="24"/>
        </w:rPr>
        <w:t xml:space="preserve">pumping rates to LST file to separate </w:t>
      </w:r>
      <w:r>
        <w:rPr>
          <w:sz w:val="24"/>
          <w:szCs w:val="24"/>
        </w:rPr>
        <w:t xml:space="preserve">this output </w:t>
      </w:r>
      <w:r w:rsidRPr="00416B33">
        <w:rPr>
          <w:sz w:val="24"/>
          <w:szCs w:val="24"/>
        </w:rPr>
        <w:t xml:space="preserve">from </w:t>
      </w:r>
      <w:r>
        <w:rPr>
          <w:sz w:val="24"/>
          <w:szCs w:val="24"/>
        </w:rPr>
        <w:t xml:space="preserve">output that lists wells with reduced </w:t>
      </w:r>
      <w:r w:rsidRPr="00416B33">
        <w:rPr>
          <w:sz w:val="24"/>
          <w:szCs w:val="24"/>
        </w:rPr>
        <w:t>pumping. Modified keyword input formats to</w:t>
      </w:r>
      <w:r>
        <w:rPr>
          <w:sz w:val="24"/>
          <w:szCs w:val="24"/>
        </w:rPr>
        <w:t xml:space="preserve"> support backward compatibility </w:t>
      </w:r>
      <w:r w:rsidRPr="00416B33">
        <w:rPr>
          <w:sz w:val="24"/>
          <w:szCs w:val="24"/>
        </w:rPr>
        <w:t>of previous keyword input formats. Charact</w:t>
      </w:r>
      <w:r>
        <w:rPr>
          <w:sz w:val="24"/>
          <w:szCs w:val="24"/>
        </w:rPr>
        <w:t xml:space="preserve">er variable PHIRAMP can be used </w:t>
      </w:r>
      <w:r w:rsidRPr="00416B33">
        <w:rPr>
          <w:sz w:val="24"/>
          <w:szCs w:val="24"/>
        </w:rPr>
        <w:t>instead of SPECIFY for inpu</w:t>
      </w:r>
      <w:r>
        <w:rPr>
          <w:sz w:val="24"/>
          <w:szCs w:val="24"/>
        </w:rPr>
        <w:t>t</w:t>
      </w:r>
      <w:r w:rsidRPr="00416B33">
        <w:rPr>
          <w:sz w:val="24"/>
          <w:szCs w:val="24"/>
        </w:rPr>
        <w:t>ting PHIRAMP and o</w:t>
      </w:r>
      <w:r>
        <w:rPr>
          <w:sz w:val="24"/>
          <w:szCs w:val="24"/>
        </w:rPr>
        <w:t xml:space="preserve">ptional output file unit number </w:t>
      </w:r>
      <w:r w:rsidRPr="00416B33">
        <w:rPr>
          <w:sz w:val="24"/>
          <w:szCs w:val="24"/>
        </w:rPr>
        <w:t>for writing reduced pumping rates. Thus, a phir</w:t>
      </w:r>
      <w:r>
        <w:rPr>
          <w:sz w:val="24"/>
          <w:szCs w:val="24"/>
        </w:rPr>
        <w:t xml:space="preserve">amp value and outfile file unit </w:t>
      </w:r>
      <w:r w:rsidRPr="00416B33">
        <w:rPr>
          <w:sz w:val="24"/>
          <w:szCs w:val="24"/>
        </w:rPr>
        <w:t xml:space="preserve">number can be specified, respectively, </w:t>
      </w:r>
      <w:r>
        <w:rPr>
          <w:sz w:val="24"/>
          <w:szCs w:val="24"/>
        </w:rPr>
        <w:t xml:space="preserve">in the first non-comment record </w:t>
      </w:r>
      <w:r w:rsidRPr="00416B33">
        <w:rPr>
          <w:sz w:val="24"/>
          <w:szCs w:val="24"/>
        </w:rPr>
        <w:t>in the WEL input file as:</w:t>
      </w:r>
    </w:p>
    <w:p w14:paraId="094935B1" w14:textId="77777777" w:rsidR="00855306" w:rsidRPr="00416B33" w:rsidRDefault="00855306" w:rsidP="00855306">
      <w:pPr>
        <w:spacing w:line="360" w:lineRule="auto"/>
        <w:rPr>
          <w:sz w:val="24"/>
          <w:szCs w:val="24"/>
        </w:rPr>
      </w:pPr>
    </w:p>
    <w:p w14:paraId="589D833E" w14:textId="77777777" w:rsidR="00855306" w:rsidRPr="00416B33" w:rsidRDefault="00855306" w:rsidP="00855306">
      <w:pPr>
        <w:rPr>
          <w:sz w:val="24"/>
          <w:szCs w:val="24"/>
        </w:rPr>
      </w:pPr>
      <w:r w:rsidRPr="00416B33">
        <w:rPr>
          <w:sz w:val="24"/>
          <w:szCs w:val="24"/>
        </w:rPr>
        <w:t>OPTIONS</w:t>
      </w:r>
    </w:p>
    <w:p w14:paraId="2DC0C75A" w14:textId="77777777" w:rsidR="00855306" w:rsidRPr="00416B33" w:rsidRDefault="00855306" w:rsidP="00855306">
      <w:pPr>
        <w:rPr>
          <w:sz w:val="24"/>
          <w:szCs w:val="24"/>
        </w:rPr>
      </w:pPr>
      <w:proofErr w:type="gramStart"/>
      <w:r w:rsidRPr="00416B33">
        <w:rPr>
          <w:sz w:val="24"/>
          <w:szCs w:val="24"/>
        </w:rPr>
        <w:t>phiramp</w:t>
      </w:r>
      <w:proofErr w:type="gramEnd"/>
      <w:r w:rsidRPr="00416B33">
        <w:rPr>
          <w:sz w:val="24"/>
          <w:szCs w:val="24"/>
        </w:rPr>
        <w:t xml:space="preserve"> 0.1 15</w:t>
      </w:r>
    </w:p>
    <w:p w14:paraId="57AC9BC4" w14:textId="77777777" w:rsidR="00855306" w:rsidRPr="00416B33" w:rsidRDefault="00855306" w:rsidP="00855306">
      <w:pPr>
        <w:rPr>
          <w:sz w:val="24"/>
          <w:szCs w:val="24"/>
        </w:rPr>
      </w:pPr>
      <w:r w:rsidRPr="00416B33">
        <w:rPr>
          <w:sz w:val="24"/>
          <w:szCs w:val="24"/>
        </w:rPr>
        <w:t>END</w:t>
      </w:r>
    </w:p>
    <w:p w14:paraId="5172C5D0" w14:textId="77777777" w:rsidR="00855306" w:rsidRPr="00416B33" w:rsidRDefault="00855306" w:rsidP="00855306">
      <w:pPr>
        <w:rPr>
          <w:sz w:val="24"/>
          <w:szCs w:val="24"/>
        </w:rPr>
      </w:pPr>
    </w:p>
    <w:p w14:paraId="4CEA391E" w14:textId="77777777" w:rsidR="00B61387" w:rsidRDefault="00B61387" w:rsidP="009173AD">
      <w:pPr>
        <w:spacing w:line="360" w:lineRule="auto"/>
        <w:rPr>
          <w:rStyle w:val="Strong"/>
          <w:sz w:val="24"/>
        </w:rPr>
      </w:pPr>
    </w:p>
    <w:p w14:paraId="4A2F1938" w14:textId="77777777" w:rsidR="009173AD" w:rsidRDefault="009173AD" w:rsidP="009173AD">
      <w:pPr>
        <w:spacing w:line="360" w:lineRule="auto"/>
        <w:rPr>
          <w:rStyle w:val="Strong"/>
          <w:sz w:val="24"/>
        </w:rPr>
      </w:pPr>
      <w:r>
        <w:rPr>
          <w:rStyle w:val="Strong"/>
          <w:sz w:val="24"/>
        </w:rPr>
        <w:t>Previous Versions</w:t>
      </w:r>
    </w:p>
    <w:p w14:paraId="0BE760F9" w14:textId="77777777" w:rsidR="009173AD" w:rsidRDefault="009173AD" w:rsidP="009173AD">
      <w:pPr>
        <w:spacing w:line="360" w:lineRule="auto"/>
        <w:rPr>
          <w:rStyle w:val="Strong"/>
          <w:sz w:val="24"/>
        </w:rPr>
      </w:pPr>
      <w:r>
        <w:rPr>
          <w:rStyle w:val="Strong"/>
          <w:sz w:val="24"/>
        </w:rPr>
        <w:t xml:space="preserve">Current Version, </w:t>
      </w:r>
      <w:r w:rsidRPr="000E7621">
        <w:rPr>
          <w:rStyle w:val="Strong"/>
          <w:sz w:val="24"/>
        </w:rPr>
        <w:t>1.2</w:t>
      </w:r>
      <w:r w:rsidRPr="005130C2">
        <w:rPr>
          <w:rStyle w:val="Strong"/>
          <w:sz w:val="24"/>
        </w:rPr>
        <w:t>.1 (October 1, 2016)</w:t>
      </w:r>
    </w:p>
    <w:p w14:paraId="467FEBF3" w14:textId="77777777" w:rsidR="00736D8F" w:rsidRDefault="00446165" w:rsidP="000660E5">
      <w:pPr>
        <w:rPr>
          <w:sz w:val="24"/>
          <w:szCs w:val="24"/>
        </w:rPr>
      </w:pPr>
      <w:r w:rsidRPr="0001391C">
        <w:rPr>
          <w:rStyle w:val="Strong"/>
          <w:b w:val="0"/>
          <w:sz w:val="24"/>
        </w:rPr>
        <w:t xml:space="preserve">This version of GSFLOW is based on </w:t>
      </w:r>
      <w:r w:rsidR="00C66028" w:rsidRPr="00C66028">
        <w:rPr>
          <w:rStyle w:val="Strong"/>
          <w:b w:val="0"/>
          <w:sz w:val="24"/>
        </w:rPr>
        <w:t xml:space="preserve">MODFLOW-NWT </w:t>
      </w:r>
      <w:r w:rsidR="00C66028" w:rsidRPr="000E7621">
        <w:rPr>
          <w:rStyle w:val="Strong"/>
          <w:b w:val="0"/>
          <w:sz w:val="24"/>
        </w:rPr>
        <w:t>version 1.</w:t>
      </w:r>
      <w:r w:rsidR="00641080" w:rsidRPr="000E7621">
        <w:rPr>
          <w:rStyle w:val="Strong"/>
          <w:b w:val="0"/>
          <w:sz w:val="24"/>
        </w:rPr>
        <w:t>1.</w:t>
      </w:r>
      <w:r w:rsidR="00562D12">
        <w:rPr>
          <w:rStyle w:val="Strong"/>
          <w:b w:val="0"/>
          <w:sz w:val="24"/>
        </w:rPr>
        <w:t>2</w:t>
      </w:r>
      <w:r w:rsidRPr="000E7621">
        <w:rPr>
          <w:rStyle w:val="Strong"/>
          <w:b w:val="0"/>
          <w:sz w:val="24"/>
        </w:rPr>
        <w:t>,</w:t>
      </w:r>
      <w:r w:rsidRPr="00C66028">
        <w:rPr>
          <w:rStyle w:val="Strong"/>
          <w:b w:val="0"/>
          <w:sz w:val="24"/>
        </w:rPr>
        <w:t xml:space="preserve"> </w:t>
      </w:r>
      <w:r w:rsidR="00821713" w:rsidRPr="00C66028">
        <w:rPr>
          <w:rStyle w:val="Strong"/>
          <w:b w:val="0"/>
          <w:sz w:val="24"/>
        </w:rPr>
        <w:t>MODFLOW-2005 version 1.</w:t>
      </w:r>
      <w:r w:rsidR="00821713">
        <w:rPr>
          <w:rStyle w:val="Strong"/>
          <w:b w:val="0"/>
          <w:sz w:val="24"/>
        </w:rPr>
        <w:t xml:space="preserve">11.0, </w:t>
      </w:r>
      <w:r w:rsidRPr="00C66028">
        <w:rPr>
          <w:rStyle w:val="Strong"/>
          <w:b w:val="0"/>
          <w:sz w:val="24"/>
        </w:rPr>
        <w:t>and PRMS version 4.0.</w:t>
      </w:r>
      <w:r w:rsidR="008C0B75">
        <w:rPr>
          <w:rStyle w:val="Strong"/>
          <w:b w:val="0"/>
          <w:sz w:val="24"/>
        </w:rPr>
        <w:t>2</w:t>
      </w:r>
      <w:r>
        <w:rPr>
          <w:rStyle w:val="Strong"/>
          <w:b w:val="0"/>
          <w:sz w:val="24"/>
        </w:rPr>
        <w:t xml:space="preserve">. </w:t>
      </w:r>
      <w:r w:rsidR="00132F24">
        <w:rPr>
          <w:sz w:val="24"/>
          <w:szCs w:val="24"/>
        </w:rPr>
        <w:t>A</w:t>
      </w:r>
      <w:r>
        <w:rPr>
          <w:sz w:val="24"/>
          <w:szCs w:val="24"/>
        </w:rPr>
        <w:t xml:space="preserve"> number of bug fixes and slight modifications have been made </w:t>
      </w:r>
      <w:r>
        <w:rPr>
          <w:sz w:val="24"/>
          <w:szCs w:val="24"/>
        </w:rPr>
        <w:lastRenderedPageBreak/>
        <w:t>to the software</w:t>
      </w:r>
      <w:r w:rsidR="00132F24">
        <w:rPr>
          <w:sz w:val="24"/>
          <w:szCs w:val="24"/>
        </w:rPr>
        <w:t xml:space="preserve"> for this release</w:t>
      </w:r>
      <w:r>
        <w:rPr>
          <w:sz w:val="24"/>
          <w:szCs w:val="24"/>
        </w:rPr>
        <w:t>; those bug fixes and modifications that are more than simp</w:t>
      </w:r>
      <w:r w:rsidR="00000C9D">
        <w:rPr>
          <w:sz w:val="24"/>
          <w:szCs w:val="24"/>
        </w:rPr>
        <w:t>ly cosmetic are described below, beginning with changes to the PRMS Modules and then progressing to changes to the MODFLOW Packages and GSFLOW Modules.</w:t>
      </w:r>
    </w:p>
    <w:p w14:paraId="0B9F9B84" w14:textId="77777777" w:rsidR="009778C7" w:rsidRDefault="009778C7" w:rsidP="000660E5">
      <w:pPr>
        <w:rPr>
          <w:sz w:val="24"/>
          <w:szCs w:val="24"/>
        </w:rPr>
      </w:pPr>
    </w:p>
    <w:p w14:paraId="051DDA9E" w14:textId="12270BA1" w:rsidR="009778C7" w:rsidRPr="00634355" w:rsidRDefault="009778C7" w:rsidP="009778C7">
      <w:pPr>
        <w:pStyle w:val="ListParagraph"/>
        <w:ind w:left="0"/>
        <w:rPr>
          <w:rStyle w:val="Strong"/>
          <w:b w:val="0"/>
          <w:bCs w:val="0"/>
          <w:sz w:val="24"/>
          <w:szCs w:val="24"/>
        </w:rPr>
      </w:pPr>
      <w:r>
        <w:rPr>
          <w:rStyle w:val="Strong"/>
          <w:b w:val="0"/>
          <w:sz w:val="24"/>
          <w:szCs w:val="24"/>
        </w:rPr>
        <w:t xml:space="preserve">This version </w:t>
      </w:r>
      <w:r w:rsidRPr="003F7E09">
        <w:rPr>
          <w:rStyle w:val="Strong"/>
          <w:b w:val="0"/>
          <w:sz w:val="24"/>
          <w:szCs w:val="24"/>
        </w:rPr>
        <w:t>includes an</w:t>
      </w:r>
      <w:r w:rsidRPr="003F7E09">
        <w:rPr>
          <w:sz w:val="24"/>
          <w:szCs w:val="24"/>
        </w:rPr>
        <w:t xml:space="preserve"> update to the ‘gsflowAnalysis.xls’ Excel workbook that was distributed with previous versions of GSFLOW</w:t>
      </w:r>
      <w:r>
        <w:rPr>
          <w:sz w:val="24"/>
          <w:szCs w:val="24"/>
        </w:rPr>
        <w:t xml:space="preserve">. The new workbook is called ‘GSFLOW_WBAnalysis_SeriesSEE.xlsm’ and is found in the ‘water-budget utility’ directory of the release. </w:t>
      </w:r>
      <w:r w:rsidRPr="003F7E09">
        <w:rPr>
          <w:sz w:val="24"/>
          <w:szCs w:val="24"/>
        </w:rPr>
        <w:t>Th</w:t>
      </w:r>
      <w:r>
        <w:rPr>
          <w:sz w:val="24"/>
          <w:szCs w:val="24"/>
        </w:rPr>
        <w:t>e update</w:t>
      </w:r>
      <w:r w:rsidRPr="003F7E09">
        <w:rPr>
          <w:sz w:val="24"/>
          <w:szCs w:val="24"/>
        </w:rPr>
        <w:t xml:space="preserve"> was done to better evaluate model </w:t>
      </w:r>
      <w:r>
        <w:rPr>
          <w:sz w:val="24"/>
          <w:szCs w:val="24"/>
        </w:rPr>
        <w:t>results</w:t>
      </w:r>
      <w:r w:rsidRPr="003F7E09">
        <w:rPr>
          <w:sz w:val="24"/>
          <w:szCs w:val="24"/>
        </w:rPr>
        <w:t xml:space="preserve"> with the data-viewing and data-manipulation capabilities provided by the SeriesSEE </w:t>
      </w:r>
      <w:r>
        <w:rPr>
          <w:sz w:val="24"/>
          <w:szCs w:val="24"/>
        </w:rPr>
        <w:t xml:space="preserve">Excel </w:t>
      </w:r>
      <w:r w:rsidRPr="003F7E09">
        <w:rPr>
          <w:sz w:val="24"/>
          <w:szCs w:val="24"/>
        </w:rPr>
        <w:t xml:space="preserve">Add-In. </w:t>
      </w:r>
      <w:r>
        <w:rPr>
          <w:sz w:val="24"/>
          <w:szCs w:val="24"/>
        </w:rPr>
        <w:t xml:space="preserve">The utility can be used during model construction, calibration, or application to evaluate simulation results. </w:t>
      </w:r>
      <w:r w:rsidRPr="003F7E09">
        <w:rPr>
          <w:sz w:val="24"/>
          <w:szCs w:val="24"/>
        </w:rPr>
        <w:t>As part of the update, the definitions of the various GSFLOW water-budget output variables have been revised. The revised water-budget components are illustrated in the ‘Budget_Diagrams.pdf’ and the updated variable names are defined in ‘Defi</w:t>
      </w:r>
      <w:r>
        <w:rPr>
          <w:sz w:val="24"/>
          <w:szCs w:val="24"/>
        </w:rPr>
        <w:t>nitions of Budget Variables.pdf.</w:t>
      </w:r>
      <w:r w:rsidRPr="003F7E09">
        <w:rPr>
          <w:sz w:val="24"/>
          <w:szCs w:val="24"/>
        </w:rPr>
        <w:t>’</w:t>
      </w:r>
      <w:r>
        <w:rPr>
          <w:sz w:val="24"/>
          <w:szCs w:val="24"/>
        </w:rPr>
        <w:t xml:space="preserve"> Both files are located in the ‘water-budget utility’ directory.</w:t>
      </w:r>
      <w:r w:rsidRPr="003F7E09">
        <w:rPr>
          <w:sz w:val="24"/>
          <w:szCs w:val="24"/>
        </w:rPr>
        <w:t xml:space="preserve"> Users are encouraged to review the Budget Dia</w:t>
      </w:r>
      <w:r>
        <w:rPr>
          <w:sz w:val="24"/>
          <w:szCs w:val="24"/>
        </w:rPr>
        <w:t xml:space="preserve">grams, which provide </w:t>
      </w:r>
      <w:r w:rsidRPr="003F7E09">
        <w:rPr>
          <w:sz w:val="24"/>
          <w:szCs w:val="24"/>
        </w:rPr>
        <w:t>depictions of the inflows, outflows, and storage processes of the major water-budget compartments simulated by GSFLOW.</w:t>
      </w:r>
    </w:p>
    <w:p w14:paraId="348BABA9" w14:textId="77777777" w:rsidR="00634355" w:rsidRDefault="00634355" w:rsidP="000660E5">
      <w:pPr>
        <w:rPr>
          <w:rStyle w:val="Strong"/>
          <w:sz w:val="24"/>
        </w:rPr>
      </w:pPr>
    </w:p>
    <w:p w14:paraId="6D4538D3" w14:textId="77777777" w:rsidR="003C1A33" w:rsidRDefault="00000C9D" w:rsidP="000660E5">
      <w:pPr>
        <w:rPr>
          <w:rStyle w:val="Strong"/>
          <w:sz w:val="24"/>
        </w:rPr>
      </w:pPr>
      <w:r>
        <w:rPr>
          <w:rStyle w:val="Strong"/>
          <w:sz w:val="24"/>
        </w:rPr>
        <w:t>A</w:t>
      </w:r>
      <w:r w:rsidR="008E3B50">
        <w:rPr>
          <w:rStyle w:val="Strong"/>
          <w:sz w:val="24"/>
        </w:rPr>
        <w:t xml:space="preserve">. </w:t>
      </w:r>
      <w:r w:rsidR="003C1A33">
        <w:rPr>
          <w:rStyle w:val="Strong"/>
          <w:sz w:val="24"/>
        </w:rPr>
        <w:t xml:space="preserve">PRMS </w:t>
      </w:r>
      <w:r>
        <w:rPr>
          <w:rStyle w:val="Strong"/>
          <w:sz w:val="24"/>
        </w:rPr>
        <w:t>Modules</w:t>
      </w:r>
    </w:p>
    <w:p w14:paraId="13A1ECF8" w14:textId="77777777" w:rsidR="000126B8" w:rsidRDefault="000126B8" w:rsidP="000660E5">
      <w:pPr>
        <w:rPr>
          <w:rStyle w:val="Strong"/>
          <w:sz w:val="24"/>
        </w:rPr>
      </w:pPr>
    </w:p>
    <w:p w14:paraId="460C9260" w14:textId="77777777" w:rsidR="00E757BF" w:rsidRDefault="00E757BF" w:rsidP="00E757BF">
      <w:pPr>
        <w:rPr>
          <w:rStyle w:val="Strong"/>
          <w:b w:val="0"/>
          <w:sz w:val="24"/>
          <w:szCs w:val="24"/>
        </w:rPr>
      </w:pPr>
      <w:r w:rsidRPr="00E757BF">
        <w:rPr>
          <w:rFonts w:cs="Courier New"/>
          <w:sz w:val="24"/>
          <w:szCs w:val="24"/>
        </w:rPr>
        <w:t>The PRMS version (4.0.</w:t>
      </w:r>
      <w:r w:rsidR="008C0B75">
        <w:rPr>
          <w:rFonts w:cs="Courier New"/>
          <w:sz w:val="24"/>
          <w:szCs w:val="24"/>
        </w:rPr>
        <w:t>2</w:t>
      </w:r>
      <w:r w:rsidRPr="00E757BF">
        <w:rPr>
          <w:rFonts w:cs="Courier New"/>
          <w:sz w:val="24"/>
          <w:szCs w:val="24"/>
        </w:rPr>
        <w:t>) included in GSFLOW version 1.2</w:t>
      </w:r>
      <w:r w:rsidR="008C0B75">
        <w:rPr>
          <w:rFonts w:cs="Courier New"/>
          <w:sz w:val="24"/>
          <w:szCs w:val="24"/>
        </w:rPr>
        <w:t>.1</w:t>
      </w:r>
      <w:r w:rsidRPr="00E757BF">
        <w:rPr>
          <w:rFonts w:cs="Courier New"/>
          <w:sz w:val="24"/>
          <w:szCs w:val="24"/>
        </w:rPr>
        <w:t xml:space="preserve"> is based on PRMS-IV as documented in Markstrom and others (2015)</w:t>
      </w:r>
      <w:r w:rsidR="00C02574">
        <w:rPr>
          <w:rFonts w:cs="Courier New"/>
          <w:sz w:val="24"/>
          <w:szCs w:val="24"/>
        </w:rPr>
        <w:t xml:space="preserve">. The version 4.0.2 release added new parameters and variables, corrected bugs, added more checks for valid input values, </w:t>
      </w:r>
      <w:r w:rsidR="00945ABF">
        <w:rPr>
          <w:rFonts w:cs="Courier New"/>
          <w:sz w:val="24"/>
          <w:szCs w:val="24"/>
        </w:rPr>
        <w:t xml:space="preserve">included </w:t>
      </w:r>
      <w:r w:rsidR="00C02574">
        <w:rPr>
          <w:rFonts w:cs="Courier New"/>
          <w:sz w:val="24"/>
          <w:szCs w:val="24"/>
        </w:rPr>
        <w:t xml:space="preserve">general code clean up (mostly to reduce mixed floating-point computations by changing some variables to double precision, some to single precision), and </w:t>
      </w:r>
      <w:r w:rsidR="00945ABF">
        <w:rPr>
          <w:rFonts w:cs="Courier New"/>
          <w:sz w:val="24"/>
          <w:szCs w:val="24"/>
        </w:rPr>
        <w:t>added</w:t>
      </w:r>
      <w:r w:rsidR="00C02574">
        <w:rPr>
          <w:rFonts w:cs="Courier New"/>
          <w:sz w:val="24"/>
          <w:szCs w:val="24"/>
        </w:rPr>
        <w:t xml:space="preserve"> FORTRAN intrinsic functions to convert variables prior to mixed-precision computations. </w:t>
      </w:r>
      <w:r w:rsidR="00945ABF" w:rsidRPr="00E757BF">
        <w:rPr>
          <w:rStyle w:val="Strong"/>
          <w:b w:val="0"/>
          <w:sz w:val="24"/>
          <w:szCs w:val="24"/>
        </w:rPr>
        <w:t xml:space="preserve">Detailed descriptions of changes made for </w:t>
      </w:r>
      <w:r w:rsidR="00945ABF">
        <w:rPr>
          <w:rStyle w:val="Strong"/>
          <w:b w:val="0"/>
          <w:sz w:val="24"/>
          <w:szCs w:val="24"/>
        </w:rPr>
        <w:t xml:space="preserve">PRMS </w:t>
      </w:r>
      <w:r w:rsidR="00945ABF" w:rsidRPr="00E757BF">
        <w:rPr>
          <w:rStyle w:val="Strong"/>
          <w:b w:val="0"/>
          <w:sz w:val="24"/>
          <w:szCs w:val="24"/>
        </w:rPr>
        <w:t>version 4.0.</w:t>
      </w:r>
      <w:r w:rsidR="00945ABF">
        <w:rPr>
          <w:rStyle w:val="Strong"/>
          <w:b w:val="0"/>
          <w:sz w:val="24"/>
          <w:szCs w:val="24"/>
        </w:rPr>
        <w:t>2</w:t>
      </w:r>
      <w:r w:rsidR="00945ABF" w:rsidRPr="00E757BF">
        <w:rPr>
          <w:rStyle w:val="Strong"/>
          <w:b w:val="0"/>
          <w:sz w:val="24"/>
          <w:szCs w:val="24"/>
        </w:rPr>
        <w:t xml:space="preserve"> are described in the PRMS release notes included with the PRMS distribution (</w:t>
      </w:r>
      <w:hyperlink r:id="rId19" w:history="1">
        <w:r w:rsidR="00945ABF" w:rsidRPr="00E757BF">
          <w:rPr>
            <w:rStyle w:val="Hyperlink"/>
            <w:sz w:val="24"/>
            <w:szCs w:val="24"/>
            <w:u w:val="none"/>
          </w:rPr>
          <w:t>http://wwwbrr.cr.usgs.gov/projects/SW_MoWS/PRMS.html</w:t>
        </w:r>
      </w:hyperlink>
      <w:r w:rsidR="00945ABF">
        <w:rPr>
          <w:rStyle w:val="Strong"/>
          <w:b w:val="0"/>
          <w:sz w:val="24"/>
          <w:szCs w:val="24"/>
        </w:rPr>
        <w:t xml:space="preserve">). </w:t>
      </w:r>
    </w:p>
    <w:p w14:paraId="6B585420" w14:textId="77777777" w:rsidR="00945ABF" w:rsidRDefault="00945ABF" w:rsidP="00E757BF">
      <w:pPr>
        <w:rPr>
          <w:rFonts w:cs="Courier New"/>
          <w:sz w:val="24"/>
          <w:szCs w:val="24"/>
        </w:rPr>
      </w:pPr>
    </w:p>
    <w:p w14:paraId="36A03501" w14:textId="77777777" w:rsidR="003C5944" w:rsidRDefault="00137787" w:rsidP="00E757BF">
      <w:pPr>
        <w:rPr>
          <w:rStyle w:val="Strong"/>
          <w:b w:val="0"/>
          <w:sz w:val="24"/>
          <w:szCs w:val="24"/>
        </w:rPr>
      </w:pPr>
      <w:r>
        <w:rPr>
          <w:rStyle w:val="Strong"/>
          <w:b w:val="0"/>
          <w:sz w:val="24"/>
          <w:szCs w:val="24"/>
        </w:rPr>
        <w:t xml:space="preserve">Changes in the specification of user inputs are reported as updates to tables in the Users’ Manual </w:t>
      </w:r>
      <w:r w:rsidR="000D3B5A">
        <w:rPr>
          <w:rStyle w:val="Strong"/>
          <w:b w:val="0"/>
          <w:sz w:val="24"/>
          <w:szCs w:val="24"/>
        </w:rPr>
        <w:t>(tables 2, 1-2, 1-3, and 1-5)</w:t>
      </w:r>
      <w:r w:rsidR="009428FA">
        <w:rPr>
          <w:rStyle w:val="Strong"/>
          <w:b w:val="0"/>
          <w:sz w:val="24"/>
          <w:szCs w:val="24"/>
        </w:rPr>
        <w:t xml:space="preserve"> at </w:t>
      </w:r>
      <w:hyperlink r:id="rId20" w:history="1">
        <w:r w:rsidR="00562D12" w:rsidRPr="00602619">
          <w:rPr>
            <w:rStyle w:val="Hyperlink"/>
            <w:sz w:val="24"/>
            <w:szCs w:val="24"/>
          </w:rPr>
          <w:t>ftp://brrftp.cr.usgs.gov/pub/mows/software/prms/4.0.2/PRMS_tableUpdates_4.0.2.pdf</w:t>
        </w:r>
      </w:hyperlink>
      <w:r w:rsidR="000D3B5A">
        <w:rPr>
          <w:rStyle w:val="Strong"/>
          <w:b w:val="0"/>
          <w:sz w:val="24"/>
          <w:szCs w:val="24"/>
        </w:rPr>
        <w:t xml:space="preserve"> </w:t>
      </w:r>
    </w:p>
    <w:p w14:paraId="3B1E3810" w14:textId="77777777" w:rsidR="003C5944" w:rsidRDefault="003C5944" w:rsidP="00E757BF">
      <w:pPr>
        <w:rPr>
          <w:rStyle w:val="Strong"/>
          <w:b w:val="0"/>
          <w:sz w:val="24"/>
          <w:szCs w:val="24"/>
        </w:rPr>
      </w:pPr>
    </w:p>
    <w:p w14:paraId="11598958" w14:textId="77777777" w:rsidR="003C5944" w:rsidRDefault="003C5944" w:rsidP="00E757BF">
      <w:pPr>
        <w:rPr>
          <w:rStyle w:val="Strong"/>
          <w:rFonts w:cs="Courier New"/>
          <w:b w:val="0"/>
          <w:bCs w:val="0"/>
          <w:sz w:val="24"/>
          <w:szCs w:val="24"/>
        </w:rPr>
      </w:pPr>
      <w:r w:rsidRPr="00AC7E56">
        <w:rPr>
          <w:sz w:val="24"/>
          <w:szCs w:val="24"/>
        </w:rPr>
        <w:t xml:space="preserve">Some input and output options </w:t>
      </w:r>
      <w:r>
        <w:rPr>
          <w:sz w:val="24"/>
          <w:szCs w:val="24"/>
        </w:rPr>
        <w:t xml:space="preserve">that are available in PRMS-IV </w:t>
      </w:r>
      <w:r w:rsidRPr="00AC7E56">
        <w:rPr>
          <w:sz w:val="24"/>
          <w:szCs w:val="24"/>
        </w:rPr>
        <w:t xml:space="preserve">are not available in the current GSFLOW release, such as those related to the </w:t>
      </w:r>
      <w:r w:rsidRPr="00E50948">
        <w:rPr>
          <w:rFonts w:ascii="Courier New" w:hAnsi="Courier New" w:cs="Courier New"/>
        </w:rPr>
        <w:t>strmflow_lake</w:t>
      </w:r>
      <w:r w:rsidRPr="00AC7E56">
        <w:rPr>
          <w:sz w:val="24"/>
          <w:szCs w:val="24"/>
        </w:rPr>
        <w:t xml:space="preserve"> module. </w:t>
      </w:r>
      <w:r>
        <w:rPr>
          <w:rFonts w:cs="Courier New"/>
          <w:sz w:val="24"/>
          <w:szCs w:val="24"/>
        </w:rPr>
        <w:t xml:space="preserve">Additional changes made to PRMS-IV that are relevant to GSFLOW simulations are described for the GSFLOW version 1.2 release beginning on </w:t>
      </w:r>
      <w:r w:rsidR="003C06DA">
        <w:rPr>
          <w:rFonts w:cs="Courier New"/>
          <w:sz w:val="24"/>
          <w:szCs w:val="24"/>
        </w:rPr>
        <w:t>page 21</w:t>
      </w:r>
      <w:r>
        <w:rPr>
          <w:rFonts w:cs="Courier New"/>
          <w:sz w:val="24"/>
          <w:szCs w:val="24"/>
        </w:rPr>
        <w:t xml:space="preserve"> of this document.</w:t>
      </w:r>
    </w:p>
    <w:p w14:paraId="32F6AC0B" w14:textId="77777777" w:rsidR="003051FE" w:rsidRPr="003051FE" w:rsidRDefault="003051FE" w:rsidP="00E757BF">
      <w:pPr>
        <w:rPr>
          <w:rStyle w:val="Strong"/>
          <w:rFonts w:cs="Courier New"/>
          <w:b w:val="0"/>
          <w:bCs w:val="0"/>
          <w:sz w:val="24"/>
          <w:szCs w:val="24"/>
        </w:rPr>
      </w:pPr>
    </w:p>
    <w:p w14:paraId="3C32E8E1" w14:textId="77777777" w:rsidR="003C5944" w:rsidRDefault="003C5944" w:rsidP="00E757BF">
      <w:pPr>
        <w:rPr>
          <w:rStyle w:val="Strong"/>
          <w:b w:val="0"/>
          <w:sz w:val="24"/>
          <w:szCs w:val="24"/>
        </w:rPr>
      </w:pPr>
      <w:r w:rsidRPr="003C5944">
        <w:rPr>
          <w:rStyle w:val="Strong"/>
          <w:i/>
          <w:sz w:val="24"/>
          <w:szCs w:val="24"/>
        </w:rPr>
        <w:t>Significant change from previous versions:</w:t>
      </w:r>
      <w:r>
        <w:rPr>
          <w:rStyle w:val="Strong"/>
          <w:b w:val="0"/>
          <w:sz w:val="24"/>
          <w:szCs w:val="24"/>
        </w:rPr>
        <w:t xml:space="preserve"> </w:t>
      </w:r>
      <w:r w:rsidR="006C48EC">
        <w:rPr>
          <w:rStyle w:val="Strong"/>
          <w:b w:val="0"/>
          <w:sz w:val="24"/>
          <w:szCs w:val="24"/>
        </w:rPr>
        <w:t xml:space="preserve">The values of all parameters specified in the PRMS Parameter File are </w:t>
      </w:r>
      <w:r>
        <w:rPr>
          <w:rStyle w:val="Strong"/>
          <w:b w:val="0"/>
          <w:sz w:val="24"/>
          <w:szCs w:val="24"/>
        </w:rPr>
        <w:t xml:space="preserve">now </w:t>
      </w:r>
      <w:r w:rsidR="006C48EC">
        <w:rPr>
          <w:rStyle w:val="Strong"/>
          <w:b w:val="0"/>
          <w:sz w:val="24"/>
          <w:szCs w:val="24"/>
        </w:rPr>
        <w:t xml:space="preserve">checked to be sure </w:t>
      </w:r>
      <w:r>
        <w:rPr>
          <w:rStyle w:val="Strong"/>
          <w:b w:val="0"/>
          <w:sz w:val="24"/>
          <w:szCs w:val="24"/>
        </w:rPr>
        <w:t xml:space="preserve">that </w:t>
      </w:r>
      <w:r w:rsidR="006C48EC">
        <w:rPr>
          <w:rStyle w:val="Strong"/>
          <w:b w:val="0"/>
          <w:sz w:val="24"/>
          <w:szCs w:val="24"/>
        </w:rPr>
        <w:t xml:space="preserve">they fall within the suggested minimum and maximum range. If values are specified outside the </w:t>
      </w:r>
      <w:r w:rsidR="006C48EC" w:rsidRPr="00845C9D">
        <w:rPr>
          <w:rStyle w:val="Strong"/>
          <w:b w:val="0"/>
          <w:sz w:val="24"/>
          <w:szCs w:val="24"/>
        </w:rPr>
        <w:t>range</w:t>
      </w:r>
      <w:r w:rsidRPr="00845C9D">
        <w:rPr>
          <w:rStyle w:val="Strong"/>
          <w:b w:val="0"/>
          <w:sz w:val="24"/>
          <w:szCs w:val="24"/>
        </w:rPr>
        <w:t>,</w:t>
      </w:r>
      <w:r w:rsidR="00F52427" w:rsidRPr="00845C9D">
        <w:rPr>
          <w:rStyle w:val="Strong"/>
          <w:b w:val="0"/>
          <w:sz w:val="24"/>
          <w:szCs w:val="24"/>
        </w:rPr>
        <w:t xml:space="preserve"> </w:t>
      </w:r>
      <w:r w:rsidR="008B784C">
        <w:rPr>
          <w:rStyle w:val="Strong"/>
          <w:b w:val="0"/>
          <w:sz w:val="24"/>
          <w:szCs w:val="24"/>
        </w:rPr>
        <w:t>an error message is issued and the simulation stops</w:t>
      </w:r>
      <w:r w:rsidR="00F52427" w:rsidRPr="00845C9D">
        <w:rPr>
          <w:rStyle w:val="Strong"/>
          <w:b w:val="0"/>
          <w:sz w:val="24"/>
          <w:szCs w:val="24"/>
        </w:rPr>
        <w:t>.</w:t>
      </w:r>
      <w:r w:rsidR="008B784C">
        <w:rPr>
          <w:rStyle w:val="Strong"/>
          <w:b w:val="0"/>
          <w:sz w:val="24"/>
          <w:szCs w:val="24"/>
        </w:rPr>
        <w:t xml:space="preserve"> </w:t>
      </w:r>
      <w:r w:rsidR="006C48EC" w:rsidRPr="00845C9D">
        <w:rPr>
          <w:rStyle w:val="Strong"/>
          <w:b w:val="0"/>
          <w:sz w:val="24"/>
          <w:szCs w:val="24"/>
        </w:rPr>
        <w:t>If the user wants to specify values out of the range, set control</w:t>
      </w:r>
      <w:r w:rsidR="006C48EC">
        <w:rPr>
          <w:rStyle w:val="Strong"/>
          <w:b w:val="0"/>
          <w:sz w:val="24"/>
          <w:szCs w:val="24"/>
        </w:rPr>
        <w:t xml:space="preserve"> parameter </w:t>
      </w:r>
      <w:r w:rsidR="006C48EC" w:rsidRPr="006C48EC">
        <w:rPr>
          <w:rStyle w:val="Strong"/>
          <w:sz w:val="24"/>
          <w:szCs w:val="24"/>
        </w:rPr>
        <w:t>parameter_check_flag</w:t>
      </w:r>
      <w:r w:rsidR="006C48EC">
        <w:rPr>
          <w:rStyle w:val="Strong"/>
          <w:b w:val="0"/>
          <w:sz w:val="24"/>
          <w:szCs w:val="24"/>
        </w:rPr>
        <w:t xml:space="preserve"> = 0 to deactivate these checks.</w:t>
      </w:r>
      <w:r w:rsidR="009428FA">
        <w:rPr>
          <w:rStyle w:val="Strong"/>
          <w:b w:val="0"/>
          <w:sz w:val="24"/>
          <w:szCs w:val="24"/>
        </w:rPr>
        <w:t xml:space="preserve"> </w:t>
      </w:r>
    </w:p>
    <w:p w14:paraId="081CD323" w14:textId="77777777" w:rsidR="00945ABF" w:rsidRDefault="00945ABF" w:rsidP="00E757BF">
      <w:pPr>
        <w:rPr>
          <w:rStyle w:val="Strong"/>
          <w:b w:val="0"/>
          <w:sz w:val="24"/>
          <w:szCs w:val="24"/>
        </w:rPr>
      </w:pPr>
    </w:p>
    <w:p w14:paraId="54DC9F8F" w14:textId="77777777" w:rsidR="00E757BF" w:rsidRPr="000D3B5A" w:rsidRDefault="00E757BF" w:rsidP="00E757BF">
      <w:pPr>
        <w:rPr>
          <w:bCs/>
          <w:sz w:val="24"/>
          <w:szCs w:val="24"/>
        </w:rPr>
      </w:pPr>
      <w:r w:rsidRPr="00E757BF">
        <w:rPr>
          <w:rStyle w:val="Strong"/>
          <w:b w:val="0"/>
          <w:sz w:val="24"/>
          <w:szCs w:val="24"/>
        </w:rPr>
        <w:t xml:space="preserve">The following </w:t>
      </w:r>
      <w:r w:rsidR="00C51B2E">
        <w:rPr>
          <w:rStyle w:val="Strong"/>
          <w:b w:val="0"/>
          <w:sz w:val="24"/>
          <w:szCs w:val="24"/>
        </w:rPr>
        <w:t xml:space="preserve">sections </w:t>
      </w:r>
      <w:r w:rsidRPr="00E757BF">
        <w:rPr>
          <w:rStyle w:val="Strong"/>
          <w:b w:val="0"/>
          <w:sz w:val="24"/>
          <w:szCs w:val="24"/>
        </w:rPr>
        <w:t xml:space="preserve">highlight </w:t>
      </w:r>
      <w:r w:rsidR="00AD3B16">
        <w:rPr>
          <w:rStyle w:val="Strong"/>
          <w:b w:val="0"/>
          <w:sz w:val="24"/>
          <w:szCs w:val="24"/>
        </w:rPr>
        <w:t>additional important</w:t>
      </w:r>
      <w:r w:rsidRPr="00E757BF">
        <w:rPr>
          <w:rStyle w:val="Strong"/>
          <w:b w:val="0"/>
          <w:sz w:val="24"/>
          <w:szCs w:val="24"/>
        </w:rPr>
        <w:t xml:space="preserve"> changes.</w:t>
      </w:r>
    </w:p>
    <w:p w14:paraId="2EE2137B" w14:textId="77777777" w:rsidR="00AA710F" w:rsidRDefault="00AA710F" w:rsidP="00E1584F">
      <w:pPr>
        <w:rPr>
          <w:b/>
          <w:sz w:val="24"/>
          <w:u w:val="single"/>
        </w:rPr>
      </w:pPr>
    </w:p>
    <w:p w14:paraId="32122A0E" w14:textId="77777777" w:rsidR="00E54B83" w:rsidRPr="00E54B83" w:rsidRDefault="002450BF" w:rsidP="00E54B83">
      <w:pPr>
        <w:rPr>
          <w:b/>
          <w:sz w:val="24"/>
          <w:szCs w:val="24"/>
          <w:u w:val="single"/>
        </w:rPr>
      </w:pPr>
      <w:r>
        <w:rPr>
          <w:b/>
          <w:sz w:val="24"/>
          <w:szCs w:val="24"/>
          <w:u w:val="single"/>
        </w:rPr>
        <w:t>Bug Fixes by Module</w:t>
      </w:r>
    </w:p>
    <w:p w14:paraId="7DE422CA" w14:textId="77777777" w:rsidR="00ED3C70" w:rsidRDefault="00ED3C70" w:rsidP="00ED3C70">
      <w:pPr>
        <w:rPr>
          <w:rFonts w:ascii="Courier New" w:hAnsi="Courier New" w:cs="Courier New"/>
        </w:rPr>
      </w:pPr>
    </w:p>
    <w:p w14:paraId="34179911" w14:textId="77777777" w:rsidR="00D74F42" w:rsidRDefault="00D74F42" w:rsidP="00D74F42">
      <w:r>
        <w:rPr>
          <w:sz w:val="24"/>
          <w:szCs w:val="24"/>
        </w:rPr>
        <w:t xml:space="preserve">Fix to Surface-Depression Storage: </w:t>
      </w:r>
    </w:p>
    <w:p w14:paraId="0857FA6B" w14:textId="77777777" w:rsidR="00D74F42" w:rsidRDefault="00D74F42" w:rsidP="00BE0D4E">
      <w:pPr>
        <w:pStyle w:val="ListParagraph"/>
        <w:numPr>
          <w:ilvl w:val="0"/>
          <w:numId w:val="14"/>
        </w:numPr>
        <w:rPr>
          <w:sz w:val="24"/>
          <w:szCs w:val="24"/>
        </w:rPr>
      </w:pPr>
      <w:r>
        <w:rPr>
          <w:rFonts w:cs="Courier New"/>
          <w:sz w:val="24"/>
          <w:szCs w:val="24"/>
        </w:rPr>
        <w:t xml:space="preserve">In the previous version of the software (1.2.0), the Surface-Depression Storage functionality did not include gravity drainage (seepage) in the computation of total recharge (that is, output-variable </w:t>
      </w:r>
      <w:r>
        <w:rPr>
          <w:rFonts w:cs="Courier New"/>
          <w:i/>
          <w:sz w:val="24"/>
          <w:szCs w:val="24"/>
        </w:rPr>
        <w:t>recharge</w:t>
      </w:r>
      <w:r>
        <w:rPr>
          <w:rFonts w:cs="Courier New"/>
          <w:sz w:val="24"/>
          <w:szCs w:val="24"/>
        </w:rPr>
        <w:t xml:space="preserve">). This has been corrected and Surface-Depression Storage computations now correctly include the seepage term.  </w:t>
      </w:r>
    </w:p>
    <w:p w14:paraId="322E9B29" w14:textId="77777777" w:rsidR="00D74F42" w:rsidRDefault="00D74F42" w:rsidP="00ED3C70">
      <w:pPr>
        <w:rPr>
          <w:rFonts w:ascii="Courier New" w:hAnsi="Courier New" w:cs="Courier New"/>
        </w:rPr>
      </w:pPr>
    </w:p>
    <w:p w14:paraId="410347E4" w14:textId="77777777" w:rsidR="009C1D74" w:rsidRDefault="009C1D74" w:rsidP="009C1D74">
      <w:proofErr w:type="gramStart"/>
      <w:r>
        <w:rPr>
          <w:rFonts w:ascii="Courier New" w:hAnsi="Courier New" w:cs="Courier New"/>
        </w:rPr>
        <w:t>basin</w:t>
      </w:r>
      <w:proofErr w:type="gramEnd"/>
      <w:r>
        <w:rPr>
          <w:rFonts w:ascii="Courier New" w:hAnsi="Courier New" w:cs="Courier New"/>
        </w:rPr>
        <w:t xml:space="preserve"> </w:t>
      </w:r>
      <w:r w:rsidRPr="00502526">
        <w:rPr>
          <w:sz w:val="24"/>
          <w:szCs w:val="24"/>
        </w:rPr>
        <w:t>module:</w:t>
      </w:r>
    </w:p>
    <w:p w14:paraId="35E9C10F" w14:textId="77777777" w:rsidR="003C5944" w:rsidRPr="003C5944" w:rsidRDefault="009C1D74" w:rsidP="00BE0D4E">
      <w:pPr>
        <w:pStyle w:val="ListParagraph"/>
        <w:numPr>
          <w:ilvl w:val="0"/>
          <w:numId w:val="5"/>
        </w:numPr>
        <w:rPr>
          <w:sz w:val="24"/>
          <w:szCs w:val="24"/>
        </w:rPr>
      </w:pPr>
      <w:r w:rsidRPr="00F2219C">
        <w:rPr>
          <w:rFonts w:cs="Courier New"/>
          <w:sz w:val="24"/>
          <w:szCs w:val="24"/>
        </w:rPr>
        <w:t xml:space="preserve">Corrected </w:t>
      </w:r>
      <w:r w:rsidR="003D17EF">
        <w:rPr>
          <w:rFonts w:cs="Courier New"/>
          <w:sz w:val="24"/>
          <w:szCs w:val="24"/>
        </w:rPr>
        <w:t>code</w:t>
      </w:r>
      <w:r>
        <w:rPr>
          <w:rFonts w:cs="Courier New"/>
          <w:sz w:val="24"/>
          <w:szCs w:val="24"/>
        </w:rPr>
        <w:t xml:space="preserve"> </w:t>
      </w:r>
      <w:r w:rsidRPr="00F2219C">
        <w:rPr>
          <w:rFonts w:cs="Courier New"/>
          <w:sz w:val="24"/>
          <w:szCs w:val="24"/>
        </w:rPr>
        <w:t xml:space="preserve">to </w:t>
      </w:r>
      <w:r w:rsidR="003D17EF">
        <w:rPr>
          <w:rFonts w:cs="Courier New"/>
          <w:sz w:val="24"/>
          <w:szCs w:val="24"/>
        </w:rPr>
        <w:t>en</w:t>
      </w:r>
      <w:r w:rsidRPr="00F2219C">
        <w:rPr>
          <w:rFonts w:cs="Courier New"/>
          <w:sz w:val="24"/>
          <w:szCs w:val="24"/>
        </w:rPr>
        <w:t xml:space="preserve">sure </w:t>
      </w:r>
      <w:r w:rsidR="003D17EF">
        <w:rPr>
          <w:rFonts w:cs="Courier New"/>
          <w:sz w:val="24"/>
          <w:szCs w:val="24"/>
        </w:rPr>
        <w:t>a</w:t>
      </w:r>
      <w:r w:rsidRPr="00F2219C">
        <w:rPr>
          <w:rFonts w:cs="Courier New"/>
          <w:sz w:val="24"/>
          <w:szCs w:val="24"/>
        </w:rPr>
        <w:t xml:space="preserve"> divide by zero i</w:t>
      </w:r>
      <w:r w:rsidR="003D17EF">
        <w:rPr>
          <w:rFonts w:cs="Courier New"/>
          <w:sz w:val="24"/>
          <w:szCs w:val="24"/>
        </w:rPr>
        <w:t>s not permitted for the condition that</w:t>
      </w:r>
      <w:r w:rsidRPr="00F2219C">
        <w:rPr>
          <w:rFonts w:cs="Courier New"/>
          <w:sz w:val="24"/>
          <w:szCs w:val="24"/>
        </w:rPr>
        <w:t xml:space="preserve"> there are closed depressions but no</w:t>
      </w:r>
      <w:r w:rsidR="003D17EF">
        <w:rPr>
          <w:rFonts w:cs="Courier New"/>
          <w:sz w:val="24"/>
          <w:szCs w:val="24"/>
        </w:rPr>
        <w:t>t</w:t>
      </w:r>
      <w:r w:rsidRPr="00F2219C">
        <w:rPr>
          <w:rFonts w:cs="Courier New"/>
          <w:sz w:val="24"/>
          <w:szCs w:val="24"/>
        </w:rPr>
        <w:t xml:space="preserve"> open depressions</w:t>
      </w:r>
      <w:r>
        <w:rPr>
          <w:rFonts w:cs="Courier New"/>
          <w:sz w:val="24"/>
          <w:szCs w:val="24"/>
        </w:rPr>
        <w:t>;</w:t>
      </w:r>
      <w:r w:rsidRPr="00F2219C">
        <w:rPr>
          <w:rFonts w:cs="Courier New"/>
          <w:sz w:val="24"/>
          <w:szCs w:val="24"/>
        </w:rPr>
        <w:t xml:space="preserve"> that is</w:t>
      </w:r>
      <w:r>
        <w:rPr>
          <w:rFonts w:cs="Courier New"/>
          <w:sz w:val="24"/>
          <w:szCs w:val="24"/>
        </w:rPr>
        <w:t>,</w:t>
      </w:r>
      <w:r w:rsidRPr="00F2219C">
        <w:rPr>
          <w:rFonts w:cs="Courier New"/>
          <w:sz w:val="24"/>
          <w:szCs w:val="24"/>
        </w:rPr>
        <w:t xml:space="preserve"> if</w:t>
      </w:r>
      <w:r>
        <w:rPr>
          <w:rFonts w:cs="Courier New"/>
          <w:sz w:val="24"/>
          <w:szCs w:val="24"/>
        </w:rPr>
        <w:t xml:space="preserve"> </w:t>
      </w:r>
      <w:r w:rsidR="003D17EF">
        <w:rPr>
          <w:rFonts w:cs="Courier New"/>
          <w:sz w:val="24"/>
          <w:szCs w:val="24"/>
        </w:rPr>
        <w:t xml:space="preserve">any values for </w:t>
      </w:r>
      <w:r>
        <w:rPr>
          <w:rFonts w:cs="Courier New"/>
          <w:sz w:val="24"/>
          <w:szCs w:val="24"/>
        </w:rPr>
        <w:t>parameter</w:t>
      </w:r>
      <w:r w:rsidRPr="00F2219C">
        <w:rPr>
          <w:rFonts w:cs="Courier New"/>
          <w:sz w:val="24"/>
          <w:szCs w:val="24"/>
        </w:rPr>
        <w:t xml:space="preserve"> </w:t>
      </w:r>
      <w:r w:rsidRPr="00F2219C">
        <w:rPr>
          <w:rFonts w:cs="Courier New"/>
          <w:b/>
          <w:sz w:val="24"/>
          <w:szCs w:val="24"/>
        </w:rPr>
        <w:t>dprst_frac_open</w:t>
      </w:r>
      <w:r w:rsidRPr="00F2219C">
        <w:rPr>
          <w:rFonts w:cs="Courier New"/>
          <w:sz w:val="24"/>
          <w:szCs w:val="24"/>
        </w:rPr>
        <w:t xml:space="preserve"> </w:t>
      </w:r>
      <w:r w:rsidR="003D17EF">
        <w:rPr>
          <w:rFonts w:cs="Courier New"/>
          <w:sz w:val="24"/>
          <w:szCs w:val="24"/>
        </w:rPr>
        <w:t xml:space="preserve">are specified </w:t>
      </w:r>
      <w:r w:rsidR="006C48EC">
        <w:rPr>
          <w:rFonts w:cs="Courier New"/>
          <w:sz w:val="24"/>
          <w:szCs w:val="24"/>
        </w:rPr>
        <w:t>=</w:t>
      </w:r>
      <w:r w:rsidRPr="00F2219C">
        <w:rPr>
          <w:rFonts w:cs="Courier New"/>
          <w:sz w:val="24"/>
          <w:szCs w:val="24"/>
        </w:rPr>
        <w:t xml:space="preserve"> 0.</w:t>
      </w:r>
    </w:p>
    <w:p w14:paraId="63A01E02" w14:textId="77777777" w:rsidR="009C1D74" w:rsidRDefault="003D17EF" w:rsidP="00BE0D4E">
      <w:pPr>
        <w:pStyle w:val="ListParagraph"/>
        <w:numPr>
          <w:ilvl w:val="0"/>
          <w:numId w:val="5"/>
        </w:numPr>
        <w:rPr>
          <w:sz w:val="24"/>
          <w:szCs w:val="24"/>
        </w:rPr>
      </w:pPr>
      <w:r w:rsidRPr="003C5944">
        <w:rPr>
          <w:sz w:val="24"/>
          <w:szCs w:val="24"/>
        </w:rPr>
        <w:t xml:space="preserve">If the first value of parameter </w:t>
      </w:r>
      <w:r w:rsidRPr="003C5944">
        <w:rPr>
          <w:b/>
          <w:sz w:val="24"/>
          <w:szCs w:val="24"/>
        </w:rPr>
        <w:t>dprst_area</w:t>
      </w:r>
      <w:r w:rsidRPr="003C5944">
        <w:rPr>
          <w:sz w:val="24"/>
          <w:szCs w:val="24"/>
        </w:rPr>
        <w:t xml:space="preserve"> was specified &lt; 0 or not included in the Parameter File, the values of </w:t>
      </w:r>
      <w:r w:rsidR="00C10128" w:rsidRPr="003C5944">
        <w:rPr>
          <w:b/>
          <w:sz w:val="24"/>
          <w:szCs w:val="24"/>
        </w:rPr>
        <w:t>dprst_frac_hru</w:t>
      </w:r>
      <w:r w:rsidR="00D91505" w:rsidRPr="003C5944">
        <w:rPr>
          <w:sz w:val="24"/>
          <w:szCs w:val="24"/>
        </w:rPr>
        <w:t xml:space="preserve"> </w:t>
      </w:r>
      <w:r w:rsidR="00B323B3" w:rsidRPr="003C5944">
        <w:rPr>
          <w:sz w:val="24"/>
          <w:szCs w:val="24"/>
        </w:rPr>
        <w:t>(</w:t>
      </w:r>
      <w:r w:rsidR="00D91505" w:rsidRPr="003C5944">
        <w:rPr>
          <w:sz w:val="24"/>
          <w:szCs w:val="24"/>
        </w:rPr>
        <w:t>default</w:t>
      </w:r>
      <w:r w:rsidR="00B323B3" w:rsidRPr="003C5944">
        <w:rPr>
          <w:sz w:val="24"/>
          <w:szCs w:val="24"/>
        </w:rPr>
        <w:t xml:space="preserve"> value = 0)</w:t>
      </w:r>
      <w:r w:rsidR="00562D12">
        <w:rPr>
          <w:sz w:val="24"/>
          <w:szCs w:val="24"/>
        </w:rPr>
        <w:t xml:space="preserve"> were ignored if specified</w:t>
      </w:r>
      <w:r w:rsidR="00D91505" w:rsidRPr="003C5944">
        <w:rPr>
          <w:sz w:val="24"/>
          <w:szCs w:val="24"/>
        </w:rPr>
        <w:t>. Thus</w:t>
      </w:r>
      <w:r w:rsidR="00BD604B">
        <w:rPr>
          <w:sz w:val="24"/>
          <w:szCs w:val="24"/>
        </w:rPr>
        <w:t>,</w:t>
      </w:r>
      <w:r w:rsidR="00D91505" w:rsidRPr="003C5944">
        <w:rPr>
          <w:sz w:val="24"/>
          <w:szCs w:val="24"/>
        </w:rPr>
        <w:t xml:space="preserve"> if </w:t>
      </w:r>
      <w:r w:rsidR="00D91505" w:rsidRPr="003C5944">
        <w:rPr>
          <w:b/>
          <w:sz w:val="24"/>
          <w:szCs w:val="24"/>
        </w:rPr>
        <w:t>dprst_frac_hru</w:t>
      </w:r>
      <w:r w:rsidR="00D91505" w:rsidRPr="003C5944">
        <w:rPr>
          <w:sz w:val="24"/>
          <w:szCs w:val="24"/>
        </w:rPr>
        <w:t xml:space="preserve"> was not included i</w:t>
      </w:r>
      <w:r w:rsidR="00BD604B">
        <w:rPr>
          <w:sz w:val="24"/>
          <w:szCs w:val="24"/>
        </w:rPr>
        <w:t>n the Parameter File no surface-</w:t>
      </w:r>
      <w:r w:rsidR="00D91505" w:rsidRPr="003C5944">
        <w:rPr>
          <w:sz w:val="24"/>
          <w:szCs w:val="24"/>
        </w:rPr>
        <w:t>depression storage would be simulated</w:t>
      </w:r>
      <w:r w:rsidRPr="003C5944">
        <w:rPr>
          <w:sz w:val="24"/>
          <w:szCs w:val="24"/>
        </w:rPr>
        <w:t xml:space="preserve">; this </w:t>
      </w:r>
      <w:r w:rsidR="00D91505" w:rsidRPr="003C5944">
        <w:rPr>
          <w:sz w:val="24"/>
          <w:szCs w:val="24"/>
        </w:rPr>
        <w:t xml:space="preserve">check </w:t>
      </w:r>
      <w:r w:rsidRPr="003C5944">
        <w:rPr>
          <w:sz w:val="24"/>
          <w:szCs w:val="24"/>
        </w:rPr>
        <w:t>should have been</w:t>
      </w:r>
      <w:r w:rsidR="00D91505" w:rsidRPr="003C5944">
        <w:rPr>
          <w:sz w:val="24"/>
          <w:szCs w:val="24"/>
        </w:rPr>
        <w:t xml:space="preserve"> reversed.</w:t>
      </w:r>
      <w:r w:rsidRPr="003C5944">
        <w:rPr>
          <w:sz w:val="24"/>
          <w:szCs w:val="24"/>
        </w:rPr>
        <w:t xml:space="preserve"> </w:t>
      </w:r>
      <w:r w:rsidR="00D91505" w:rsidRPr="003C5944">
        <w:rPr>
          <w:sz w:val="24"/>
          <w:szCs w:val="24"/>
        </w:rPr>
        <w:t xml:space="preserve">Use of parameter </w:t>
      </w:r>
      <w:r w:rsidR="00D91505" w:rsidRPr="003C5944">
        <w:rPr>
          <w:b/>
          <w:sz w:val="24"/>
          <w:szCs w:val="24"/>
        </w:rPr>
        <w:t>dprst_area</w:t>
      </w:r>
      <w:r w:rsidR="00BD604B">
        <w:rPr>
          <w:sz w:val="24"/>
          <w:szCs w:val="24"/>
        </w:rPr>
        <w:t xml:space="preserve"> is now deprecated, so user</w:t>
      </w:r>
      <w:r w:rsidR="00D91505" w:rsidRPr="003C5944">
        <w:rPr>
          <w:sz w:val="24"/>
          <w:szCs w:val="24"/>
        </w:rPr>
        <w:t xml:space="preserve">s should now use </w:t>
      </w:r>
      <w:r w:rsidR="00D91505" w:rsidRPr="003C5944">
        <w:rPr>
          <w:b/>
          <w:sz w:val="24"/>
          <w:szCs w:val="24"/>
        </w:rPr>
        <w:t>dprst_frac_hru</w:t>
      </w:r>
      <w:r w:rsidR="00B323B3" w:rsidRPr="003C5944">
        <w:rPr>
          <w:sz w:val="24"/>
          <w:szCs w:val="24"/>
        </w:rPr>
        <w:t xml:space="preserve"> and specify values &gt;= 0.</w:t>
      </w:r>
      <w:r w:rsidR="00D91505" w:rsidRPr="003C5944">
        <w:rPr>
          <w:sz w:val="24"/>
          <w:szCs w:val="24"/>
        </w:rPr>
        <w:t xml:space="preserve"> </w:t>
      </w:r>
      <w:r w:rsidR="00B323B3" w:rsidRPr="003C5944">
        <w:rPr>
          <w:sz w:val="24"/>
          <w:szCs w:val="24"/>
        </w:rPr>
        <w:t xml:space="preserve">The default value of </w:t>
      </w:r>
      <w:r w:rsidR="00B323B3" w:rsidRPr="003C5944">
        <w:rPr>
          <w:b/>
          <w:sz w:val="24"/>
          <w:szCs w:val="24"/>
        </w:rPr>
        <w:t xml:space="preserve">dprst_frac_hru </w:t>
      </w:r>
      <w:r w:rsidR="00B323B3" w:rsidRPr="003C5944">
        <w:rPr>
          <w:sz w:val="24"/>
          <w:szCs w:val="24"/>
        </w:rPr>
        <w:t>is now -1.0.</w:t>
      </w:r>
    </w:p>
    <w:p w14:paraId="10AC3076" w14:textId="77777777" w:rsidR="008939C7" w:rsidRPr="003C5944" w:rsidRDefault="008939C7" w:rsidP="008939C7">
      <w:pPr>
        <w:pStyle w:val="ListParagraph"/>
        <w:rPr>
          <w:sz w:val="24"/>
          <w:szCs w:val="24"/>
        </w:rPr>
      </w:pPr>
    </w:p>
    <w:p w14:paraId="38CBCA67" w14:textId="77777777" w:rsidR="00F2219C" w:rsidRDefault="00F2219C" w:rsidP="00F2219C">
      <w:proofErr w:type="gramStart"/>
      <w:r>
        <w:rPr>
          <w:rFonts w:ascii="Courier New" w:hAnsi="Courier New" w:cs="Courier New"/>
        </w:rPr>
        <w:t>precip_laps</w:t>
      </w:r>
      <w:proofErr w:type="gramEnd"/>
      <w:r>
        <w:rPr>
          <w:rFonts w:ascii="Courier New" w:hAnsi="Courier New" w:cs="Courier New"/>
        </w:rPr>
        <w:t xml:space="preserve"> </w:t>
      </w:r>
      <w:r w:rsidRPr="00502526">
        <w:rPr>
          <w:sz w:val="24"/>
          <w:szCs w:val="24"/>
        </w:rPr>
        <w:t>module:</w:t>
      </w:r>
    </w:p>
    <w:p w14:paraId="7D209959" w14:textId="77777777" w:rsidR="00B323B3" w:rsidRPr="00B323B3" w:rsidRDefault="00B323B3" w:rsidP="00BE0D4E">
      <w:pPr>
        <w:pStyle w:val="ListParagraph"/>
        <w:numPr>
          <w:ilvl w:val="0"/>
          <w:numId w:val="5"/>
        </w:numPr>
        <w:rPr>
          <w:rFonts w:cs="Courier New"/>
          <w:sz w:val="24"/>
          <w:szCs w:val="20"/>
        </w:rPr>
      </w:pPr>
      <w:r w:rsidRPr="00B323B3">
        <w:rPr>
          <w:rFonts w:cs="Courier New"/>
          <w:sz w:val="24"/>
          <w:szCs w:val="20"/>
        </w:rPr>
        <w:t xml:space="preserve">Arrays for parameters </w:t>
      </w:r>
      <w:r w:rsidRPr="00B323B3">
        <w:rPr>
          <w:rFonts w:cs="Courier New"/>
          <w:b/>
          <w:sz w:val="24"/>
          <w:szCs w:val="20"/>
        </w:rPr>
        <w:t>rain_adj_lapse</w:t>
      </w:r>
      <w:r w:rsidRPr="00B323B3">
        <w:rPr>
          <w:rFonts w:cs="Courier New"/>
          <w:sz w:val="24"/>
          <w:szCs w:val="20"/>
        </w:rPr>
        <w:t xml:space="preserve"> and </w:t>
      </w:r>
      <w:r w:rsidRPr="00B323B3">
        <w:rPr>
          <w:rFonts w:cs="Courier New"/>
          <w:b/>
          <w:sz w:val="24"/>
          <w:szCs w:val="20"/>
        </w:rPr>
        <w:t xml:space="preserve">snow_adj_lapse </w:t>
      </w:r>
      <w:r w:rsidRPr="00B323B3">
        <w:rPr>
          <w:rFonts w:cs="Courier New"/>
          <w:sz w:val="24"/>
          <w:szCs w:val="20"/>
        </w:rPr>
        <w:t>were not allocated</w:t>
      </w:r>
      <w:r w:rsidR="00BD604B">
        <w:rPr>
          <w:rFonts w:cs="Courier New"/>
          <w:sz w:val="24"/>
          <w:szCs w:val="20"/>
        </w:rPr>
        <w:t>,</w:t>
      </w:r>
      <w:r w:rsidRPr="00B323B3">
        <w:rPr>
          <w:rFonts w:cs="Courier New"/>
          <w:sz w:val="24"/>
          <w:szCs w:val="20"/>
        </w:rPr>
        <w:t xml:space="preserve"> causing application to fail.</w:t>
      </w:r>
    </w:p>
    <w:p w14:paraId="66A7D38E" w14:textId="77777777" w:rsidR="00F2219C" w:rsidRDefault="00F2219C" w:rsidP="00F2219C">
      <w:pPr>
        <w:rPr>
          <w:rFonts w:ascii="Courier New" w:hAnsi="Courier New" w:cs="Courier New"/>
        </w:rPr>
      </w:pPr>
    </w:p>
    <w:p w14:paraId="4F6BE1E6" w14:textId="77777777" w:rsidR="003C02F3" w:rsidRDefault="003C02F3" w:rsidP="003C02F3">
      <w:proofErr w:type="gramStart"/>
      <w:r>
        <w:rPr>
          <w:rFonts w:ascii="Courier New" w:hAnsi="Courier New" w:cs="Courier New"/>
        </w:rPr>
        <w:t>climate_hru</w:t>
      </w:r>
      <w:proofErr w:type="gramEnd"/>
      <w:r>
        <w:rPr>
          <w:rFonts w:ascii="Courier New" w:hAnsi="Courier New" w:cs="Courier New"/>
        </w:rPr>
        <w:t xml:space="preserve"> </w:t>
      </w:r>
      <w:r w:rsidRPr="00502526">
        <w:rPr>
          <w:sz w:val="24"/>
          <w:szCs w:val="24"/>
        </w:rPr>
        <w:t>module:</w:t>
      </w:r>
    </w:p>
    <w:p w14:paraId="78C6234C" w14:textId="77777777" w:rsidR="003C02F3" w:rsidRPr="00EC522B" w:rsidRDefault="003C02F3" w:rsidP="00BE0D4E">
      <w:pPr>
        <w:pStyle w:val="ListParagraph"/>
        <w:numPr>
          <w:ilvl w:val="0"/>
          <w:numId w:val="5"/>
        </w:numPr>
        <w:rPr>
          <w:sz w:val="24"/>
          <w:szCs w:val="24"/>
        </w:rPr>
      </w:pPr>
      <w:r w:rsidRPr="003C02F3">
        <w:rPr>
          <w:rFonts w:cs="Courier New"/>
          <w:sz w:val="24"/>
          <w:szCs w:val="24"/>
        </w:rPr>
        <w:t xml:space="preserve">Variable </w:t>
      </w:r>
      <w:r w:rsidRPr="003C02F3">
        <w:rPr>
          <w:rFonts w:cs="Courier New"/>
          <w:i/>
          <w:sz w:val="24"/>
          <w:szCs w:val="24"/>
        </w:rPr>
        <w:t xml:space="preserve">basin_obs_ppt </w:t>
      </w:r>
      <w:r w:rsidRPr="003C02F3">
        <w:rPr>
          <w:rFonts w:cs="Courier New"/>
          <w:sz w:val="24"/>
          <w:szCs w:val="24"/>
        </w:rPr>
        <w:t xml:space="preserve">was set to 0 when it should only be </w:t>
      </w:r>
      <w:r w:rsidR="00A66A98">
        <w:rPr>
          <w:rFonts w:cs="Courier New"/>
          <w:sz w:val="24"/>
          <w:szCs w:val="24"/>
        </w:rPr>
        <w:t>computed when</w:t>
      </w:r>
      <w:r w:rsidRPr="003C02F3">
        <w:rPr>
          <w:rFonts w:cs="Courier New"/>
          <w:sz w:val="24"/>
          <w:szCs w:val="24"/>
        </w:rPr>
        <w:t xml:space="preserve"> precipitation values are input in CBH Files</w:t>
      </w:r>
      <w:r>
        <w:rPr>
          <w:rFonts w:cs="Courier New"/>
          <w:sz w:val="24"/>
          <w:szCs w:val="24"/>
        </w:rPr>
        <w:t>;</w:t>
      </w:r>
      <w:r w:rsidRPr="003C02F3">
        <w:rPr>
          <w:rFonts w:cs="Courier New"/>
          <w:sz w:val="24"/>
          <w:szCs w:val="24"/>
        </w:rPr>
        <w:t xml:space="preserve"> thus</w:t>
      </w:r>
      <w:r>
        <w:rPr>
          <w:rFonts w:cs="Courier New"/>
          <w:sz w:val="24"/>
          <w:szCs w:val="24"/>
        </w:rPr>
        <w:t>,</w:t>
      </w:r>
      <w:r w:rsidRPr="003C02F3">
        <w:rPr>
          <w:rFonts w:cs="Courier New"/>
          <w:sz w:val="24"/>
          <w:szCs w:val="24"/>
        </w:rPr>
        <w:t xml:space="preserve"> </w:t>
      </w:r>
      <w:r>
        <w:rPr>
          <w:rFonts w:cs="Courier New"/>
          <w:sz w:val="24"/>
          <w:szCs w:val="24"/>
        </w:rPr>
        <w:t>an error occurred</w:t>
      </w:r>
      <w:r w:rsidRPr="003C02F3">
        <w:rPr>
          <w:rFonts w:cs="Courier New"/>
          <w:sz w:val="24"/>
          <w:szCs w:val="24"/>
        </w:rPr>
        <w:t xml:space="preserve"> if </w:t>
      </w:r>
      <w:r>
        <w:rPr>
          <w:rFonts w:cs="Courier New"/>
          <w:sz w:val="24"/>
          <w:szCs w:val="24"/>
        </w:rPr>
        <w:t xml:space="preserve">parameter </w:t>
      </w:r>
      <w:r w:rsidRPr="003C02F3">
        <w:rPr>
          <w:rFonts w:cs="Courier New"/>
          <w:b/>
          <w:sz w:val="24"/>
          <w:szCs w:val="24"/>
        </w:rPr>
        <w:t>precip_module</w:t>
      </w:r>
      <w:r>
        <w:rPr>
          <w:rFonts w:cs="Courier New"/>
          <w:sz w:val="24"/>
          <w:szCs w:val="24"/>
        </w:rPr>
        <w:t xml:space="preserve"> was</w:t>
      </w:r>
      <w:r w:rsidRPr="003C02F3">
        <w:rPr>
          <w:rFonts w:cs="Courier New"/>
          <w:sz w:val="24"/>
          <w:szCs w:val="24"/>
        </w:rPr>
        <w:t xml:space="preserve"> not specified equal to </w:t>
      </w:r>
      <w:r w:rsidRPr="003C02F3">
        <w:rPr>
          <w:rFonts w:ascii="Courier New" w:hAnsi="Courier New" w:cs="Courier New"/>
        </w:rPr>
        <w:t>climate_hru</w:t>
      </w:r>
      <w:r w:rsidRPr="003C02F3">
        <w:rPr>
          <w:rFonts w:cs="Courier New"/>
          <w:sz w:val="24"/>
          <w:szCs w:val="24"/>
        </w:rPr>
        <w:t>.</w:t>
      </w:r>
    </w:p>
    <w:p w14:paraId="64450648" w14:textId="77777777" w:rsidR="00EC522B" w:rsidRPr="00C3329A" w:rsidRDefault="00EC522B" w:rsidP="00BE0D4E">
      <w:pPr>
        <w:pStyle w:val="ListParagraph"/>
        <w:numPr>
          <w:ilvl w:val="0"/>
          <w:numId w:val="5"/>
        </w:numPr>
        <w:rPr>
          <w:sz w:val="24"/>
          <w:szCs w:val="24"/>
        </w:rPr>
      </w:pPr>
    </w:p>
    <w:p w14:paraId="470ED2BF" w14:textId="77777777" w:rsidR="009E0A1A" w:rsidRPr="009E0A1A" w:rsidRDefault="009E0A1A" w:rsidP="00EC522B">
      <w:proofErr w:type="gramStart"/>
      <w:r w:rsidRPr="009E0A1A">
        <w:rPr>
          <w:rFonts w:ascii="Courier New" w:hAnsi="Courier New" w:cs="Courier New"/>
        </w:rPr>
        <w:t>ide_dist</w:t>
      </w:r>
      <w:proofErr w:type="gramEnd"/>
      <w:r w:rsidRPr="009E0A1A">
        <w:rPr>
          <w:rFonts w:ascii="Courier New" w:hAnsi="Courier New" w:cs="Courier New"/>
        </w:rPr>
        <w:t xml:space="preserve"> </w:t>
      </w:r>
      <w:r w:rsidRPr="009E0A1A">
        <w:rPr>
          <w:sz w:val="24"/>
          <w:szCs w:val="24"/>
        </w:rPr>
        <w:t>module:</w:t>
      </w:r>
    </w:p>
    <w:p w14:paraId="1EB7B405" w14:textId="77777777" w:rsidR="00C3329A" w:rsidRPr="008939C7" w:rsidRDefault="00C3329A" w:rsidP="00BE0D4E">
      <w:pPr>
        <w:pStyle w:val="ListParagraph"/>
        <w:numPr>
          <w:ilvl w:val="0"/>
          <w:numId w:val="5"/>
        </w:numPr>
        <w:rPr>
          <w:rFonts w:cs="Courier New"/>
          <w:sz w:val="24"/>
          <w:szCs w:val="20"/>
        </w:rPr>
      </w:pPr>
      <w:r w:rsidRPr="00C3329A">
        <w:rPr>
          <w:rFonts w:cs="Courier New"/>
          <w:sz w:val="24"/>
          <w:szCs w:val="20"/>
        </w:rPr>
        <w:t>Computation</w:t>
      </w:r>
      <w:r w:rsidR="000D0781">
        <w:rPr>
          <w:rFonts w:cs="Courier New"/>
          <w:sz w:val="24"/>
          <w:szCs w:val="20"/>
        </w:rPr>
        <w:t>s</w:t>
      </w:r>
      <w:r w:rsidRPr="00C3329A">
        <w:rPr>
          <w:rFonts w:cs="Courier New"/>
          <w:sz w:val="24"/>
          <w:szCs w:val="20"/>
        </w:rPr>
        <w:t xml:space="preserve"> of inverse distance and elevation </w:t>
      </w:r>
      <w:r w:rsidR="00562D12">
        <w:rPr>
          <w:rFonts w:cs="Courier New"/>
          <w:sz w:val="24"/>
          <w:szCs w:val="20"/>
        </w:rPr>
        <w:t xml:space="preserve">are </w:t>
      </w:r>
      <w:r w:rsidRPr="00C3329A">
        <w:rPr>
          <w:rFonts w:cs="Courier New"/>
          <w:sz w:val="24"/>
          <w:szCs w:val="20"/>
        </w:rPr>
        <w:t xml:space="preserve">allowed to be less than 0 for precipitation computations </w:t>
      </w:r>
      <w:r w:rsidR="00562D12">
        <w:rPr>
          <w:rFonts w:cs="Courier New"/>
          <w:sz w:val="24"/>
          <w:szCs w:val="20"/>
        </w:rPr>
        <w:t>to be</w:t>
      </w:r>
      <w:r w:rsidR="00506561">
        <w:rPr>
          <w:rFonts w:cs="Courier New"/>
          <w:sz w:val="24"/>
          <w:szCs w:val="20"/>
        </w:rPr>
        <w:t xml:space="preserve"> </w:t>
      </w:r>
      <w:r>
        <w:rPr>
          <w:rFonts w:cs="Courier New"/>
          <w:sz w:val="24"/>
          <w:szCs w:val="20"/>
        </w:rPr>
        <w:t>consistent with computations</w:t>
      </w:r>
      <w:r w:rsidR="00562D12">
        <w:rPr>
          <w:rFonts w:cs="Courier New"/>
          <w:sz w:val="24"/>
          <w:szCs w:val="20"/>
        </w:rPr>
        <w:t xml:space="preserve"> for temperature</w:t>
      </w:r>
      <w:r w:rsidRPr="00C3329A">
        <w:rPr>
          <w:rFonts w:cs="Courier New"/>
          <w:sz w:val="24"/>
          <w:szCs w:val="20"/>
        </w:rPr>
        <w:t>.</w:t>
      </w:r>
    </w:p>
    <w:p w14:paraId="0881D400" w14:textId="77777777" w:rsidR="00094B9C" w:rsidRDefault="00094B9C" w:rsidP="008024AE">
      <w:pPr>
        <w:rPr>
          <w:rFonts w:ascii="Courier New" w:hAnsi="Courier New" w:cs="Courier New"/>
        </w:rPr>
      </w:pPr>
    </w:p>
    <w:p w14:paraId="77AEAF9B" w14:textId="77777777" w:rsidR="008024AE" w:rsidRDefault="008024AE" w:rsidP="008024AE">
      <w:proofErr w:type="gramStart"/>
      <w:r>
        <w:rPr>
          <w:rFonts w:ascii="Courier New" w:hAnsi="Courier New" w:cs="Courier New"/>
        </w:rPr>
        <w:t>potet_hs</w:t>
      </w:r>
      <w:proofErr w:type="gramEnd"/>
      <w:r>
        <w:rPr>
          <w:rFonts w:ascii="Courier New" w:hAnsi="Courier New" w:cs="Courier New"/>
        </w:rPr>
        <w:t xml:space="preserve"> </w:t>
      </w:r>
      <w:r w:rsidRPr="00502526">
        <w:rPr>
          <w:sz w:val="24"/>
          <w:szCs w:val="24"/>
        </w:rPr>
        <w:t>module:</w:t>
      </w:r>
    </w:p>
    <w:p w14:paraId="0393C293" w14:textId="77777777" w:rsidR="008024AE" w:rsidRDefault="008024AE" w:rsidP="00BE0D4E">
      <w:pPr>
        <w:pStyle w:val="ListParagraph"/>
        <w:numPr>
          <w:ilvl w:val="0"/>
          <w:numId w:val="5"/>
        </w:numPr>
        <w:rPr>
          <w:rFonts w:cs="Courier New"/>
          <w:sz w:val="24"/>
          <w:szCs w:val="20"/>
        </w:rPr>
      </w:pPr>
      <w:r>
        <w:rPr>
          <w:rFonts w:cs="Courier New"/>
          <w:sz w:val="24"/>
          <w:szCs w:val="20"/>
        </w:rPr>
        <w:t xml:space="preserve">The </w:t>
      </w:r>
      <w:r w:rsidRPr="008024AE">
        <w:rPr>
          <w:rFonts w:cs="Courier New"/>
          <w:sz w:val="24"/>
          <w:szCs w:val="20"/>
        </w:rPr>
        <w:t xml:space="preserve">kt coefficient was first being computed each day using an equation based on average temperature as described in </w:t>
      </w:r>
      <w:hyperlink r:id="rId21" w:history="1">
        <w:r w:rsidRPr="008024AE">
          <w:rPr>
            <w:rStyle w:val="Hyperlink"/>
            <w:rFonts w:cs="Courier New"/>
            <w:sz w:val="24"/>
            <w:szCs w:val="20"/>
          </w:rPr>
          <w:t>http://www.zohrabsamani.com/research_material/files/Hargreaves-samani.pdf</w:t>
        </w:r>
      </w:hyperlink>
      <w:r w:rsidRPr="008024AE">
        <w:rPr>
          <w:rFonts w:cs="Courier New"/>
          <w:sz w:val="24"/>
          <w:szCs w:val="20"/>
        </w:rPr>
        <w:t>. Then</w:t>
      </w:r>
      <w:r>
        <w:rPr>
          <w:rFonts w:cs="Courier New"/>
          <w:sz w:val="24"/>
          <w:szCs w:val="20"/>
        </w:rPr>
        <w:t>,</w:t>
      </w:r>
      <w:r w:rsidRPr="008024AE">
        <w:rPr>
          <w:rFonts w:cs="Courier New"/>
          <w:sz w:val="24"/>
          <w:szCs w:val="20"/>
        </w:rPr>
        <w:t xml:space="preserve"> this value was multiplied by the </w:t>
      </w:r>
      <w:r w:rsidRPr="000D0781">
        <w:rPr>
          <w:rFonts w:cs="Courier New"/>
          <w:b/>
          <w:sz w:val="24"/>
          <w:szCs w:val="20"/>
        </w:rPr>
        <w:t>hs_krs</w:t>
      </w:r>
      <w:r w:rsidRPr="008024AE">
        <w:rPr>
          <w:rFonts w:cs="Courier New"/>
          <w:sz w:val="24"/>
          <w:szCs w:val="20"/>
        </w:rPr>
        <w:t xml:space="preserve"> parameter. Now, only the </w:t>
      </w:r>
      <w:r w:rsidRPr="000D0781">
        <w:rPr>
          <w:rFonts w:cs="Courier New"/>
          <w:b/>
          <w:sz w:val="24"/>
          <w:szCs w:val="20"/>
        </w:rPr>
        <w:t>hs_krs</w:t>
      </w:r>
      <w:r w:rsidRPr="008024AE">
        <w:rPr>
          <w:rFonts w:cs="Courier New"/>
          <w:sz w:val="24"/>
          <w:szCs w:val="20"/>
        </w:rPr>
        <w:t xml:space="preserve"> parameter is used in the Hargreaves-Samani equation, which matches the PRMS</w:t>
      </w:r>
      <w:r w:rsidR="00462EBA">
        <w:rPr>
          <w:rFonts w:cs="Courier New"/>
          <w:sz w:val="24"/>
          <w:szCs w:val="20"/>
        </w:rPr>
        <w:t>-IV</w:t>
      </w:r>
      <w:r w:rsidRPr="008024AE">
        <w:rPr>
          <w:rFonts w:cs="Courier New"/>
          <w:sz w:val="24"/>
          <w:szCs w:val="20"/>
        </w:rPr>
        <w:t xml:space="preserve"> documentation. The kt coefficient equation can be used to estimate the </w:t>
      </w:r>
      <w:r w:rsidRPr="000D0781">
        <w:rPr>
          <w:rFonts w:cs="Courier New"/>
          <w:b/>
          <w:sz w:val="24"/>
          <w:szCs w:val="20"/>
        </w:rPr>
        <w:t>hs_hrs</w:t>
      </w:r>
      <w:r w:rsidRPr="008024AE">
        <w:rPr>
          <w:rFonts w:cs="Courier New"/>
          <w:sz w:val="24"/>
          <w:szCs w:val="20"/>
        </w:rPr>
        <w:t xml:space="preserve"> parameter: coef_kt = 0.00185*(temp_dif**2) – 0.0433*temp_dif + 0.4023</w:t>
      </w:r>
      <w:r>
        <w:rPr>
          <w:rFonts w:cs="Courier New"/>
          <w:sz w:val="24"/>
          <w:szCs w:val="20"/>
        </w:rPr>
        <w:t xml:space="preserve">, </w:t>
      </w:r>
      <w:r w:rsidR="00462EBA">
        <w:rPr>
          <w:rFonts w:cs="Courier New"/>
          <w:sz w:val="24"/>
          <w:szCs w:val="20"/>
        </w:rPr>
        <w:t xml:space="preserve">where </w:t>
      </w:r>
      <w:r w:rsidRPr="008024AE">
        <w:rPr>
          <w:rFonts w:cs="Courier New"/>
          <w:sz w:val="24"/>
          <w:szCs w:val="20"/>
        </w:rPr>
        <w:t>temp_diff is the difference between the HRU maximum and minimum temperature in units of degrees Celsius.</w:t>
      </w:r>
      <w:r w:rsidR="00A45C03">
        <w:rPr>
          <w:rFonts w:cs="Courier New"/>
          <w:sz w:val="24"/>
          <w:szCs w:val="20"/>
        </w:rPr>
        <w:t xml:space="preserve"> </w:t>
      </w:r>
      <w:r w:rsidR="00A45C03" w:rsidRPr="00211535">
        <w:rPr>
          <w:rFonts w:cs="Courier New"/>
          <w:sz w:val="24"/>
          <w:szCs w:val="20"/>
        </w:rPr>
        <w:t>See “</w:t>
      </w:r>
      <w:r w:rsidR="00A45C03">
        <w:rPr>
          <w:rFonts w:cs="Courier New"/>
          <w:sz w:val="24"/>
          <w:szCs w:val="20"/>
        </w:rPr>
        <w:t xml:space="preserve">Update of PRMS PET modules.pdf” in the doc/Related reports (PRMS, MODFLOW, </w:t>
      </w:r>
      <w:proofErr w:type="gramStart"/>
      <w:r w:rsidR="00A45C03">
        <w:rPr>
          <w:rFonts w:cs="Courier New"/>
          <w:sz w:val="24"/>
          <w:szCs w:val="20"/>
        </w:rPr>
        <w:t>CRT</w:t>
      </w:r>
      <w:proofErr w:type="gramEnd"/>
      <w:r w:rsidR="00A45C03">
        <w:rPr>
          <w:rFonts w:cs="Courier New"/>
          <w:sz w:val="24"/>
          <w:szCs w:val="20"/>
        </w:rPr>
        <w:t>) subdirectory</w:t>
      </w:r>
      <w:r w:rsidR="00A45C03" w:rsidRPr="00211535">
        <w:rPr>
          <w:rFonts w:cs="Courier New"/>
          <w:sz w:val="24"/>
          <w:szCs w:val="20"/>
        </w:rPr>
        <w:t xml:space="preserve"> for more details.</w:t>
      </w:r>
    </w:p>
    <w:p w14:paraId="569C3F38" w14:textId="77777777" w:rsidR="00094B9C" w:rsidRPr="008024AE" w:rsidRDefault="00094B9C" w:rsidP="00094B9C">
      <w:pPr>
        <w:pStyle w:val="ListParagraph"/>
        <w:rPr>
          <w:rFonts w:cs="Courier New"/>
          <w:sz w:val="24"/>
          <w:szCs w:val="20"/>
        </w:rPr>
      </w:pPr>
    </w:p>
    <w:p w14:paraId="43321B90" w14:textId="77777777" w:rsidR="00094B9C" w:rsidRDefault="00094B9C" w:rsidP="00094B9C">
      <w:proofErr w:type="gramStart"/>
      <w:r>
        <w:rPr>
          <w:rFonts w:ascii="Courier New" w:hAnsi="Courier New" w:cs="Courier New"/>
        </w:rPr>
        <w:t>potet_pt</w:t>
      </w:r>
      <w:proofErr w:type="gramEnd"/>
      <w:r>
        <w:rPr>
          <w:rFonts w:ascii="Courier New" w:hAnsi="Courier New" w:cs="Courier New"/>
        </w:rPr>
        <w:t xml:space="preserve"> </w:t>
      </w:r>
      <w:r w:rsidRPr="00502526">
        <w:rPr>
          <w:sz w:val="24"/>
          <w:szCs w:val="24"/>
        </w:rPr>
        <w:t>module:</w:t>
      </w:r>
    </w:p>
    <w:p w14:paraId="74584371" w14:textId="77777777" w:rsidR="000D0781" w:rsidRPr="00DC34B4" w:rsidRDefault="00094B9C" w:rsidP="00BE0D4E">
      <w:pPr>
        <w:pStyle w:val="ListParagraph"/>
        <w:numPr>
          <w:ilvl w:val="0"/>
          <w:numId w:val="5"/>
        </w:numPr>
        <w:rPr>
          <w:rFonts w:ascii="Courier New" w:hAnsi="Courier New" w:cs="Courier New"/>
        </w:rPr>
      </w:pPr>
      <w:r w:rsidRPr="00DC34B4">
        <w:rPr>
          <w:rFonts w:cs="Courier New"/>
          <w:sz w:val="24"/>
          <w:szCs w:val="20"/>
        </w:rPr>
        <w:t xml:space="preserve">The </w:t>
      </w:r>
      <w:r w:rsidR="00462EBA" w:rsidRPr="00DC34B4">
        <w:rPr>
          <w:rFonts w:cs="Courier New"/>
          <w:sz w:val="24"/>
          <w:szCs w:val="20"/>
        </w:rPr>
        <w:t xml:space="preserve">code incorrectly used the </w:t>
      </w:r>
      <w:r w:rsidRPr="00DC34B4">
        <w:rPr>
          <w:rFonts w:cs="Courier New"/>
          <w:sz w:val="24"/>
          <w:szCs w:val="20"/>
        </w:rPr>
        <w:t>average HRU temperature in degrees Fahrenheit when it was supposed to be in degrees Celsius</w:t>
      </w:r>
      <w:r w:rsidR="00462EBA" w:rsidRPr="00DC34B4">
        <w:rPr>
          <w:rFonts w:cs="Courier New"/>
          <w:sz w:val="24"/>
          <w:szCs w:val="20"/>
        </w:rPr>
        <w:t xml:space="preserve"> in one equation</w:t>
      </w:r>
      <w:r w:rsidRPr="00DC34B4">
        <w:rPr>
          <w:rFonts w:cs="Courier New"/>
          <w:sz w:val="24"/>
          <w:szCs w:val="20"/>
        </w:rPr>
        <w:t xml:space="preserve">. </w:t>
      </w:r>
      <w:r w:rsidR="00DC34B4" w:rsidRPr="00211535">
        <w:rPr>
          <w:rFonts w:cs="Courier New"/>
          <w:sz w:val="24"/>
          <w:szCs w:val="20"/>
        </w:rPr>
        <w:t>See “</w:t>
      </w:r>
      <w:r w:rsidR="00DC34B4">
        <w:rPr>
          <w:rFonts w:cs="Courier New"/>
          <w:sz w:val="24"/>
          <w:szCs w:val="20"/>
        </w:rPr>
        <w:t xml:space="preserve">Update of PRMS PET modules.pdf” in the doc/Related reports (PRMS, MODFLOW, </w:t>
      </w:r>
      <w:proofErr w:type="gramStart"/>
      <w:r w:rsidR="00DC34B4">
        <w:rPr>
          <w:rFonts w:cs="Courier New"/>
          <w:sz w:val="24"/>
          <w:szCs w:val="20"/>
        </w:rPr>
        <w:t>CRT</w:t>
      </w:r>
      <w:proofErr w:type="gramEnd"/>
      <w:r w:rsidR="00DC34B4">
        <w:rPr>
          <w:rFonts w:cs="Courier New"/>
          <w:sz w:val="24"/>
          <w:szCs w:val="20"/>
        </w:rPr>
        <w:t>) subdirectory</w:t>
      </w:r>
      <w:r w:rsidR="00DC34B4" w:rsidRPr="00211535">
        <w:rPr>
          <w:rFonts w:cs="Courier New"/>
          <w:sz w:val="24"/>
          <w:szCs w:val="20"/>
        </w:rPr>
        <w:t xml:space="preserve"> for more details.</w:t>
      </w:r>
    </w:p>
    <w:p w14:paraId="792047F9" w14:textId="77777777" w:rsidR="00DC34B4" w:rsidRDefault="00DC34B4" w:rsidP="00DC34B4">
      <w:pPr>
        <w:rPr>
          <w:rFonts w:ascii="Courier New" w:hAnsi="Courier New" w:cs="Courier New"/>
        </w:rPr>
      </w:pPr>
    </w:p>
    <w:p w14:paraId="66761A75" w14:textId="77777777" w:rsidR="00DC34B4" w:rsidRDefault="00DC34B4" w:rsidP="00DC34B4">
      <w:proofErr w:type="gramStart"/>
      <w:r>
        <w:rPr>
          <w:rFonts w:ascii="Courier New" w:hAnsi="Courier New" w:cs="Courier New"/>
        </w:rPr>
        <w:t>potet_pm</w:t>
      </w:r>
      <w:proofErr w:type="gramEnd"/>
      <w:r>
        <w:rPr>
          <w:rFonts w:ascii="Courier New" w:hAnsi="Courier New" w:cs="Courier New"/>
        </w:rPr>
        <w:t xml:space="preserve"> </w:t>
      </w:r>
      <w:r w:rsidRPr="00502526">
        <w:rPr>
          <w:sz w:val="24"/>
          <w:szCs w:val="24"/>
        </w:rPr>
        <w:t>module:</w:t>
      </w:r>
    </w:p>
    <w:p w14:paraId="5BE1F636" w14:textId="77777777" w:rsidR="00DC34B4" w:rsidRPr="00DC34B4" w:rsidRDefault="00DC34B4" w:rsidP="00BE0D4E">
      <w:pPr>
        <w:pStyle w:val="ListParagraph"/>
        <w:numPr>
          <w:ilvl w:val="0"/>
          <w:numId w:val="5"/>
        </w:numPr>
        <w:rPr>
          <w:rFonts w:ascii="Courier New" w:hAnsi="Courier New" w:cs="Courier New"/>
        </w:rPr>
      </w:pPr>
      <w:r w:rsidRPr="00DC34B4">
        <w:rPr>
          <w:rFonts w:cs="Courier New"/>
          <w:sz w:val="24"/>
          <w:szCs w:val="20"/>
        </w:rPr>
        <w:t xml:space="preserve">The </w:t>
      </w:r>
      <w:r>
        <w:rPr>
          <w:rFonts w:cs="Courier New"/>
          <w:sz w:val="24"/>
          <w:szCs w:val="20"/>
        </w:rPr>
        <w:t>formulation of the Penman-Monteith equation has been updated to include a crop coefficient.</w:t>
      </w:r>
      <w:r w:rsidRPr="00DC34B4">
        <w:rPr>
          <w:rFonts w:cs="Courier New"/>
          <w:sz w:val="24"/>
          <w:szCs w:val="20"/>
        </w:rPr>
        <w:t xml:space="preserve"> </w:t>
      </w:r>
      <w:r w:rsidRPr="00211535">
        <w:rPr>
          <w:rFonts w:cs="Courier New"/>
          <w:sz w:val="24"/>
          <w:szCs w:val="20"/>
        </w:rPr>
        <w:t>See “</w:t>
      </w:r>
      <w:r>
        <w:rPr>
          <w:rFonts w:cs="Courier New"/>
          <w:sz w:val="24"/>
          <w:szCs w:val="20"/>
        </w:rPr>
        <w:t xml:space="preserve">Update of PRMS PET modules.pdf” in the doc/Related reports (PRMS, MODFLOW, </w:t>
      </w:r>
      <w:proofErr w:type="gramStart"/>
      <w:r>
        <w:rPr>
          <w:rFonts w:cs="Courier New"/>
          <w:sz w:val="24"/>
          <w:szCs w:val="20"/>
        </w:rPr>
        <w:t>CRT</w:t>
      </w:r>
      <w:proofErr w:type="gramEnd"/>
      <w:r>
        <w:rPr>
          <w:rFonts w:cs="Courier New"/>
          <w:sz w:val="24"/>
          <w:szCs w:val="20"/>
        </w:rPr>
        <w:t>) subdirectory</w:t>
      </w:r>
      <w:r w:rsidRPr="00211535">
        <w:rPr>
          <w:rFonts w:cs="Courier New"/>
          <w:sz w:val="24"/>
          <w:szCs w:val="20"/>
        </w:rPr>
        <w:t xml:space="preserve"> for more details.</w:t>
      </w:r>
    </w:p>
    <w:p w14:paraId="06AF4B30" w14:textId="77777777" w:rsidR="00DC34B4" w:rsidRPr="00DC34B4" w:rsidRDefault="00DC34B4" w:rsidP="00DC34B4">
      <w:pPr>
        <w:rPr>
          <w:rFonts w:ascii="Courier New" w:hAnsi="Courier New" w:cs="Courier New"/>
        </w:rPr>
      </w:pPr>
    </w:p>
    <w:p w14:paraId="0DE4348D" w14:textId="77777777" w:rsidR="009C1D74" w:rsidRDefault="009C1D74" w:rsidP="009C1D74">
      <w:proofErr w:type="gramStart"/>
      <w:r>
        <w:rPr>
          <w:rFonts w:ascii="Courier New" w:hAnsi="Courier New" w:cs="Courier New"/>
        </w:rPr>
        <w:t>snowcomp</w:t>
      </w:r>
      <w:proofErr w:type="gramEnd"/>
      <w:r>
        <w:rPr>
          <w:rFonts w:ascii="Courier New" w:hAnsi="Courier New" w:cs="Courier New"/>
        </w:rPr>
        <w:t xml:space="preserve"> </w:t>
      </w:r>
      <w:r w:rsidRPr="00502526">
        <w:rPr>
          <w:sz w:val="24"/>
          <w:szCs w:val="24"/>
        </w:rPr>
        <w:t>module:</w:t>
      </w:r>
    </w:p>
    <w:p w14:paraId="06C0BCF9" w14:textId="77777777" w:rsidR="009C1D74" w:rsidRPr="00A31024" w:rsidRDefault="009C1D74" w:rsidP="00BE0D4E">
      <w:pPr>
        <w:pStyle w:val="ListParagraph"/>
        <w:numPr>
          <w:ilvl w:val="0"/>
          <w:numId w:val="5"/>
        </w:numPr>
        <w:rPr>
          <w:sz w:val="24"/>
          <w:szCs w:val="24"/>
        </w:rPr>
      </w:pPr>
      <w:r w:rsidRPr="00A31024">
        <w:rPr>
          <w:rFonts w:cs="Courier New"/>
          <w:sz w:val="24"/>
          <w:szCs w:val="24"/>
        </w:rPr>
        <w:t xml:space="preserve">Added check to be sure </w:t>
      </w:r>
      <w:r w:rsidRPr="00A31024">
        <w:rPr>
          <w:rFonts w:cs="Courier New"/>
          <w:i/>
          <w:sz w:val="24"/>
          <w:szCs w:val="24"/>
        </w:rPr>
        <w:t>snowcov_area</w:t>
      </w:r>
      <w:r w:rsidRPr="00A31024">
        <w:rPr>
          <w:rFonts w:cs="Courier New"/>
          <w:sz w:val="24"/>
          <w:szCs w:val="24"/>
        </w:rPr>
        <w:t xml:space="preserve"> is not equal to zero</w:t>
      </w:r>
      <w:r w:rsidR="00C534D0">
        <w:rPr>
          <w:rFonts w:cs="Courier New"/>
          <w:sz w:val="24"/>
          <w:szCs w:val="24"/>
        </w:rPr>
        <w:t xml:space="preserve"> when </w:t>
      </w:r>
      <w:r w:rsidR="00506561" w:rsidRPr="00A31024">
        <w:rPr>
          <w:rFonts w:cs="Courier New"/>
          <w:i/>
          <w:sz w:val="24"/>
          <w:szCs w:val="24"/>
        </w:rPr>
        <w:t>pkwater_equiv</w:t>
      </w:r>
      <w:r w:rsidR="00506561" w:rsidRPr="00A31024">
        <w:rPr>
          <w:rFonts w:cs="Courier New"/>
          <w:sz w:val="24"/>
          <w:szCs w:val="24"/>
        </w:rPr>
        <w:t xml:space="preserve"> </w:t>
      </w:r>
      <w:r w:rsidR="00C534D0">
        <w:rPr>
          <w:rFonts w:cs="Courier New"/>
          <w:sz w:val="24"/>
          <w:szCs w:val="24"/>
        </w:rPr>
        <w:t>is greater than 0</w:t>
      </w:r>
      <w:r w:rsidRPr="00A31024">
        <w:rPr>
          <w:rFonts w:cs="Courier New"/>
          <w:sz w:val="24"/>
          <w:szCs w:val="24"/>
        </w:rPr>
        <w:t xml:space="preserve">. This would be very rare and only possible when the </w:t>
      </w:r>
      <w:r w:rsidR="00F74582">
        <w:rPr>
          <w:rFonts w:cs="Courier New"/>
          <w:sz w:val="24"/>
          <w:szCs w:val="24"/>
        </w:rPr>
        <w:t>second</w:t>
      </w:r>
      <w:r w:rsidR="00F74582" w:rsidRPr="00A31024">
        <w:rPr>
          <w:rFonts w:cs="Courier New"/>
          <w:sz w:val="24"/>
          <w:szCs w:val="24"/>
        </w:rPr>
        <w:t xml:space="preserve"> </w:t>
      </w:r>
      <w:r w:rsidR="00506561">
        <w:rPr>
          <w:rFonts w:cs="Courier New"/>
          <w:sz w:val="24"/>
          <w:szCs w:val="24"/>
        </w:rPr>
        <w:t>value of a snow-</w:t>
      </w:r>
      <w:r w:rsidRPr="00A31024">
        <w:rPr>
          <w:rFonts w:cs="Courier New"/>
          <w:sz w:val="24"/>
          <w:szCs w:val="24"/>
        </w:rPr>
        <w:t xml:space="preserve">depletion curve was specified equal to zero. </w:t>
      </w:r>
    </w:p>
    <w:p w14:paraId="2B1E5554" w14:textId="77777777" w:rsidR="009C1D74" w:rsidRPr="00A31024" w:rsidRDefault="009C1D74" w:rsidP="00BE0D4E">
      <w:pPr>
        <w:pStyle w:val="ListParagraph"/>
        <w:numPr>
          <w:ilvl w:val="0"/>
          <w:numId w:val="5"/>
        </w:numPr>
        <w:rPr>
          <w:sz w:val="24"/>
          <w:szCs w:val="24"/>
        </w:rPr>
      </w:pPr>
      <w:r w:rsidRPr="00A31024">
        <w:rPr>
          <w:rFonts w:cs="Courier New"/>
          <w:sz w:val="24"/>
          <w:szCs w:val="24"/>
        </w:rPr>
        <w:t xml:space="preserve">Checks were added to be sure </w:t>
      </w:r>
      <w:r w:rsidRPr="00A31024">
        <w:rPr>
          <w:rFonts w:cs="Courier New"/>
          <w:i/>
          <w:sz w:val="24"/>
          <w:szCs w:val="24"/>
        </w:rPr>
        <w:t>pkwater_equiv</w:t>
      </w:r>
      <w:r w:rsidRPr="00A31024">
        <w:rPr>
          <w:rFonts w:cs="Courier New"/>
          <w:sz w:val="24"/>
          <w:szCs w:val="24"/>
        </w:rPr>
        <w:t xml:space="preserve"> is set to 0.0 if it is computed as </w:t>
      </w:r>
      <w:r w:rsidR="00F74582">
        <w:rPr>
          <w:rFonts w:cs="Courier New"/>
          <w:sz w:val="24"/>
          <w:szCs w:val="24"/>
        </w:rPr>
        <w:t xml:space="preserve">a very small </w:t>
      </w:r>
      <w:r w:rsidRPr="00A31024">
        <w:rPr>
          <w:rFonts w:cs="Courier New"/>
          <w:sz w:val="24"/>
          <w:szCs w:val="24"/>
        </w:rPr>
        <w:t>negative</w:t>
      </w:r>
      <w:r w:rsidR="00F74582">
        <w:rPr>
          <w:rFonts w:cs="Courier New"/>
          <w:sz w:val="24"/>
          <w:szCs w:val="24"/>
        </w:rPr>
        <w:t xml:space="preserve"> value</w:t>
      </w:r>
      <w:r w:rsidRPr="00A31024">
        <w:rPr>
          <w:rFonts w:cs="Courier New"/>
          <w:sz w:val="24"/>
          <w:szCs w:val="24"/>
        </w:rPr>
        <w:t xml:space="preserve">, which would be very rare. </w:t>
      </w:r>
    </w:p>
    <w:p w14:paraId="45BC4C2F" w14:textId="77777777" w:rsidR="009C1D74" w:rsidRPr="00C534D0" w:rsidRDefault="009C1D74" w:rsidP="00BE0D4E">
      <w:pPr>
        <w:pStyle w:val="ListParagraph"/>
        <w:numPr>
          <w:ilvl w:val="0"/>
          <w:numId w:val="5"/>
        </w:numPr>
        <w:rPr>
          <w:sz w:val="24"/>
          <w:szCs w:val="24"/>
        </w:rPr>
      </w:pPr>
      <w:r w:rsidRPr="00A31024">
        <w:rPr>
          <w:sz w:val="24"/>
          <w:szCs w:val="24"/>
        </w:rPr>
        <w:t xml:space="preserve">Added check for when </w:t>
      </w:r>
      <w:r w:rsidRPr="00A31024">
        <w:rPr>
          <w:i/>
          <w:sz w:val="24"/>
          <w:szCs w:val="24"/>
        </w:rPr>
        <w:t>pkwater_equiv</w:t>
      </w:r>
      <w:r w:rsidRPr="00A31024">
        <w:rPr>
          <w:sz w:val="24"/>
          <w:szCs w:val="24"/>
        </w:rPr>
        <w:t xml:space="preserve"> &lt; 1.0E-10 and </w:t>
      </w:r>
      <w:r w:rsidRPr="00A31024">
        <w:rPr>
          <w:i/>
          <w:sz w:val="24"/>
          <w:szCs w:val="24"/>
        </w:rPr>
        <w:t xml:space="preserve">snowcov_area </w:t>
      </w:r>
      <w:r w:rsidRPr="00A31024">
        <w:rPr>
          <w:sz w:val="24"/>
          <w:szCs w:val="24"/>
        </w:rPr>
        <w:t xml:space="preserve">&gt; 0; if true, set </w:t>
      </w:r>
      <w:r w:rsidRPr="00A31024">
        <w:rPr>
          <w:i/>
          <w:sz w:val="24"/>
          <w:szCs w:val="24"/>
        </w:rPr>
        <w:t>snowcov_area</w:t>
      </w:r>
      <w:r w:rsidRPr="00A31024">
        <w:rPr>
          <w:sz w:val="24"/>
          <w:szCs w:val="24"/>
        </w:rPr>
        <w:t xml:space="preserve"> to 0. This is possible when the energy is enough to melt the snowpack on </w:t>
      </w:r>
      <w:r w:rsidR="00C534D0">
        <w:rPr>
          <w:sz w:val="24"/>
          <w:szCs w:val="24"/>
        </w:rPr>
        <w:t>the previous</w:t>
      </w:r>
      <w:r w:rsidRPr="00A31024">
        <w:rPr>
          <w:sz w:val="24"/>
          <w:szCs w:val="24"/>
        </w:rPr>
        <w:t xml:space="preserve"> time step. </w:t>
      </w:r>
      <w:r w:rsidR="00C534D0">
        <w:rPr>
          <w:sz w:val="24"/>
          <w:szCs w:val="24"/>
        </w:rPr>
        <w:t>T</w:t>
      </w:r>
      <w:r w:rsidR="00C534D0" w:rsidRPr="008508EA">
        <w:rPr>
          <w:rFonts w:cs="Courier New"/>
          <w:sz w:val="24"/>
          <w:szCs w:val="20"/>
        </w:rPr>
        <w:t xml:space="preserve">his </w:t>
      </w:r>
      <w:r w:rsidR="00C534D0">
        <w:rPr>
          <w:rFonts w:cs="Courier New"/>
          <w:sz w:val="24"/>
          <w:szCs w:val="20"/>
        </w:rPr>
        <w:t>bug</w:t>
      </w:r>
      <w:r w:rsidR="00C534D0" w:rsidRPr="008508EA">
        <w:rPr>
          <w:rFonts w:cs="Courier New"/>
          <w:sz w:val="24"/>
          <w:szCs w:val="20"/>
        </w:rPr>
        <w:t xml:space="preserve"> affect</w:t>
      </w:r>
      <w:r w:rsidR="00C534D0">
        <w:rPr>
          <w:rFonts w:cs="Courier New"/>
          <w:sz w:val="24"/>
          <w:szCs w:val="20"/>
        </w:rPr>
        <w:t>ed</w:t>
      </w:r>
      <w:r w:rsidR="00C534D0" w:rsidRPr="008508EA">
        <w:rPr>
          <w:rFonts w:cs="Courier New"/>
          <w:sz w:val="24"/>
          <w:szCs w:val="20"/>
        </w:rPr>
        <w:t xml:space="preserve"> computations for impervious and surface-depression storage evaporation for days without snow</w:t>
      </w:r>
      <w:r w:rsidR="00C534D0">
        <w:rPr>
          <w:rFonts w:cs="Courier New"/>
          <w:sz w:val="24"/>
          <w:szCs w:val="20"/>
        </w:rPr>
        <w:t xml:space="preserve"> and snow depletion curves that specified snow-covered area exists when the snow-water equivalent </w:t>
      </w:r>
      <w:r w:rsidR="00F74582">
        <w:rPr>
          <w:rFonts w:cs="Courier New"/>
          <w:sz w:val="24"/>
          <w:szCs w:val="20"/>
        </w:rPr>
        <w:t>is</w:t>
      </w:r>
      <w:r w:rsidR="00C534D0">
        <w:rPr>
          <w:rFonts w:cs="Courier New"/>
          <w:sz w:val="24"/>
          <w:szCs w:val="20"/>
        </w:rPr>
        <w:t xml:space="preserve"> equal 0</w:t>
      </w:r>
      <w:r w:rsidR="00C534D0" w:rsidRPr="008508EA">
        <w:rPr>
          <w:rFonts w:cs="Courier New"/>
          <w:sz w:val="24"/>
          <w:szCs w:val="20"/>
        </w:rPr>
        <w:t>.</w:t>
      </w:r>
    </w:p>
    <w:p w14:paraId="63C38AA7" w14:textId="77777777" w:rsidR="00C534D0" w:rsidRPr="00F74582" w:rsidRDefault="00C534D0" w:rsidP="00BE0D4E">
      <w:pPr>
        <w:pStyle w:val="ListParagraph"/>
        <w:numPr>
          <w:ilvl w:val="0"/>
          <w:numId w:val="5"/>
        </w:numPr>
        <w:rPr>
          <w:sz w:val="24"/>
          <w:szCs w:val="24"/>
        </w:rPr>
      </w:pPr>
      <w:r w:rsidRPr="008508EA">
        <w:rPr>
          <w:rFonts w:cs="Courier New"/>
          <w:sz w:val="24"/>
          <w:szCs w:val="20"/>
        </w:rPr>
        <w:t>In calin</w:t>
      </w:r>
      <w:r w:rsidRPr="00F60800">
        <w:rPr>
          <w:rFonts w:cs="Courier New"/>
          <w:sz w:val="24"/>
          <w:szCs w:val="20"/>
        </w:rPr>
        <w:t xml:space="preserve"> </w:t>
      </w:r>
      <w:r>
        <w:rPr>
          <w:rFonts w:cs="Courier New"/>
          <w:sz w:val="24"/>
          <w:szCs w:val="20"/>
        </w:rPr>
        <w:t>function,</w:t>
      </w:r>
      <w:r w:rsidRPr="008508EA">
        <w:rPr>
          <w:rFonts w:cs="Courier New"/>
          <w:sz w:val="24"/>
          <w:szCs w:val="20"/>
        </w:rPr>
        <w:t xml:space="preserve"> </w:t>
      </w:r>
      <w:r w:rsidRPr="008508EA">
        <w:rPr>
          <w:rFonts w:cs="Courier New"/>
          <w:i/>
          <w:sz w:val="24"/>
          <w:szCs w:val="20"/>
        </w:rPr>
        <w:t>snowcov_area</w:t>
      </w:r>
      <w:r w:rsidRPr="008508EA">
        <w:rPr>
          <w:rFonts w:cs="Courier New"/>
          <w:sz w:val="24"/>
          <w:szCs w:val="20"/>
        </w:rPr>
        <w:t xml:space="preserve"> was s</w:t>
      </w:r>
      <w:r w:rsidR="00506561">
        <w:rPr>
          <w:rFonts w:cs="Courier New"/>
          <w:sz w:val="24"/>
          <w:szCs w:val="20"/>
        </w:rPr>
        <w:t>et to 0 when it should not be because</w:t>
      </w:r>
      <w:r w:rsidRPr="008508EA">
        <w:rPr>
          <w:rFonts w:cs="Courier New"/>
          <w:sz w:val="24"/>
          <w:szCs w:val="20"/>
        </w:rPr>
        <w:t xml:space="preserve"> it is the snow cover after adding precipitation and before any melt or sublimation; this condition affects computations for impervious and surface-depression storage evaporation for days with snow.</w:t>
      </w:r>
    </w:p>
    <w:p w14:paraId="5FAB11DE" w14:textId="77777777" w:rsidR="00F74582" w:rsidRPr="00F74582" w:rsidRDefault="00F74582" w:rsidP="00BE0D4E">
      <w:pPr>
        <w:pStyle w:val="ListParagraph"/>
        <w:numPr>
          <w:ilvl w:val="0"/>
          <w:numId w:val="5"/>
        </w:numPr>
        <w:rPr>
          <w:sz w:val="24"/>
          <w:szCs w:val="24"/>
        </w:rPr>
      </w:pPr>
      <w:r w:rsidRPr="008508EA">
        <w:rPr>
          <w:rFonts w:cs="Courier New"/>
          <w:sz w:val="24"/>
          <w:szCs w:val="20"/>
        </w:rPr>
        <w:t>If snowpack exists and the snowpack density (</w:t>
      </w:r>
      <w:r w:rsidRPr="008508EA">
        <w:rPr>
          <w:rFonts w:cs="Courier New"/>
          <w:i/>
          <w:sz w:val="24"/>
          <w:szCs w:val="20"/>
        </w:rPr>
        <w:t>pk_den</w:t>
      </w:r>
      <w:r w:rsidRPr="008508EA">
        <w:rPr>
          <w:rFonts w:cs="Courier New"/>
          <w:sz w:val="24"/>
          <w:szCs w:val="20"/>
        </w:rPr>
        <w:t>) &lt;= 0</w:t>
      </w:r>
      <w:r w:rsidR="00506561">
        <w:rPr>
          <w:rFonts w:cs="Courier New"/>
          <w:sz w:val="24"/>
          <w:szCs w:val="20"/>
        </w:rPr>
        <w:t>,</w:t>
      </w:r>
      <w:r w:rsidRPr="008508EA">
        <w:rPr>
          <w:rFonts w:cs="Courier New"/>
          <w:sz w:val="24"/>
          <w:szCs w:val="20"/>
        </w:rPr>
        <w:t xml:space="preserve"> be sure </w:t>
      </w:r>
      <w:r w:rsidRPr="008508EA">
        <w:rPr>
          <w:rFonts w:cs="Courier New"/>
          <w:i/>
          <w:sz w:val="24"/>
          <w:szCs w:val="20"/>
        </w:rPr>
        <w:t>pk_den</w:t>
      </w:r>
      <w:r w:rsidRPr="008508EA">
        <w:rPr>
          <w:rFonts w:cs="Courier New"/>
          <w:sz w:val="24"/>
          <w:szCs w:val="20"/>
        </w:rPr>
        <w:t xml:space="preserve"> and the snowpack depth (</w:t>
      </w:r>
      <w:r w:rsidRPr="008508EA">
        <w:rPr>
          <w:rFonts w:cs="Courier New"/>
          <w:i/>
          <w:sz w:val="24"/>
          <w:szCs w:val="20"/>
        </w:rPr>
        <w:t>pk_depth</w:t>
      </w:r>
      <w:r w:rsidRPr="008508EA">
        <w:rPr>
          <w:rFonts w:cs="Courier New"/>
          <w:sz w:val="24"/>
          <w:szCs w:val="20"/>
        </w:rPr>
        <w:t xml:space="preserve">) have a value based on parameter </w:t>
      </w:r>
      <w:r w:rsidRPr="008508EA">
        <w:rPr>
          <w:rFonts w:cs="Courier New"/>
          <w:b/>
          <w:sz w:val="24"/>
          <w:szCs w:val="20"/>
        </w:rPr>
        <w:t>den_max</w:t>
      </w:r>
      <w:r w:rsidRPr="008508EA">
        <w:rPr>
          <w:rFonts w:cs="Courier New"/>
          <w:sz w:val="24"/>
          <w:szCs w:val="20"/>
        </w:rPr>
        <w:t xml:space="preserve"> in run function and calin function; this condition would be rare.</w:t>
      </w:r>
    </w:p>
    <w:p w14:paraId="40D94C63" w14:textId="77777777" w:rsidR="00F74582" w:rsidRDefault="00F74582" w:rsidP="00BE0D4E">
      <w:pPr>
        <w:pStyle w:val="ListParagraph"/>
        <w:numPr>
          <w:ilvl w:val="0"/>
          <w:numId w:val="5"/>
        </w:numPr>
        <w:rPr>
          <w:rFonts w:cs="Courier New"/>
          <w:sz w:val="24"/>
          <w:szCs w:val="20"/>
        </w:rPr>
      </w:pPr>
      <w:r w:rsidRPr="00F74582">
        <w:rPr>
          <w:rFonts w:cs="Courier New"/>
          <w:sz w:val="24"/>
          <w:szCs w:val="20"/>
        </w:rPr>
        <w:t xml:space="preserve">In routine calin, added check for the value of </w:t>
      </w:r>
      <w:r w:rsidRPr="00F74582">
        <w:rPr>
          <w:rFonts w:cs="Courier New"/>
          <w:i/>
          <w:sz w:val="24"/>
          <w:szCs w:val="20"/>
        </w:rPr>
        <w:t>freeh2o</w:t>
      </w:r>
      <w:r w:rsidRPr="00F74582">
        <w:rPr>
          <w:rFonts w:cs="Courier New"/>
          <w:sz w:val="24"/>
          <w:szCs w:val="20"/>
        </w:rPr>
        <w:t xml:space="preserve"> – </w:t>
      </w:r>
      <w:r w:rsidRPr="00F74582">
        <w:rPr>
          <w:rFonts w:cs="Courier New"/>
          <w:i/>
          <w:sz w:val="24"/>
          <w:szCs w:val="20"/>
        </w:rPr>
        <w:t>pwcap</w:t>
      </w:r>
      <w:r w:rsidRPr="00F74582">
        <w:rPr>
          <w:rFonts w:cs="Courier New"/>
          <w:sz w:val="24"/>
          <w:szCs w:val="20"/>
        </w:rPr>
        <w:t xml:space="preserve"> &gt; </w:t>
      </w:r>
      <w:r w:rsidRPr="00F74582">
        <w:rPr>
          <w:rFonts w:cs="Courier New"/>
          <w:i/>
          <w:sz w:val="24"/>
          <w:szCs w:val="20"/>
        </w:rPr>
        <w:t>pkwater_equiv</w:t>
      </w:r>
      <w:r w:rsidR="00506561">
        <w:rPr>
          <w:rFonts w:cs="Courier New"/>
          <w:sz w:val="24"/>
          <w:szCs w:val="20"/>
        </w:rPr>
        <w:t xml:space="preserve">; if so, </w:t>
      </w:r>
      <w:r w:rsidRPr="00F74582">
        <w:rPr>
          <w:rFonts w:cs="Courier New"/>
          <w:sz w:val="24"/>
          <w:szCs w:val="20"/>
        </w:rPr>
        <w:t xml:space="preserve">use the value of </w:t>
      </w:r>
      <w:r w:rsidRPr="00F74582">
        <w:rPr>
          <w:rFonts w:cs="Courier New"/>
          <w:i/>
          <w:sz w:val="24"/>
          <w:szCs w:val="20"/>
        </w:rPr>
        <w:t>pkwater_equiv</w:t>
      </w:r>
      <w:r w:rsidR="00506561">
        <w:rPr>
          <w:rFonts w:cs="Courier New"/>
          <w:sz w:val="24"/>
          <w:szCs w:val="20"/>
        </w:rPr>
        <w:t>. T</w:t>
      </w:r>
      <w:r w:rsidRPr="00F74582">
        <w:rPr>
          <w:rFonts w:cs="Courier New"/>
          <w:sz w:val="24"/>
          <w:szCs w:val="20"/>
        </w:rPr>
        <w:t>his condition would be rare.</w:t>
      </w:r>
    </w:p>
    <w:p w14:paraId="6B544A87" w14:textId="77777777" w:rsidR="00F74582" w:rsidRPr="00EA58AE" w:rsidRDefault="00F74582" w:rsidP="00BE0D4E">
      <w:pPr>
        <w:pStyle w:val="ListParagraph"/>
        <w:numPr>
          <w:ilvl w:val="0"/>
          <w:numId w:val="5"/>
        </w:numPr>
        <w:rPr>
          <w:rFonts w:cs="Courier New"/>
          <w:sz w:val="24"/>
          <w:szCs w:val="20"/>
        </w:rPr>
      </w:pPr>
      <w:r w:rsidRPr="008508EA">
        <w:rPr>
          <w:rFonts w:cs="Courier New"/>
          <w:sz w:val="24"/>
          <w:szCs w:val="20"/>
        </w:rPr>
        <w:t>In routine calin</w:t>
      </w:r>
      <w:r w:rsidR="00506561">
        <w:rPr>
          <w:rFonts w:cs="Courier New"/>
          <w:sz w:val="24"/>
          <w:szCs w:val="20"/>
        </w:rPr>
        <w:t>,</w:t>
      </w:r>
      <w:r w:rsidRPr="008508EA">
        <w:rPr>
          <w:rFonts w:cs="Courier New"/>
          <w:sz w:val="24"/>
          <w:szCs w:val="20"/>
        </w:rPr>
        <w:t xml:space="preserve"> the local variable </w:t>
      </w:r>
      <w:r w:rsidRPr="008508EA">
        <w:rPr>
          <w:rFonts w:cs="Courier New"/>
          <w:i/>
          <w:sz w:val="24"/>
          <w:szCs w:val="20"/>
        </w:rPr>
        <w:t>apk_ice</w:t>
      </w:r>
      <w:r w:rsidRPr="008508EA">
        <w:rPr>
          <w:rFonts w:cs="Courier New"/>
          <w:sz w:val="24"/>
          <w:szCs w:val="20"/>
        </w:rPr>
        <w:t xml:space="preserve"> did not have a value if </w:t>
      </w:r>
      <w:r w:rsidRPr="008508EA">
        <w:rPr>
          <w:rFonts w:cs="Courier New"/>
          <w:i/>
          <w:sz w:val="24"/>
          <w:szCs w:val="20"/>
        </w:rPr>
        <w:t>snowcov_area</w:t>
      </w:r>
      <w:r w:rsidR="00506561">
        <w:rPr>
          <w:rFonts w:cs="Courier New"/>
          <w:sz w:val="24"/>
          <w:szCs w:val="20"/>
        </w:rPr>
        <w:t xml:space="preserve"> &lt;= 0;</w:t>
      </w:r>
      <w:r w:rsidRPr="008508EA">
        <w:rPr>
          <w:rFonts w:cs="Courier New"/>
          <w:sz w:val="24"/>
          <w:szCs w:val="20"/>
        </w:rPr>
        <w:t xml:space="preserve"> </w:t>
      </w:r>
      <w:r>
        <w:rPr>
          <w:rFonts w:cs="Courier New"/>
          <w:sz w:val="24"/>
          <w:szCs w:val="20"/>
        </w:rPr>
        <w:t>if true</w:t>
      </w:r>
      <w:r w:rsidR="00506561">
        <w:rPr>
          <w:rFonts w:cs="Courier New"/>
          <w:sz w:val="24"/>
          <w:szCs w:val="20"/>
        </w:rPr>
        <w:t>,</w:t>
      </w:r>
      <w:r>
        <w:rPr>
          <w:rFonts w:cs="Courier New"/>
          <w:sz w:val="24"/>
          <w:szCs w:val="20"/>
        </w:rPr>
        <w:t xml:space="preserve"> it is </w:t>
      </w:r>
      <w:r w:rsidR="00506561">
        <w:rPr>
          <w:rFonts w:cs="Courier New"/>
          <w:sz w:val="24"/>
          <w:szCs w:val="20"/>
        </w:rPr>
        <w:t>set to 0. T</w:t>
      </w:r>
      <w:r w:rsidRPr="008508EA">
        <w:rPr>
          <w:rFonts w:cs="Courier New"/>
          <w:sz w:val="24"/>
          <w:szCs w:val="20"/>
        </w:rPr>
        <w:t>his condition would be rare.</w:t>
      </w:r>
    </w:p>
    <w:p w14:paraId="1BBC11B5" w14:textId="77777777" w:rsidR="009C1D74" w:rsidRDefault="009C1D74" w:rsidP="009C1D74">
      <w:pPr>
        <w:rPr>
          <w:rFonts w:ascii="Courier New" w:hAnsi="Courier New" w:cs="Courier New"/>
        </w:rPr>
      </w:pPr>
    </w:p>
    <w:p w14:paraId="19001F8D" w14:textId="77777777" w:rsidR="009C1D74" w:rsidRDefault="009C1D74" w:rsidP="009C1D74">
      <w:proofErr w:type="gramStart"/>
      <w:r>
        <w:rPr>
          <w:rFonts w:ascii="Courier New" w:hAnsi="Courier New" w:cs="Courier New"/>
        </w:rPr>
        <w:t>srunoff_smidx</w:t>
      </w:r>
      <w:proofErr w:type="gramEnd"/>
      <w:r>
        <w:rPr>
          <w:rFonts w:ascii="Courier New" w:hAnsi="Courier New" w:cs="Courier New"/>
        </w:rPr>
        <w:t xml:space="preserve"> and srunoff_carea </w:t>
      </w:r>
      <w:r w:rsidRPr="00502526">
        <w:rPr>
          <w:sz w:val="24"/>
          <w:szCs w:val="24"/>
        </w:rPr>
        <w:t>module</w:t>
      </w:r>
      <w:r>
        <w:rPr>
          <w:sz w:val="24"/>
          <w:szCs w:val="24"/>
        </w:rPr>
        <w:t>s</w:t>
      </w:r>
      <w:r w:rsidRPr="00502526">
        <w:rPr>
          <w:sz w:val="24"/>
          <w:szCs w:val="24"/>
        </w:rPr>
        <w:t>:</w:t>
      </w:r>
    </w:p>
    <w:p w14:paraId="34C7330C" w14:textId="77777777" w:rsidR="009C1D74" w:rsidRPr="00EF1977" w:rsidRDefault="009C1D74" w:rsidP="00BE0D4E">
      <w:pPr>
        <w:pStyle w:val="ListParagraph"/>
        <w:numPr>
          <w:ilvl w:val="0"/>
          <w:numId w:val="5"/>
        </w:numPr>
        <w:rPr>
          <w:sz w:val="24"/>
          <w:szCs w:val="24"/>
        </w:rPr>
      </w:pPr>
      <w:r w:rsidRPr="00EF1977">
        <w:rPr>
          <w:rFonts w:cs="Courier New"/>
          <w:sz w:val="24"/>
          <w:szCs w:val="24"/>
        </w:rPr>
        <w:t xml:space="preserve">Variable </w:t>
      </w:r>
      <w:r w:rsidRPr="00EF1977">
        <w:rPr>
          <w:rFonts w:cs="Courier New"/>
          <w:i/>
          <w:sz w:val="24"/>
          <w:szCs w:val="24"/>
        </w:rPr>
        <w:t>contrib_fraction</w:t>
      </w:r>
      <w:r w:rsidRPr="00EF1977">
        <w:rPr>
          <w:rFonts w:cs="Courier New"/>
          <w:sz w:val="24"/>
          <w:szCs w:val="24"/>
        </w:rPr>
        <w:t xml:space="preserve"> was declared as </w:t>
      </w:r>
      <w:r>
        <w:rPr>
          <w:rFonts w:cs="Courier New"/>
          <w:sz w:val="24"/>
          <w:szCs w:val="24"/>
        </w:rPr>
        <w:t xml:space="preserve">dimension </w:t>
      </w:r>
      <w:r w:rsidRPr="00EF1977">
        <w:rPr>
          <w:rFonts w:cs="Courier New"/>
          <w:b/>
          <w:sz w:val="24"/>
          <w:szCs w:val="24"/>
        </w:rPr>
        <w:t>one</w:t>
      </w:r>
      <w:r w:rsidRPr="00EF1977">
        <w:rPr>
          <w:rFonts w:cs="Courier New"/>
          <w:sz w:val="24"/>
          <w:szCs w:val="24"/>
        </w:rPr>
        <w:t xml:space="preserve"> and </w:t>
      </w:r>
      <w:r>
        <w:rPr>
          <w:rFonts w:cs="Courier New"/>
          <w:sz w:val="24"/>
          <w:szCs w:val="24"/>
        </w:rPr>
        <w:t xml:space="preserve">data type </w:t>
      </w:r>
      <w:r w:rsidRPr="00EF1977">
        <w:rPr>
          <w:rFonts w:cs="Courier New"/>
          <w:sz w:val="24"/>
          <w:szCs w:val="24"/>
        </w:rPr>
        <w:t xml:space="preserve">double when it should be </w:t>
      </w:r>
      <w:r>
        <w:rPr>
          <w:rFonts w:cs="Courier New"/>
          <w:sz w:val="24"/>
          <w:szCs w:val="24"/>
        </w:rPr>
        <w:t xml:space="preserve">dimension </w:t>
      </w:r>
      <w:r w:rsidRPr="004B5D0C">
        <w:rPr>
          <w:rFonts w:cs="Courier New"/>
          <w:b/>
          <w:sz w:val="24"/>
          <w:szCs w:val="24"/>
        </w:rPr>
        <w:t>nhru</w:t>
      </w:r>
      <w:r w:rsidRPr="00EF1977">
        <w:rPr>
          <w:rFonts w:cs="Courier New"/>
          <w:sz w:val="24"/>
          <w:szCs w:val="24"/>
        </w:rPr>
        <w:t xml:space="preserve"> and </w:t>
      </w:r>
      <w:r>
        <w:rPr>
          <w:rFonts w:cs="Courier New"/>
          <w:sz w:val="24"/>
          <w:szCs w:val="24"/>
        </w:rPr>
        <w:t>data type single. T</w:t>
      </w:r>
      <w:r w:rsidRPr="00EF1977">
        <w:rPr>
          <w:rFonts w:cs="Courier New"/>
          <w:sz w:val="24"/>
          <w:szCs w:val="24"/>
        </w:rPr>
        <w:t xml:space="preserve">his </w:t>
      </w:r>
      <w:r>
        <w:rPr>
          <w:rFonts w:cs="Courier New"/>
          <w:sz w:val="24"/>
          <w:szCs w:val="24"/>
        </w:rPr>
        <w:t xml:space="preserve">error </w:t>
      </w:r>
      <w:r w:rsidRPr="00EF1977">
        <w:rPr>
          <w:rFonts w:cs="Courier New"/>
          <w:sz w:val="24"/>
          <w:szCs w:val="24"/>
        </w:rPr>
        <w:t>could have caused memory problem</w:t>
      </w:r>
      <w:r>
        <w:rPr>
          <w:rFonts w:cs="Courier New"/>
          <w:sz w:val="24"/>
          <w:szCs w:val="24"/>
        </w:rPr>
        <w:t>s</w:t>
      </w:r>
      <w:r w:rsidRPr="00EF1977">
        <w:rPr>
          <w:rFonts w:cs="Courier New"/>
          <w:sz w:val="24"/>
          <w:szCs w:val="24"/>
        </w:rPr>
        <w:t xml:space="preserve"> if </w:t>
      </w:r>
      <w:r>
        <w:rPr>
          <w:rFonts w:cs="Courier New"/>
          <w:sz w:val="24"/>
          <w:szCs w:val="24"/>
        </w:rPr>
        <w:t xml:space="preserve">the </w:t>
      </w:r>
      <w:r w:rsidRPr="00EF1977">
        <w:rPr>
          <w:rFonts w:cs="Courier New"/>
          <w:sz w:val="24"/>
          <w:szCs w:val="24"/>
        </w:rPr>
        <w:t xml:space="preserve">variable was output in a </w:t>
      </w:r>
      <w:r>
        <w:rPr>
          <w:rFonts w:cs="Courier New"/>
          <w:sz w:val="24"/>
          <w:szCs w:val="24"/>
        </w:rPr>
        <w:t>Statistics Variable (</w:t>
      </w:r>
      <w:r w:rsidRPr="00EF1977">
        <w:rPr>
          <w:rFonts w:cs="Courier New"/>
          <w:sz w:val="24"/>
          <w:szCs w:val="24"/>
        </w:rPr>
        <w:t>statvar</w:t>
      </w:r>
      <w:r>
        <w:rPr>
          <w:rFonts w:cs="Courier New"/>
          <w:sz w:val="24"/>
          <w:szCs w:val="24"/>
        </w:rPr>
        <w:t>)</w:t>
      </w:r>
      <w:r w:rsidRPr="00EF1977">
        <w:rPr>
          <w:rFonts w:cs="Courier New"/>
          <w:sz w:val="24"/>
          <w:szCs w:val="24"/>
        </w:rPr>
        <w:t xml:space="preserve"> or</w:t>
      </w:r>
      <w:r>
        <w:rPr>
          <w:rFonts w:cs="Courier New"/>
          <w:sz w:val="24"/>
          <w:szCs w:val="24"/>
        </w:rPr>
        <w:t xml:space="preserve"> Animation File, o</w:t>
      </w:r>
      <w:r w:rsidRPr="00EF1977">
        <w:rPr>
          <w:rFonts w:cs="Courier New"/>
          <w:sz w:val="24"/>
          <w:szCs w:val="24"/>
        </w:rPr>
        <w:t>r using the</w:t>
      </w:r>
      <w:r w:rsidR="00F6387D">
        <w:rPr>
          <w:rFonts w:cs="Courier New"/>
          <w:sz w:val="24"/>
          <w:szCs w:val="24"/>
        </w:rPr>
        <w:t xml:space="preserve"> PRMS</w:t>
      </w:r>
      <w:r w:rsidRPr="00EF1977">
        <w:rPr>
          <w:rFonts w:cs="Courier New"/>
          <w:sz w:val="24"/>
          <w:szCs w:val="24"/>
        </w:rPr>
        <w:t xml:space="preserve"> GUI runtime plots, but would not affect any computations.</w:t>
      </w:r>
    </w:p>
    <w:p w14:paraId="58FE307E" w14:textId="77777777" w:rsidR="009C1D74" w:rsidRDefault="009C1D74" w:rsidP="009C1D74">
      <w:pPr>
        <w:rPr>
          <w:rFonts w:ascii="Courier New" w:hAnsi="Courier New" w:cs="Courier New"/>
        </w:rPr>
      </w:pPr>
    </w:p>
    <w:p w14:paraId="2A974983" w14:textId="77777777" w:rsidR="003326ED" w:rsidRDefault="003326ED" w:rsidP="003326ED">
      <w:proofErr w:type="gramStart"/>
      <w:r>
        <w:rPr>
          <w:rFonts w:ascii="Courier New" w:hAnsi="Courier New" w:cs="Courier New"/>
        </w:rPr>
        <w:t>soilzone</w:t>
      </w:r>
      <w:proofErr w:type="gramEnd"/>
      <w:r>
        <w:rPr>
          <w:rFonts w:ascii="Courier New" w:hAnsi="Courier New" w:cs="Courier New"/>
        </w:rPr>
        <w:t xml:space="preserve"> </w:t>
      </w:r>
      <w:r w:rsidRPr="00502526">
        <w:rPr>
          <w:sz w:val="24"/>
          <w:szCs w:val="24"/>
        </w:rPr>
        <w:t>module:</w:t>
      </w:r>
    </w:p>
    <w:p w14:paraId="08EBE41C" w14:textId="77777777" w:rsidR="003326ED" w:rsidRPr="005F184A" w:rsidRDefault="003326ED" w:rsidP="00BE0D4E">
      <w:pPr>
        <w:pStyle w:val="ListParagraph"/>
        <w:numPr>
          <w:ilvl w:val="0"/>
          <w:numId w:val="5"/>
        </w:numPr>
        <w:rPr>
          <w:sz w:val="24"/>
          <w:szCs w:val="24"/>
        </w:rPr>
      </w:pPr>
      <w:r w:rsidRPr="005F184A">
        <w:rPr>
          <w:rFonts w:cs="Courier New"/>
          <w:sz w:val="24"/>
          <w:szCs w:val="24"/>
        </w:rPr>
        <w:t xml:space="preserve">Computation of variable </w:t>
      </w:r>
      <w:r w:rsidRPr="005F184A">
        <w:rPr>
          <w:rFonts w:cs="Courier New"/>
          <w:i/>
          <w:sz w:val="24"/>
          <w:szCs w:val="24"/>
        </w:rPr>
        <w:t>soil_lower_ratio</w:t>
      </w:r>
      <w:r w:rsidRPr="005F184A">
        <w:rPr>
          <w:rFonts w:cs="Courier New"/>
          <w:sz w:val="24"/>
          <w:szCs w:val="24"/>
        </w:rPr>
        <w:t xml:space="preserve"> was set incorrectly to </w:t>
      </w:r>
      <w:r w:rsidRPr="00B64E21">
        <w:rPr>
          <w:rFonts w:cs="Courier New"/>
          <w:i/>
          <w:sz w:val="24"/>
          <w:szCs w:val="24"/>
        </w:rPr>
        <w:t>soil_moist</w:t>
      </w:r>
      <w:r w:rsidRPr="00B64E21">
        <w:rPr>
          <w:rFonts w:cs="Courier New"/>
          <w:sz w:val="24"/>
          <w:szCs w:val="24"/>
        </w:rPr>
        <w:t>/</w:t>
      </w:r>
      <w:r w:rsidRPr="00DB4F7C">
        <w:rPr>
          <w:rFonts w:cs="Courier New"/>
          <w:b/>
          <w:sz w:val="24"/>
          <w:szCs w:val="24"/>
        </w:rPr>
        <w:t>soil_moist_max</w:t>
      </w:r>
      <w:r w:rsidRPr="00DB4F7C">
        <w:rPr>
          <w:rFonts w:cs="Courier New"/>
          <w:sz w:val="24"/>
          <w:szCs w:val="24"/>
        </w:rPr>
        <w:t xml:space="preserve"> instead of </w:t>
      </w:r>
      <w:r w:rsidRPr="00DB4F7C">
        <w:rPr>
          <w:rFonts w:cs="Courier New"/>
          <w:i/>
          <w:sz w:val="24"/>
          <w:szCs w:val="24"/>
        </w:rPr>
        <w:t>soil_lower</w:t>
      </w:r>
      <w:r w:rsidRPr="00DB4F7C">
        <w:rPr>
          <w:rFonts w:cs="Courier New"/>
          <w:sz w:val="24"/>
          <w:szCs w:val="24"/>
        </w:rPr>
        <w:t>/</w:t>
      </w:r>
      <w:r w:rsidRPr="00A53761">
        <w:rPr>
          <w:rFonts w:cs="Courier New"/>
          <w:i/>
          <w:sz w:val="24"/>
          <w:szCs w:val="24"/>
        </w:rPr>
        <w:t>soil_lower_stor_max</w:t>
      </w:r>
      <w:r w:rsidRPr="0057005D">
        <w:rPr>
          <w:rFonts w:cs="Courier New"/>
          <w:sz w:val="24"/>
          <w:szCs w:val="24"/>
        </w:rPr>
        <w:t xml:space="preserve"> and v</w:t>
      </w:r>
      <w:r w:rsidRPr="00FE3630">
        <w:rPr>
          <w:rFonts w:cs="Courier New"/>
          <w:sz w:val="24"/>
          <w:szCs w:val="24"/>
        </w:rPr>
        <w:t xml:space="preserve">alues </w:t>
      </w:r>
      <w:r w:rsidR="005F184A" w:rsidRPr="005F184A">
        <w:rPr>
          <w:rFonts w:cs="Courier New"/>
          <w:sz w:val="24"/>
          <w:szCs w:val="24"/>
        </w:rPr>
        <w:t xml:space="preserve">of </w:t>
      </w:r>
      <w:r w:rsidR="00F6387D" w:rsidRPr="005F184A">
        <w:rPr>
          <w:rFonts w:cs="Courier New"/>
          <w:i/>
          <w:sz w:val="24"/>
          <w:szCs w:val="24"/>
        </w:rPr>
        <w:lastRenderedPageBreak/>
        <w:t>soil_lower_ratio</w:t>
      </w:r>
      <w:r w:rsidR="00F6387D" w:rsidRPr="005F184A">
        <w:rPr>
          <w:rFonts w:cs="Courier New"/>
          <w:sz w:val="24"/>
          <w:szCs w:val="24"/>
        </w:rPr>
        <w:t xml:space="preserve"> </w:t>
      </w:r>
      <w:r w:rsidR="005F184A" w:rsidRPr="005F184A">
        <w:rPr>
          <w:rFonts w:cs="Courier New"/>
          <w:sz w:val="24"/>
          <w:szCs w:val="24"/>
        </w:rPr>
        <w:t xml:space="preserve">for </w:t>
      </w:r>
      <w:r w:rsidRPr="005F184A">
        <w:rPr>
          <w:rFonts w:cs="Courier New"/>
          <w:sz w:val="24"/>
          <w:szCs w:val="24"/>
        </w:rPr>
        <w:t>lake and inactive HRUs were not initialized to 0.</w:t>
      </w:r>
      <w:r w:rsidR="005A1C2D">
        <w:rPr>
          <w:rFonts w:cs="Courier New"/>
          <w:sz w:val="24"/>
          <w:szCs w:val="24"/>
        </w:rPr>
        <w:t xml:space="preserve"> </w:t>
      </w:r>
      <w:r w:rsidR="005F184A" w:rsidRPr="005F184A">
        <w:rPr>
          <w:rFonts w:cs="Courier New"/>
          <w:sz w:val="24"/>
          <w:szCs w:val="24"/>
        </w:rPr>
        <w:t>N</w:t>
      </w:r>
      <w:r w:rsidR="005F184A" w:rsidRPr="005F184A">
        <w:rPr>
          <w:rFonts w:cs="Courier New"/>
          <w:sz w:val="24"/>
          <w:szCs w:val="20"/>
        </w:rPr>
        <w:t xml:space="preserve">o other computations are affected. </w:t>
      </w:r>
      <w:r w:rsidRPr="005F184A">
        <w:rPr>
          <w:rFonts w:cs="Courier New"/>
          <w:sz w:val="24"/>
          <w:szCs w:val="24"/>
        </w:rPr>
        <w:t xml:space="preserve"> </w:t>
      </w:r>
    </w:p>
    <w:p w14:paraId="5C9ABE84" w14:textId="77777777" w:rsidR="00220E95" w:rsidRPr="00220E95" w:rsidRDefault="003326ED" w:rsidP="00BE0D4E">
      <w:pPr>
        <w:pStyle w:val="ListParagraph"/>
        <w:numPr>
          <w:ilvl w:val="0"/>
          <w:numId w:val="5"/>
        </w:numPr>
        <w:rPr>
          <w:sz w:val="24"/>
          <w:szCs w:val="24"/>
        </w:rPr>
      </w:pPr>
      <w:r w:rsidRPr="003326ED">
        <w:rPr>
          <w:rFonts w:cs="Courier New"/>
          <w:sz w:val="24"/>
          <w:szCs w:val="24"/>
        </w:rPr>
        <w:t xml:space="preserve">In </w:t>
      </w:r>
      <w:r w:rsidR="00C056B9">
        <w:rPr>
          <w:rFonts w:cs="Courier New"/>
          <w:sz w:val="24"/>
          <w:szCs w:val="24"/>
        </w:rPr>
        <w:t xml:space="preserve">the </w:t>
      </w:r>
      <w:r w:rsidRPr="003326ED">
        <w:rPr>
          <w:rFonts w:cs="Courier New"/>
          <w:sz w:val="24"/>
          <w:szCs w:val="24"/>
        </w:rPr>
        <w:t>compute_soilmoist routine</w:t>
      </w:r>
      <w:r>
        <w:rPr>
          <w:rFonts w:cs="Courier New"/>
          <w:sz w:val="24"/>
          <w:szCs w:val="24"/>
        </w:rPr>
        <w:t>,</w:t>
      </w:r>
      <w:r w:rsidRPr="003326ED">
        <w:rPr>
          <w:rFonts w:cs="Courier New"/>
          <w:sz w:val="24"/>
          <w:szCs w:val="24"/>
        </w:rPr>
        <w:t xml:space="preserve"> the check for infiltration water in excess of </w:t>
      </w:r>
      <w:r w:rsidRPr="003326ED">
        <w:rPr>
          <w:rFonts w:cs="Courier New"/>
          <w:b/>
          <w:sz w:val="24"/>
          <w:szCs w:val="24"/>
        </w:rPr>
        <w:t>soil_moist_max</w:t>
      </w:r>
      <w:r w:rsidRPr="003326ED">
        <w:rPr>
          <w:rFonts w:cs="Courier New"/>
          <w:sz w:val="24"/>
          <w:szCs w:val="24"/>
        </w:rPr>
        <w:t xml:space="preserve"> minus </w:t>
      </w:r>
      <w:r w:rsidRPr="003326ED">
        <w:rPr>
          <w:rFonts w:cs="Courier New"/>
          <w:i/>
          <w:sz w:val="24"/>
          <w:szCs w:val="24"/>
        </w:rPr>
        <w:t>soil_to_gw</w:t>
      </w:r>
      <w:r w:rsidRPr="003326ED">
        <w:rPr>
          <w:rFonts w:cs="Courier New"/>
          <w:sz w:val="24"/>
          <w:szCs w:val="24"/>
        </w:rPr>
        <w:t xml:space="preserve"> (local variable </w:t>
      </w:r>
      <w:r w:rsidRPr="003326ED">
        <w:rPr>
          <w:rFonts w:cs="Courier New"/>
          <w:i/>
          <w:sz w:val="24"/>
          <w:szCs w:val="24"/>
        </w:rPr>
        <w:t>excs</w:t>
      </w:r>
      <w:r w:rsidRPr="003326ED">
        <w:rPr>
          <w:rFonts w:cs="Courier New"/>
          <w:sz w:val="24"/>
          <w:szCs w:val="24"/>
        </w:rPr>
        <w:t xml:space="preserve">) was &gt; </w:t>
      </w:r>
      <w:r w:rsidRPr="003326ED">
        <w:rPr>
          <w:rFonts w:cs="Courier New"/>
          <w:i/>
          <w:sz w:val="24"/>
          <w:szCs w:val="24"/>
        </w:rPr>
        <w:t>Infil</w:t>
      </w:r>
      <w:r w:rsidRPr="003326ED">
        <w:rPr>
          <w:rFonts w:cs="Courier New"/>
          <w:sz w:val="24"/>
          <w:szCs w:val="24"/>
        </w:rPr>
        <w:t xml:space="preserve"> should have been a check for </w:t>
      </w:r>
      <w:r w:rsidRPr="003326ED">
        <w:rPr>
          <w:rFonts w:cs="Courier New"/>
          <w:i/>
          <w:sz w:val="24"/>
          <w:szCs w:val="24"/>
        </w:rPr>
        <w:t>excs</w:t>
      </w:r>
      <w:r w:rsidRPr="003326ED">
        <w:rPr>
          <w:rFonts w:cs="Courier New"/>
          <w:sz w:val="24"/>
          <w:szCs w:val="24"/>
        </w:rPr>
        <w:t>&gt;</w:t>
      </w:r>
      <w:r w:rsidRPr="003326ED">
        <w:rPr>
          <w:rFonts w:cs="Courier New"/>
          <w:i/>
          <w:sz w:val="24"/>
          <w:szCs w:val="24"/>
        </w:rPr>
        <w:t>Infil</w:t>
      </w:r>
      <w:r w:rsidRPr="003326ED">
        <w:rPr>
          <w:rFonts w:cs="Courier New"/>
          <w:sz w:val="24"/>
          <w:szCs w:val="24"/>
        </w:rPr>
        <w:t>*</w:t>
      </w:r>
      <w:r w:rsidRPr="003326ED">
        <w:rPr>
          <w:rFonts w:cs="Courier New"/>
          <w:i/>
          <w:sz w:val="24"/>
          <w:szCs w:val="24"/>
        </w:rPr>
        <w:t>perv_frac</w:t>
      </w:r>
      <w:r w:rsidRPr="003326ED">
        <w:rPr>
          <w:rFonts w:cs="Courier New"/>
          <w:sz w:val="24"/>
          <w:szCs w:val="24"/>
        </w:rPr>
        <w:t xml:space="preserve"> as </w:t>
      </w:r>
      <w:r w:rsidRPr="003326ED">
        <w:rPr>
          <w:rFonts w:cs="Courier New"/>
          <w:i/>
          <w:sz w:val="24"/>
          <w:szCs w:val="24"/>
        </w:rPr>
        <w:t>excs</w:t>
      </w:r>
      <w:r w:rsidRPr="003326ED">
        <w:rPr>
          <w:rFonts w:cs="Courier New"/>
          <w:sz w:val="24"/>
          <w:szCs w:val="24"/>
        </w:rPr>
        <w:t xml:space="preserve"> is computed for the whole HRU area and </w:t>
      </w:r>
      <w:r w:rsidR="00220E95">
        <w:rPr>
          <w:rFonts w:cs="Courier New"/>
          <w:i/>
          <w:sz w:val="24"/>
          <w:szCs w:val="24"/>
        </w:rPr>
        <w:t>i</w:t>
      </w:r>
      <w:r w:rsidRPr="003326ED">
        <w:rPr>
          <w:rFonts w:cs="Courier New"/>
          <w:i/>
          <w:sz w:val="24"/>
          <w:szCs w:val="24"/>
        </w:rPr>
        <w:t>nfil</w:t>
      </w:r>
      <w:r w:rsidRPr="003326ED">
        <w:rPr>
          <w:rFonts w:cs="Courier New"/>
          <w:sz w:val="24"/>
          <w:szCs w:val="24"/>
        </w:rPr>
        <w:t xml:space="preserve"> for only the pervious area on an HRU; this condition was not likely to have occurred.</w:t>
      </w:r>
    </w:p>
    <w:p w14:paraId="378BBE92" w14:textId="77777777" w:rsidR="00220E95" w:rsidRPr="00220E95" w:rsidRDefault="00220E95" w:rsidP="00BE0D4E">
      <w:pPr>
        <w:pStyle w:val="ListParagraph"/>
        <w:numPr>
          <w:ilvl w:val="0"/>
          <w:numId w:val="5"/>
        </w:numPr>
        <w:rPr>
          <w:sz w:val="24"/>
          <w:szCs w:val="24"/>
        </w:rPr>
      </w:pPr>
      <w:r w:rsidRPr="00220E95">
        <w:rPr>
          <w:sz w:val="24"/>
          <w:szCs w:val="24"/>
        </w:rPr>
        <w:t>Make sure any flow from gravity to preferential-flow reservoirs is set to 0 or current value (previous versions could have used value from previous HRU if current HRU in loop does not have preferential flow reservoir)</w:t>
      </w:r>
      <w:r w:rsidR="00506561">
        <w:rPr>
          <w:sz w:val="24"/>
          <w:szCs w:val="24"/>
        </w:rPr>
        <w:t>.</w:t>
      </w:r>
    </w:p>
    <w:p w14:paraId="071AC11B" w14:textId="77777777" w:rsidR="00220E95" w:rsidRPr="00220E95" w:rsidRDefault="00220E95" w:rsidP="00BE0D4E">
      <w:pPr>
        <w:pStyle w:val="ListParagraph"/>
        <w:numPr>
          <w:ilvl w:val="0"/>
          <w:numId w:val="5"/>
        </w:numPr>
        <w:rPr>
          <w:sz w:val="24"/>
          <w:szCs w:val="24"/>
        </w:rPr>
      </w:pPr>
      <w:r w:rsidRPr="00220E95">
        <w:rPr>
          <w:sz w:val="24"/>
          <w:szCs w:val="24"/>
        </w:rPr>
        <w:t xml:space="preserve">Variables </w:t>
      </w:r>
      <w:r w:rsidRPr="00220E95">
        <w:rPr>
          <w:i/>
          <w:sz w:val="24"/>
          <w:szCs w:val="24"/>
        </w:rPr>
        <w:t>recharge</w:t>
      </w:r>
      <w:r w:rsidRPr="00220E95">
        <w:rPr>
          <w:sz w:val="24"/>
          <w:szCs w:val="24"/>
        </w:rPr>
        <w:t xml:space="preserve"> and </w:t>
      </w:r>
      <w:r w:rsidRPr="00220E95">
        <w:rPr>
          <w:i/>
          <w:sz w:val="24"/>
          <w:szCs w:val="24"/>
        </w:rPr>
        <w:t>sm2gw_grav</w:t>
      </w:r>
      <w:r w:rsidRPr="00220E95">
        <w:rPr>
          <w:sz w:val="24"/>
          <w:szCs w:val="24"/>
        </w:rPr>
        <w:t xml:space="preserve"> did not include </w:t>
      </w:r>
      <w:r w:rsidRPr="00400343">
        <w:rPr>
          <w:i/>
          <w:sz w:val="24"/>
          <w:szCs w:val="24"/>
        </w:rPr>
        <w:t>dprst_seep_hru</w:t>
      </w:r>
    </w:p>
    <w:p w14:paraId="286EE906" w14:textId="77777777" w:rsidR="00EF4EFE" w:rsidRDefault="00EF4EFE" w:rsidP="00EF4EFE">
      <w:pPr>
        <w:rPr>
          <w:rFonts w:ascii="Courier New" w:hAnsi="Courier New" w:cs="Courier New"/>
        </w:rPr>
      </w:pPr>
    </w:p>
    <w:p w14:paraId="41EE5835" w14:textId="77777777" w:rsidR="00C54002" w:rsidRDefault="00DC34B4" w:rsidP="00C54002">
      <w:proofErr w:type="gramStart"/>
      <w:r>
        <w:rPr>
          <w:rFonts w:ascii="Courier New" w:hAnsi="Courier New" w:cs="Courier New"/>
        </w:rPr>
        <w:t>subbasin</w:t>
      </w:r>
      <w:proofErr w:type="gramEnd"/>
      <w:r w:rsidR="00C54002">
        <w:rPr>
          <w:rFonts w:ascii="Courier New" w:hAnsi="Courier New" w:cs="Courier New"/>
        </w:rPr>
        <w:t xml:space="preserve"> </w:t>
      </w:r>
      <w:r w:rsidR="00C54002" w:rsidRPr="00502526">
        <w:rPr>
          <w:sz w:val="24"/>
          <w:szCs w:val="24"/>
        </w:rPr>
        <w:t>module:</w:t>
      </w:r>
    </w:p>
    <w:p w14:paraId="6FBAB89A" w14:textId="77777777" w:rsidR="00C54002" w:rsidRPr="008E4585" w:rsidRDefault="005174F2" w:rsidP="00BE0D4E">
      <w:pPr>
        <w:pStyle w:val="ListParagraph"/>
        <w:numPr>
          <w:ilvl w:val="0"/>
          <w:numId w:val="5"/>
        </w:numPr>
        <w:rPr>
          <w:sz w:val="24"/>
          <w:szCs w:val="24"/>
        </w:rPr>
      </w:pPr>
      <w:r>
        <w:t>S</w:t>
      </w:r>
      <w:r w:rsidR="00C54002">
        <w:t>ubbasin storage</w:t>
      </w:r>
      <w:r w:rsidR="00F55D8B">
        <w:t xml:space="preserve"> did not include surface-</w:t>
      </w:r>
      <w:r>
        <w:t>depression storage.</w:t>
      </w:r>
    </w:p>
    <w:p w14:paraId="6948D37E" w14:textId="77777777" w:rsidR="00C54002" w:rsidRDefault="00C54002" w:rsidP="009C1D74">
      <w:pPr>
        <w:rPr>
          <w:rFonts w:ascii="Courier New" w:hAnsi="Courier New" w:cs="Courier New"/>
        </w:rPr>
      </w:pPr>
    </w:p>
    <w:p w14:paraId="29E68A2D" w14:textId="77777777" w:rsidR="009C1D74" w:rsidRDefault="009C1D74" w:rsidP="009C1D74">
      <w:proofErr w:type="gramStart"/>
      <w:r>
        <w:rPr>
          <w:rFonts w:ascii="Courier New" w:hAnsi="Courier New" w:cs="Courier New"/>
        </w:rPr>
        <w:t>routing</w:t>
      </w:r>
      <w:proofErr w:type="gramEnd"/>
      <w:r>
        <w:rPr>
          <w:rFonts w:ascii="Courier New" w:hAnsi="Courier New" w:cs="Courier New"/>
        </w:rPr>
        <w:t xml:space="preserve"> </w:t>
      </w:r>
      <w:r w:rsidRPr="00502526">
        <w:rPr>
          <w:sz w:val="24"/>
          <w:szCs w:val="24"/>
        </w:rPr>
        <w:t>module:</w:t>
      </w:r>
    </w:p>
    <w:p w14:paraId="0C4FAE6D" w14:textId="77777777" w:rsidR="009C1D74" w:rsidRPr="00D57460" w:rsidRDefault="009C1D74" w:rsidP="00BE0D4E">
      <w:pPr>
        <w:pStyle w:val="ListParagraph"/>
        <w:numPr>
          <w:ilvl w:val="0"/>
          <w:numId w:val="5"/>
        </w:numPr>
        <w:rPr>
          <w:sz w:val="24"/>
          <w:szCs w:val="24"/>
        </w:rPr>
      </w:pPr>
      <w:r w:rsidRPr="00D57460">
        <w:rPr>
          <w:rFonts w:cs="Courier New"/>
          <w:sz w:val="24"/>
          <w:szCs w:val="24"/>
        </w:rPr>
        <w:t xml:space="preserve">Variables </w:t>
      </w:r>
      <w:r w:rsidRPr="00D57460">
        <w:rPr>
          <w:rFonts w:cs="Courier New"/>
          <w:i/>
          <w:sz w:val="24"/>
          <w:szCs w:val="24"/>
        </w:rPr>
        <w:t>seginc_potet</w:t>
      </w:r>
      <w:r w:rsidRPr="00D57460">
        <w:rPr>
          <w:rFonts w:cs="Courier New"/>
          <w:sz w:val="24"/>
          <w:szCs w:val="24"/>
        </w:rPr>
        <w:t xml:space="preserve">, </w:t>
      </w:r>
      <w:r w:rsidRPr="00D57460">
        <w:rPr>
          <w:rFonts w:cs="Courier New"/>
          <w:i/>
          <w:sz w:val="24"/>
          <w:szCs w:val="24"/>
        </w:rPr>
        <w:t>seginc_gwflow</w:t>
      </w:r>
      <w:r w:rsidRPr="00D57460">
        <w:rPr>
          <w:rFonts w:cs="Courier New"/>
          <w:sz w:val="24"/>
          <w:szCs w:val="24"/>
        </w:rPr>
        <w:t xml:space="preserve">, </w:t>
      </w:r>
      <w:r w:rsidRPr="00D57460">
        <w:rPr>
          <w:rFonts w:cs="Courier New"/>
          <w:i/>
          <w:sz w:val="24"/>
          <w:szCs w:val="24"/>
        </w:rPr>
        <w:t>seginc_ssflow</w:t>
      </w:r>
      <w:r w:rsidRPr="00D57460">
        <w:rPr>
          <w:rFonts w:cs="Courier New"/>
          <w:sz w:val="24"/>
          <w:szCs w:val="24"/>
        </w:rPr>
        <w:t xml:space="preserve">, </w:t>
      </w:r>
      <w:r w:rsidRPr="00D57460">
        <w:rPr>
          <w:rFonts w:cs="Courier New"/>
          <w:i/>
          <w:sz w:val="24"/>
          <w:szCs w:val="24"/>
        </w:rPr>
        <w:t>seginc_sroff</w:t>
      </w:r>
      <w:r w:rsidRPr="00D57460">
        <w:rPr>
          <w:rFonts w:cs="Courier New"/>
          <w:sz w:val="24"/>
          <w:szCs w:val="24"/>
        </w:rPr>
        <w:t xml:space="preserve">, and </w:t>
      </w:r>
      <w:r w:rsidRPr="00D57460">
        <w:rPr>
          <w:rFonts w:cs="Courier New"/>
          <w:i/>
          <w:sz w:val="24"/>
          <w:szCs w:val="24"/>
        </w:rPr>
        <w:t>seginc_swrad</w:t>
      </w:r>
      <w:r w:rsidRPr="00D57460">
        <w:rPr>
          <w:rFonts w:cs="Courier New"/>
          <w:sz w:val="24"/>
          <w:szCs w:val="24"/>
        </w:rPr>
        <w:t xml:space="preserve"> are not</w:t>
      </w:r>
      <w:r>
        <w:rPr>
          <w:rFonts w:cs="Courier New"/>
          <w:sz w:val="24"/>
          <w:szCs w:val="24"/>
        </w:rPr>
        <w:t xml:space="preserve"> computed if the cascading-</w:t>
      </w:r>
      <w:r w:rsidRPr="00D57460">
        <w:rPr>
          <w:rFonts w:cs="Courier New"/>
          <w:sz w:val="24"/>
          <w:szCs w:val="24"/>
        </w:rPr>
        <w:t xml:space="preserve">flow option was active, which was an error if parameter </w:t>
      </w:r>
      <w:r w:rsidRPr="00D57460">
        <w:rPr>
          <w:rFonts w:cs="Courier New"/>
          <w:b/>
          <w:sz w:val="24"/>
          <w:szCs w:val="24"/>
        </w:rPr>
        <w:t>hru_segment</w:t>
      </w:r>
      <w:r w:rsidRPr="00D57460">
        <w:rPr>
          <w:rFonts w:cs="Courier New"/>
          <w:sz w:val="24"/>
          <w:szCs w:val="24"/>
        </w:rPr>
        <w:t xml:space="preserve"> was not specified. </w:t>
      </w:r>
    </w:p>
    <w:p w14:paraId="67E34969" w14:textId="77777777" w:rsidR="009C1D74" w:rsidRPr="00EF4EFE" w:rsidRDefault="009C1D74" w:rsidP="00BE0D4E">
      <w:pPr>
        <w:pStyle w:val="ListParagraph"/>
        <w:numPr>
          <w:ilvl w:val="0"/>
          <w:numId w:val="5"/>
        </w:numPr>
        <w:rPr>
          <w:sz w:val="24"/>
          <w:szCs w:val="24"/>
        </w:rPr>
      </w:pPr>
      <w:r w:rsidRPr="00D57460">
        <w:rPr>
          <w:rFonts w:cs="Courier New"/>
          <w:sz w:val="24"/>
          <w:szCs w:val="24"/>
        </w:rPr>
        <w:t xml:space="preserve">The value of </w:t>
      </w:r>
      <w:r w:rsidRPr="00D57460">
        <w:rPr>
          <w:rFonts w:cs="Courier New"/>
          <w:i/>
          <w:sz w:val="24"/>
          <w:szCs w:val="24"/>
        </w:rPr>
        <w:t>seg_lateral_inflow</w:t>
      </w:r>
      <w:r w:rsidRPr="00D57460">
        <w:rPr>
          <w:rFonts w:cs="Courier New"/>
          <w:sz w:val="24"/>
          <w:szCs w:val="24"/>
        </w:rPr>
        <w:t xml:space="preserve"> was not s</w:t>
      </w:r>
      <w:r>
        <w:rPr>
          <w:rFonts w:cs="Courier New"/>
          <w:sz w:val="24"/>
          <w:szCs w:val="24"/>
        </w:rPr>
        <w:t>et correctly when the cascading-</w:t>
      </w:r>
      <w:r w:rsidRPr="00D57460">
        <w:rPr>
          <w:rFonts w:cs="Courier New"/>
          <w:sz w:val="24"/>
          <w:szCs w:val="24"/>
        </w:rPr>
        <w:t xml:space="preserve">flow option was active; it is now set to </w:t>
      </w:r>
      <w:r w:rsidRPr="00D57460">
        <w:rPr>
          <w:rFonts w:cs="Courier New"/>
          <w:i/>
          <w:sz w:val="24"/>
          <w:szCs w:val="24"/>
        </w:rPr>
        <w:t>strm_seg_in</w:t>
      </w:r>
      <w:r w:rsidRPr="00D57460">
        <w:rPr>
          <w:rFonts w:cs="Courier New"/>
          <w:sz w:val="24"/>
          <w:szCs w:val="24"/>
        </w:rPr>
        <w:t>.</w:t>
      </w:r>
    </w:p>
    <w:p w14:paraId="15843BBB" w14:textId="77777777" w:rsidR="009C1D74" w:rsidRDefault="009C1D74" w:rsidP="007D08B4">
      <w:pPr>
        <w:rPr>
          <w:rFonts w:ascii="Courier New" w:hAnsi="Courier New" w:cs="Courier New"/>
        </w:rPr>
      </w:pPr>
    </w:p>
    <w:p w14:paraId="0CF42EB5" w14:textId="77777777" w:rsidR="007D08B4" w:rsidRDefault="007D08B4" w:rsidP="007D08B4">
      <w:proofErr w:type="gramStart"/>
      <w:r>
        <w:rPr>
          <w:rFonts w:ascii="Courier New" w:hAnsi="Courier New" w:cs="Courier New"/>
        </w:rPr>
        <w:t>map_results</w:t>
      </w:r>
      <w:proofErr w:type="gramEnd"/>
      <w:r>
        <w:rPr>
          <w:rFonts w:ascii="Courier New" w:hAnsi="Courier New" w:cs="Courier New"/>
        </w:rPr>
        <w:t xml:space="preserve"> </w:t>
      </w:r>
      <w:r w:rsidRPr="00502526">
        <w:rPr>
          <w:sz w:val="24"/>
          <w:szCs w:val="24"/>
        </w:rPr>
        <w:t>module:</w:t>
      </w:r>
    </w:p>
    <w:p w14:paraId="0EB08AF5" w14:textId="77777777" w:rsidR="007D08B4" w:rsidRDefault="007D08B4" w:rsidP="00BE0D4E">
      <w:pPr>
        <w:pStyle w:val="ListParagraph"/>
        <w:numPr>
          <w:ilvl w:val="0"/>
          <w:numId w:val="5"/>
        </w:numPr>
        <w:rPr>
          <w:sz w:val="24"/>
          <w:szCs w:val="24"/>
        </w:rPr>
      </w:pPr>
      <w:r w:rsidRPr="00FD7AEC">
        <w:rPr>
          <w:sz w:val="24"/>
          <w:szCs w:val="24"/>
        </w:rPr>
        <w:t xml:space="preserve">Yearly output was not computed when </w:t>
      </w:r>
      <w:r>
        <w:rPr>
          <w:sz w:val="24"/>
          <w:szCs w:val="24"/>
        </w:rPr>
        <w:t xml:space="preserve">parameter </w:t>
      </w:r>
      <w:r w:rsidRPr="00FD7AEC">
        <w:rPr>
          <w:b/>
          <w:sz w:val="24"/>
          <w:szCs w:val="24"/>
        </w:rPr>
        <w:t>mapvars_freq</w:t>
      </w:r>
      <w:r>
        <w:rPr>
          <w:b/>
          <w:sz w:val="24"/>
          <w:szCs w:val="24"/>
        </w:rPr>
        <w:t xml:space="preserve"> </w:t>
      </w:r>
      <w:r w:rsidRPr="00FD7AEC">
        <w:rPr>
          <w:sz w:val="24"/>
          <w:szCs w:val="24"/>
        </w:rPr>
        <w:t>=</w:t>
      </w:r>
      <w:r>
        <w:rPr>
          <w:sz w:val="24"/>
          <w:szCs w:val="24"/>
        </w:rPr>
        <w:t xml:space="preserve"> </w:t>
      </w:r>
      <w:r w:rsidRPr="00FD7AEC">
        <w:rPr>
          <w:sz w:val="24"/>
          <w:szCs w:val="24"/>
        </w:rPr>
        <w:t>5.</w:t>
      </w:r>
    </w:p>
    <w:p w14:paraId="25CF8B22" w14:textId="77777777" w:rsidR="00694273" w:rsidRPr="00FD7AEC" w:rsidRDefault="00694273" w:rsidP="00BE0D4E">
      <w:pPr>
        <w:pStyle w:val="ListParagraph"/>
        <w:numPr>
          <w:ilvl w:val="0"/>
          <w:numId w:val="5"/>
        </w:numPr>
        <w:rPr>
          <w:sz w:val="24"/>
          <w:szCs w:val="24"/>
        </w:rPr>
      </w:pPr>
      <w:r>
        <w:t xml:space="preserve">Corrected IF blocks that determine whether or not parameters </w:t>
      </w:r>
      <w:r w:rsidRPr="00F426FE">
        <w:rPr>
          <w:b/>
        </w:rPr>
        <w:t>gvr_cell_pct</w:t>
      </w:r>
      <w:r>
        <w:t xml:space="preserve"> and </w:t>
      </w:r>
      <w:r w:rsidRPr="00F426FE">
        <w:rPr>
          <w:b/>
        </w:rPr>
        <w:t>gvr_hru_id</w:t>
      </w:r>
      <w:r>
        <w:t xml:space="preserve"> were needed; </w:t>
      </w:r>
      <w:r w:rsidRPr="00F426FE">
        <w:rPr>
          <w:b/>
        </w:rPr>
        <w:t>gvr_cell_pct</w:t>
      </w:r>
      <w:r>
        <w:t xml:space="preserve"> needed when </w:t>
      </w:r>
      <w:r w:rsidRPr="00F426FE">
        <w:rPr>
          <w:b/>
        </w:rPr>
        <w:t>nhrucell</w:t>
      </w:r>
      <w:r>
        <w:t xml:space="preserve"> not equal </w:t>
      </w:r>
      <w:r w:rsidRPr="00F426FE">
        <w:rPr>
          <w:b/>
        </w:rPr>
        <w:t>ngwcell</w:t>
      </w:r>
      <w:r>
        <w:t xml:space="preserve"> and </w:t>
      </w:r>
      <w:r w:rsidRPr="00F426FE">
        <w:rPr>
          <w:b/>
        </w:rPr>
        <w:t>gvr_hru_id</w:t>
      </w:r>
      <w:r>
        <w:t xml:space="preserve"> needed when </w:t>
      </w:r>
      <w:r w:rsidRPr="00F426FE">
        <w:rPr>
          <w:b/>
        </w:rPr>
        <w:t>nhru</w:t>
      </w:r>
      <w:r w:rsidRPr="00F60800">
        <w:rPr>
          <w:b/>
        </w:rPr>
        <w:t xml:space="preserve"> </w:t>
      </w:r>
      <w:r>
        <w:t xml:space="preserve">not equal </w:t>
      </w:r>
      <w:r w:rsidRPr="00F426FE">
        <w:rPr>
          <w:b/>
        </w:rPr>
        <w:t>nhrucell</w:t>
      </w:r>
      <w:r>
        <w:t>.</w:t>
      </w:r>
    </w:p>
    <w:p w14:paraId="26195EAF" w14:textId="77777777" w:rsidR="007D08B4" w:rsidRDefault="007D08B4" w:rsidP="00EF4EFE">
      <w:pPr>
        <w:rPr>
          <w:rFonts w:ascii="Courier New" w:hAnsi="Courier New" w:cs="Courier New"/>
        </w:rPr>
      </w:pPr>
    </w:p>
    <w:p w14:paraId="3652366B" w14:textId="77777777" w:rsidR="00EF4EFE" w:rsidRDefault="00EF4EFE" w:rsidP="00EF4EFE">
      <w:proofErr w:type="gramStart"/>
      <w:r>
        <w:rPr>
          <w:rFonts w:ascii="Courier New" w:hAnsi="Courier New" w:cs="Courier New"/>
        </w:rPr>
        <w:t>water_balance</w:t>
      </w:r>
      <w:proofErr w:type="gramEnd"/>
      <w:r>
        <w:rPr>
          <w:rFonts w:ascii="Courier New" w:hAnsi="Courier New" w:cs="Courier New"/>
        </w:rPr>
        <w:t xml:space="preserve"> </w:t>
      </w:r>
      <w:r w:rsidRPr="00502526">
        <w:rPr>
          <w:sz w:val="24"/>
          <w:szCs w:val="24"/>
        </w:rPr>
        <w:t>module:</w:t>
      </w:r>
    </w:p>
    <w:p w14:paraId="0AFE6E5B" w14:textId="77777777" w:rsidR="0094071D" w:rsidRDefault="00EF4EFE" w:rsidP="00BE0D4E">
      <w:pPr>
        <w:pStyle w:val="ListParagraph"/>
        <w:numPr>
          <w:ilvl w:val="0"/>
          <w:numId w:val="5"/>
        </w:numPr>
        <w:rPr>
          <w:sz w:val="24"/>
          <w:szCs w:val="24"/>
        </w:rPr>
      </w:pPr>
      <w:r w:rsidRPr="00EF4EFE">
        <w:rPr>
          <w:rFonts w:cs="Courier New"/>
          <w:sz w:val="24"/>
          <w:szCs w:val="24"/>
        </w:rPr>
        <w:t>F</w:t>
      </w:r>
      <w:r w:rsidRPr="00EF4EFE">
        <w:rPr>
          <w:sz w:val="24"/>
          <w:szCs w:val="24"/>
        </w:rPr>
        <w:t xml:space="preserve">ull array for </w:t>
      </w:r>
      <w:r w:rsidRPr="00EF4EFE">
        <w:rPr>
          <w:i/>
          <w:sz w:val="24"/>
          <w:szCs w:val="24"/>
        </w:rPr>
        <w:t>hru_sroffp</w:t>
      </w:r>
      <w:r w:rsidRPr="00EF4EFE">
        <w:rPr>
          <w:sz w:val="24"/>
          <w:szCs w:val="24"/>
        </w:rPr>
        <w:t xml:space="preserve"> and </w:t>
      </w:r>
      <w:r w:rsidRPr="00EF4EFE">
        <w:rPr>
          <w:i/>
          <w:sz w:val="24"/>
          <w:szCs w:val="24"/>
        </w:rPr>
        <w:t>hru_sroffi</w:t>
      </w:r>
      <w:r w:rsidRPr="00EF4EFE">
        <w:rPr>
          <w:sz w:val="24"/>
          <w:szCs w:val="24"/>
        </w:rPr>
        <w:t xml:space="preserve"> ins</w:t>
      </w:r>
      <w:r w:rsidR="0094071D">
        <w:rPr>
          <w:sz w:val="24"/>
          <w:szCs w:val="24"/>
        </w:rPr>
        <w:t>tead of HRU value printed for water-budget</w:t>
      </w:r>
      <w:r w:rsidRPr="00EF4EFE">
        <w:rPr>
          <w:sz w:val="24"/>
          <w:szCs w:val="24"/>
        </w:rPr>
        <w:t xml:space="preserve"> issue for </w:t>
      </w:r>
      <w:r w:rsidRPr="00EF4EFE">
        <w:rPr>
          <w:b/>
          <w:sz w:val="24"/>
          <w:szCs w:val="24"/>
        </w:rPr>
        <w:t>srunoff</w:t>
      </w:r>
      <w:r w:rsidRPr="00EF4EFE">
        <w:rPr>
          <w:sz w:val="24"/>
          <w:szCs w:val="24"/>
        </w:rPr>
        <w:t xml:space="preserve"> with cascades active. </w:t>
      </w:r>
    </w:p>
    <w:p w14:paraId="5DDC5779" w14:textId="77777777" w:rsidR="00434C00" w:rsidRPr="00434C00" w:rsidRDefault="00EF4EFE" w:rsidP="00BE0D4E">
      <w:pPr>
        <w:pStyle w:val="ListParagraph"/>
        <w:numPr>
          <w:ilvl w:val="0"/>
          <w:numId w:val="5"/>
        </w:numPr>
        <w:rPr>
          <w:sz w:val="24"/>
          <w:szCs w:val="24"/>
        </w:rPr>
      </w:pPr>
      <w:r w:rsidRPr="00EF4EFE">
        <w:rPr>
          <w:rFonts w:cs="Courier New"/>
          <w:sz w:val="24"/>
          <w:szCs w:val="24"/>
        </w:rPr>
        <w:t>Variable</w:t>
      </w:r>
      <w:r w:rsidRPr="00EF4EFE">
        <w:rPr>
          <w:sz w:val="24"/>
          <w:szCs w:val="24"/>
        </w:rPr>
        <w:t xml:space="preserve"> </w:t>
      </w:r>
      <w:r w:rsidRPr="00EF4EFE">
        <w:rPr>
          <w:i/>
          <w:sz w:val="24"/>
          <w:szCs w:val="24"/>
        </w:rPr>
        <w:t>soil_to_</w:t>
      </w:r>
      <w:r w:rsidRPr="00F55D8B">
        <w:rPr>
          <w:i/>
          <w:sz w:val="24"/>
          <w:szCs w:val="24"/>
        </w:rPr>
        <w:t>ssr</w:t>
      </w:r>
      <w:r w:rsidRPr="00F55D8B">
        <w:rPr>
          <w:sz w:val="24"/>
          <w:szCs w:val="24"/>
        </w:rPr>
        <w:t xml:space="preserve"> </w:t>
      </w:r>
      <w:r w:rsidR="00C056B9" w:rsidRPr="00F55D8B">
        <w:rPr>
          <w:sz w:val="24"/>
          <w:szCs w:val="24"/>
        </w:rPr>
        <w:t>was</w:t>
      </w:r>
      <w:r w:rsidR="00C056B9">
        <w:rPr>
          <w:sz w:val="24"/>
          <w:szCs w:val="24"/>
        </w:rPr>
        <w:t xml:space="preserve"> </w:t>
      </w:r>
      <w:r w:rsidRPr="00EF4EFE">
        <w:rPr>
          <w:sz w:val="24"/>
          <w:szCs w:val="24"/>
        </w:rPr>
        <w:t xml:space="preserve">not included in HRU </w:t>
      </w:r>
      <w:r w:rsidRPr="00EF4EFE">
        <w:rPr>
          <w:b/>
          <w:sz w:val="24"/>
          <w:szCs w:val="24"/>
        </w:rPr>
        <w:t>soilzone</w:t>
      </w:r>
      <w:r w:rsidR="0094071D">
        <w:rPr>
          <w:sz w:val="24"/>
          <w:szCs w:val="24"/>
        </w:rPr>
        <w:t xml:space="preserve"> water-budget computation. This variable is</w:t>
      </w:r>
      <w:r w:rsidRPr="00EF4EFE">
        <w:rPr>
          <w:sz w:val="24"/>
          <w:szCs w:val="24"/>
        </w:rPr>
        <w:t xml:space="preserve"> needed because the variable </w:t>
      </w:r>
      <w:r w:rsidRPr="00EF4EFE">
        <w:rPr>
          <w:i/>
          <w:sz w:val="24"/>
          <w:szCs w:val="24"/>
        </w:rPr>
        <w:t>cap_waterin</w:t>
      </w:r>
      <w:r w:rsidRPr="00EF4EFE">
        <w:rPr>
          <w:sz w:val="24"/>
          <w:szCs w:val="24"/>
        </w:rPr>
        <w:t xml:space="preserve">, actual water into capillary reservoir, replaced </w:t>
      </w:r>
      <w:r w:rsidRPr="00EF4EFE">
        <w:rPr>
          <w:i/>
          <w:sz w:val="24"/>
          <w:szCs w:val="24"/>
        </w:rPr>
        <w:t>cap_water_maxin</w:t>
      </w:r>
      <w:r w:rsidRPr="00EF4EFE">
        <w:rPr>
          <w:sz w:val="24"/>
          <w:szCs w:val="24"/>
        </w:rPr>
        <w:t>, the maximum potential water into th</w:t>
      </w:r>
      <w:r w:rsidR="0094071D">
        <w:rPr>
          <w:sz w:val="24"/>
          <w:szCs w:val="24"/>
        </w:rPr>
        <w:t>e capillary reservoir</w:t>
      </w:r>
      <w:r w:rsidRPr="00EF4EFE">
        <w:rPr>
          <w:sz w:val="24"/>
          <w:szCs w:val="24"/>
        </w:rPr>
        <w:t>.</w:t>
      </w:r>
    </w:p>
    <w:p w14:paraId="6914A28F" w14:textId="77777777" w:rsidR="008E4585" w:rsidRDefault="008E4585" w:rsidP="008E4585">
      <w:pPr>
        <w:rPr>
          <w:rFonts w:ascii="Courier New" w:hAnsi="Courier New" w:cs="Courier New"/>
        </w:rPr>
      </w:pPr>
    </w:p>
    <w:p w14:paraId="57AD2D7A" w14:textId="77777777" w:rsidR="00AB1C41" w:rsidRDefault="00AB1C41" w:rsidP="00AB1C41">
      <w:proofErr w:type="gramStart"/>
      <w:r>
        <w:rPr>
          <w:rFonts w:ascii="Courier New" w:hAnsi="Courier New" w:cs="Courier New"/>
        </w:rPr>
        <w:t>nhr</w:t>
      </w:r>
      <w:r w:rsidR="00A53761">
        <w:rPr>
          <w:rFonts w:ascii="Courier New" w:hAnsi="Courier New" w:cs="Courier New"/>
        </w:rPr>
        <w:t>u</w:t>
      </w:r>
      <w:r>
        <w:rPr>
          <w:rFonts w:ascii="Courier New" w:hAnsi="Courier New" w:cs="Courier New"/>
        </w:rPr>
        <w:t>_summary</w:t>
      </w:r>
      <w:proofErr w:type="gramEnd"/>
      <w:r>
        <w:rPr>
          <w:rFonts w:ascii="Courier New" w:hAnsi="Courier New" w:cs="Courier New"/>
        </w:rPr>
        <w:t xml:space="preserve"> </w:t>
      </w:r>
      <w:r w:rsidRPr="00502526">
        <w:rPr>
          <w:sz w:val="24"/>
          <w:szCs w:val="24"/>
        </w:rPr>
        <w:t>module:</w:t>
      </w:r>
    </w:p>
    <w:p w14:paraId="29B67FE2" w14:textId="77777777" w:rsidR="00AB1C41" w:rsidRPr="00AB1C41" w:rsidRDefault="00AB1C41" w:rsidP="00BE0D4E">
      <w:pPr>
        <w:pStyle w:val="ListParagraph"/>
        <w:numPr>
          <w:ilvl w:val="0"/>
          <w:numId w:val="5"/>
        </w:numPr>
      </w:pPr>
      <w:r>
        <w:t xml:space="preserve">Removed duplicate allocate of variable Dailyunit; was only a problem if daily output </w:t>
      </w:r>
      <w:r w:rsidR="00DB4F7C">
        <w:t xml:space="preserve">was </w:t>
      </w:r>
      <w:r>
        <w:t>requested.</w:t>
      </w:r>
    </w:p>
    <w:p w14:paraId="5954BD6B" w14:textId="77777777" w:rsidR="00AB1C41" w:rsidRDefault="00AB1C41" w:rsidP="008E4585">
      <w:pPr>
        <w:rPr>
          <w:rFonts w:ascii="Courier New" w:hAnsi="Courier New" w:cs="Courier New"/>
        </w:rPr>
      </w:pPr>
    </w:p>
    <w:p w14:paraId="22F3942E" w14:textId="77777777" w:rsidR="008E4585" w:rsidRDefault="008E4585" w:rsidP="008E4585">
      <w:proofErr w:type="gramStart"/>
      <w:r>
        <w:rPr>
          <w:rFonts w:ascii="Courier New" w:hAnsi="Courier New" w:cs="Courier New"/>
        </w:rPr>
        <w:t>basin_sum</w:t>
      </w:r>
      <w:proofErr w:type="gramEnd"/>
      <w:r>
        <w:rPr>
          <w:rFonts w:ascii="Courier New" w:hAnsi="Courier New" w:cs="Courier New"/>
        </w:rPr>
        <w:t xml:space="preserve"> </w:t>
      </w:r>
      <w:r w:rsidRPr="00502526">
        <w:rPr>
          <w:sz w:val="24"/>
          <w:szCs w:val="24"/>
        </w:rPr>
        <w:t>module:</w:t>
      </w:r>
    </w:p>
    <w:p w14:paraId="7588682C" w14:textId="77777777" w:rsidR="0042486C" w:rsidRDefault="0042486C" w:rsidP="00BE0D4E">
      <w:pPr>
        <w:pStyle w:val="ListParagraph"/>
        <w:numPr>
          <w:ilvl w:val="0"/>
          <w:numId w:val="5"/>
        </w:numPr>
        <w:rPr>
          <w:rFonts w:cs="Courier New"/>
          <w:sz w:val="24"/>
          <w:szCs w:val="20"/>
        </w:rPr>
      </w:pPr>
      <w:r w:rsidRPr="0042486C">
        <w:rPr>
          <w:rFonts w:cs="Courier New"/>
          <w:sz w:val="24"/>
          <w:szCs w:val="20"/>
        </w:rPr>
        <w:t xml:space="preserve">The value of the yearly observed streamflow or monthly value of computed basin streamflow and monthly observed streamflow was not printed for </w:t>
      </w:r>
      <w:r w:rsidRPr="0042486C">
        <w:rPr>
          <w:rFonts w:cs="Courier New"/>
          <w:b/>
          <w:sz w:val="24"/>
          <w:szCs w:val="20"/>
        </w:rPr>
        <w:t>print_type</w:t>
      </w:r>
      <w:r w:rsidRPr="0042486C">
        <w:rPr>
          <w:rFonts w:cs="Courier New"/>
          <w:sz w:val="24"/>
          <w:szCs w:val="20"/>
        </w:rPr>
        <w:t xml:space="preserve"> = 2. </w:t>
      </w:r>
    </w:p>
    <w:p w14:paraId="0D115A6C" w14:textId="77777777" w:rsidR="0042486C" w:rsidRDefault="0042486C" w:rsidP="00BE0D4E">
      <w:pPr>
        <w:pStyle w:val="ListParagraph"/>
        <w:numPr>
          <w:ilvl w:val="0"/>
          <w:numId w:val="5"/>
        </w:numPr>
        <w:rPr>
          <w:rFonts w:cs="Courier New"/>
          <w:sz w:val="24"/>
          <w:szCs w:val="20"/>
        </w:rPr>
      </w:pPr>
      <w:r w:rsidRPr="0042486C">
        <w:rPr>
          <w:rFonts w:cs="Courier New"/>
          <w:sz w:val="24"/>
          <w:szCs w:val="20"/>
        </w:rPr>
        <w:t>Detailed output did not have the right line length</w:t>
      </w:r>
      <w:r w:rsidR="00506561">
        <w:rPr>
          <w:rFonts w:cs="Courier New"/>
          <w:sz w:val="24"/>
          <w:szCs w:val="20"/>
        </w:rPr>
        <w:t>,</w:t>
      </w:r>
      <w:r w:rsidRPr="0042486C">
        <w:rPr>
          <w:rFonts w:cs="Courier New"/>
          <w:sz w:val="24"/>
          <w:szCs w:val="20"/>
        </w:rPr>
        <w:t xml:space="preserve"> thus missing a value. </w:t>
      </w:r>
    </w:p>
    <w:p w14:paraId="6DC68D37" w14:textId="77777777" w:rsidR="008E4585" w:rsidRPr="00506561" w:rsidRDefault="0042486C" w:rsidP="00BE0D4E">
      <w:pPr>
        <w:pStyle w:val="ListParagraph"/>
        <w:numPr>
          <w:ilvl w:val="0"/>
          <w:numId w:val="5"/>
        </w:numPr>
        <w:rPr>
          <w:rFonts w:cs="Courier New"/>
          <w:sz w:val="24"/>
          <w:szCs w:val="20"/>
        </w:rPr>
      </w:pPr>
      <w:r w:rsidRPr="0042486C">
        <w:rPr>
          <w:rFonts w:cs="Courier New"/>
          <w:sz w:val="24"/>
          <w:szCs w:val="20"/>
        </w:rPr>
        <w:t>Yearly detailed output now includes evaporation for lakes and interception storage.</w:t>
      </w:r>
    </w:p>
    <w:p w14:paraId="752468B8" w14:textId="77777777" w:rsidR="00EF4EFE" w:rsidRDefault="00EF4EFE" w:rsidP="001F13B1"/>
    <w:p w14:paraId="10D250DC" w14:textId="77777777" w:rsidR="006E6B7A" w:rsidRPr="00E54B83" w:rsidRDefault="006E6B7A" w:rsidP="006E6B7A">
      <w:pPr>
        <w:rPr>
          <w:b/>
          <w:sz w:val="24"/>
          <w:szCs w:val="24"/>
          <w:u w:val="single"/>
        </w:rPr>
      </w:pPr>
      <w:r>
        <w:rPr>
          <w:b/>
          <w:sz w:val="24"/>
          <w:szCs w:val="24"/>
          <w:u w:val="single"/>
        </w:rPr>
        <w:t>Changes That Might Produce Slight Changes in Associated Computations—General:</w:t>
      </w:r>
    </w:p>
    <w:p w14:paraId="6F74BEB1" w14:textId="77777777" w:rsidR="006E6B7A" w:rsidRDefault="006E6B7A" w:rsidP="006E6B7A">
      <w:pPr>
        <w:rPr>
          <w:rFonts w:ascii="Courier New" w:hAnsi="Courier New" w:cs="Courier New"/>
        </w:rPr>
      </w:pPr>
    </w:p>
    <w:p w14:paraId="6CC48409" w14:textId="77777777" w:rsidR="00596FDB" w:rsidRPr="00A331A9" w:rsidRDefault="00CF7427" w:rsidP="00BE0D4E">
      <w:pPr>
        <w:pStyle w:val="ListParagraph"/>
        <w:numPr>
          <w:ilvl w:val="0"/>
          <w:numId w:val="4"/>
        </w:numPr>
        <w:rPr>
          <w:sz w:val="24"/>
          <w:szCs w:val="24"/>
        </w:rPr>
      </w:pPr>
      <w:r>
        <w:rPr>
          <w:sz w:val="24"/>
          <w:szCs w:val="24"/>
        </w:rPr>
        <w:t>Some single-</w:t>
      </w:r>
      <w:r w:rsidR="00596FDB" w:rsidRPr="00596FDB">
        <w:rPr>
          <w:sz w:val="24"/>
          <w:szCs w:val="24"/>
        </w:rPr>
        <w:t>precision variables</w:t>
      </w:r>
      <w:r w:rsidR="00A331A9">
        <w:rPr>
          <w:sz w:val="24"/>
          <w:szCs w:val="24"/>
        </w:rPr>
        <w:t xml:space="preserve"> were</w:t>
      </w:r>
      <w:r w:rsidR="00596FDB" w:rsidRPr="00596FDB">
        <w:rPr>
          <w:sz w:val="24"/>
          <w:szCs w:val="24"/>
        </w:rPr>
        <w:t xml:space="preserve"> chan</w:t>
      </w:r>
      <w:r>
        <w:rPr>
          <w:sz w:val="24"/>
          <w:szCs w:val="24"/>
        </w:rPr>
        <w:t>ged to double-</w:t>
      </w:r>
      <w:r w:rsidR="00596FDB" w:rsidRPr="00596FDB">
        <w:rPr>
          <w:sz w:val="24"/>
          <w:szCs w:val="24"/>
        </w:rPr>
        <w:t>pre</w:t>
      </w:r>
      <w:r w:rsidR="000960F8">
        <w:rPr>
          <w:sz w:val="24"/>
          <w:szCs w:val="24"/>
        </w:rPr>
        <w:t xml:space="preserve">cision variables and vice versa; also, </w:t>
      </w:r>
      <w:r w:rsidR="00596FDB" w:rsidRPr="00596FDB">
        <w:rPr>
          <w:sz w:val="24"/>
          <w:szCs w:val="24"/>
        </w:rPr>
        <w:t xml:space="preserve">most modules </w:t>
      </w:r>
      <w:r w:rsidR="000960F8">
        <w:rPr>
          <w:sz w:val="24"/>
          <w:szCs w:val="24"/>
        </w:rPr>
        <w:t>now use</w:t>
      </w:r>
      <w:r w:rsidR="00596FDB" w:rsidRPr="00596FDB">
        <w:rPr>
          <w:sz w:val="24"/>
          <w:szCs w:val="24"/>
        </w:rPr>
        <w:t xml:space="preserve"> FORTRAN intr</w:t>
      </w:r>
      <w:r w:rsidR="00A331A9">
        <w:rPr>
          <w:sz w:val="24"/>
          <w:szCs w:val="24"/>
        </w:rPr>
        <w:t>insic functions to</w:t>
      </w:r>
      <w:r w:rsidR="00A53761">
        <w:rPr>
          <w:sz w:val="24"/>
          <w:szCs w:val="24"/>
        </w:rPr>
        <w:t xml:space="preserve"> explicitly designate</w:t>
      </w:r>
      <w:r w:rsidR="00A331A9">
        <w:rPr>
          <w:sz w:val="24"/>
          <w:szCs w:val="24"/>
        </w:rPr>
        <w:t xml:space="preserve"> mixed-</w:t>
      </w:r>
      <w:r w:rsidR="00596FDB" w:rsidRPr="00596FDB">
        <w:rPr>
          <w:sz w:val="24"/>
          <w:szCs w:val="24"/>
        </w:rPr>
        <w:t>precision computations. Th</w:t>
      </w:r>
      <w:r w:rsidR="00A53761">
        <w:rPr>
          <w:sz w:val="24"/>
          <w:szCs w:val="24"/>
        </w:rPr>
        <w:t>ese</w:t>
      </w:r>
      <w:r w:rsidR="00596FDB" w:rsidRPr="00596FDB">
        <w:rPr>
          <w:sz w:val="24"/>
          <w:szCs w:val="24"/>
        </w:rPr>
        <w:t xml:space="preserve"> change</w:t>
      </w:r>
      <w:r w:rsidR="00A53761">
        <w:rPr>
          <w:sz w:val="24"/>
          <w:szCs w:val="24"/>
        </w:rPr>
        <w:t>s are</w:t>
      </w:r>
      <w:r w:rsidR="00596FDB" w:rsidRPr="00596FDB">
        <w:rPr>
          <w:sz w:val="24"/>
          <w:szCs w:val="24"/>
        </w:rPr>
        <w:t xml:space="preserve"> intended to limit the possibilities of different results on different computers and compilers</w:t>
      </w:r>
      <w:r w:rsidR="00A331A9">
        <w:rPr>
          <w:sz w:val="24"/>
          <w:szCs w:val="24"/>
        </w:rPr>
        <w:t>,</w:t>
      </w:r>
      <w:r w:rsidR="000960F8">
        <w:rPr>
          <w:sz w:val="24"/>
          <w:szCs w:val="24"/>
        </w:rPr>
        <w:t xml:space="preserve"> </w:t>
      </w:r>
      <w:r w:rsidR="00596FDB" w:rsidRPr="00596FDB">
        <w:rPr>
          <w:sz w:val="24"/>
          <w:szCs w:val="24"/>
        </w:rPr>
        <w:t>to provide more consistent floating-point comparisons</w:t>
      </w:r>
      <w:r w:rsidR="000960F8">
        <w:rPr>
          <w:sz w:val="24"/>
          <w:szCs w:val="24"/>
        </w:rPr>
        <w:t>,</w:t>
      </w:r>
      <w:r w:rsidR="00596FDB" w:rsidRPr="00596FDB">
        <w:rPr>
          <w:sz w:val="24"/>
          <w:szCs w:val="24"/>
        </w:rPr>
        <w:t xml:space="preserve"> and </w:t>
      </w:r>
      <w:r w:rsidR="00A331A9">
        <w:rPr>
          <w:sz w:val="24"/>
          <w:szCs w:val="24"/>
        </w:rPr>
        <w:t xml:space="preserve">to </w:t>
      </w:r>
      <w:r w:rsidR="00596FDB" w:rsidRPr="00596FDB">
        <w:rPr>
          <w:sz w:val="24"/>
          <w:szCs w:val="24"/>
        </w:rPr>
        <w:t xml:space="preserve">have more consistent round-off issues. These updates </w:t>
      </w:r>
      <w:r w:rsidR="00A53761">
        <w:rPr>
          <w:sz w:val="24"/>
          <w:szCs w:val="24"/>
        </w:rPr>
        <w:t>could</w:t>
      </w:r>
      <w:r w:rsidR="00A53761" w:rsidRPr="00596FDB">
        <w:rPr>
          <w:sz w:val="24"/>
          <w:szCs w:val="24"/>
        </w:rPr>
        <w:t xml:space="preserve"> </w:t>
      </w:r>
      <w:r w:rsidR="00596FDB" w:rsidRPr="00596FDB">
        <w:rPr>
          <w:sz w:val="24"/>
          <w:szCs w:val="24"/>
        </w:rPr>
        <w:t>change memory requirements and execution time</w:t>
      </w:r>
      <w:r w:rsidR="00A53761">
        <w:rPr>
          <w:sz w:val="24"/>
          <w:szCs w:val="24"/>
        </w:rPr>
        <w:t xml:space="preserve"> very slightly</w:t>
      </w:r>
      <w:r w:rsidR="00596FDB" w:rsidRPr="00596FDB">
        <w:rPr>
          <w:sz w:val="24"/>
          <w:szCs w:val="24"/>
        </w:rPr>
        <w:t xml:space="preserve">. Modules affected: </w:t>
      </w:r>
      <w:r w:rsidR="00596FDB" w:rsidRPr="00A331A9">
        <w:rPr>
          <w:rFonts w:ascii="Courier New" w:hAnsi="Courier New" w:cs="Courier New"/>
        </w:rPr>
        <w:t>prms_time, obs,  cascade, ccsolrad, ddsolrad,  climate_hru,  temp_1sta,  temp_laps,  temp_dist2,  precip_1sta,  precip_laps,  precip_dist2,  ide_dist,  xyz_dist, frost_date, potet_hamon, potet_hs, potet_jh, potet_pan, potet_pm, potet_pt, intcp, snowcomp, srunoff_smidx, srunoff_ca</w:t>
      </w:r>
      <w:r w:rsidR="00A30656">
        <w:rPr>
          <w:rFonts w:ascii="Courier New" w:hAnsi="Courier New" w:cs="Courier New"/>
        </w:rPr>
        <w:t xml:space="preserve">rea, soilzone, gwflow, routing, </w:t>
      </w:r>
      <w:r w:rsidR="00596FDB" w:rsidRPr="00A331A9">
        <w:rPr>
          <w:rFonts w:ascii="Courier New" w:hAnsi="Courier New" w:cs="Courier New"/>
        </w:rPr>
        <w:t>water_balance, nhru_summary, map_results, subbasin</w:t>
      </w:r>
      <w:r w:rsidR="00DC34B4">
        <w:rPr>
          <w:rFonts w:ascii="Courier New" w:hAnsi="Courier New" w:cs="Courier New"/>
          <w:sz w:val="24"/>
          <w:szCs w:val="24"/>
        </w:rPr>
        <w:t>,</w:t>
      </w:r>
      <w:r w:rsidR="00DC34B4" w:rsidRPr="00DC34B4">
        <w:rPr>
          <w:rFonts w:ascii="Courier New" w:hAnsi="Courier New" w:cs="Courier New"/>
        </w:rPr>
        <w:t xml:space="preserve"> </w:t>
      </w:r>
      <w:r w:rsidR="00DC34B4">
        <w:rPr>
          <w:rFonts w:ascii="Courier New" w:hAnsi="Courier New" w:cs="Courier New"/>
        </w:rPr>
        <w:t>climateflow</w:t>
      </w:r>
      <w:r w:rsidR="00DC34B4">
        <w:rPr>
          <w:rFonts w:ascii="Courier New" w:hAnsi="Courier New" w:cs="Courier New"/>
          <w:sz w:val="24"/>
          <w:szCs w:val="24"/>
        </w:rPr>
        <w:t>,</w:t>
      </w:r>
      <w:r w:rsidR="00DC34B4" w:rsidRPr="00DC34B4">
        <w:rPr>
          <w:rFonts w:ascii="Courier New" w:hAnsi="Courier New" w:cs="Courier New"/>
        </w:rPr>
        <w:t xml:space="preserve"> </w:t>
      </w:r>
      <w:r w:rsidR="00DC34B4">
        <w:rPr>
          <w:rFonts w:ascii="Courier New" w:hAnsi="Courier New" w:cs="Courier New"/>
          <w:sz w:val="24"/>
          <w:szCs w:val="24"/>
        </w:rPr>
        <w:t xml:space="preserve">and </w:t>
      </w:r>
      <w:r w:rsidR="00DC34B4">
        <w:rPr>
          <w:rFonts w:ascii="Courier New" w:hAnsi="Courier New" w:cs="Courier New"/>
        </w:rPr>
        <w:t>basin</w:t>
      </w:r>
      <w:r w:rsidR="00DC34B4">
        <w:rPr>
          <w:rFonts w:ascii="Courier New" w:hAnsi="Courier New" w:cs="Courier New"/>
          <w:sz w:val="24"/>
          <w:szCs w:val="24"/>
        </w:rPr>
        <w:t>.</w:t>
      </w:r>
    </w:p>
    <w:p w14:paraId="4A0A314C" w14:textId="77777777" w:rsidR="00A331A9" w:rsidRPr="00A331A9" w:rsidRDefault="00A331A9" w:rsidP="00BE0D4E">
      <w:pPr>
        <w:pStyle w:val="ListParagraph"/>
        <w:numPr>
          <w:ilvl w:val="0"/>
          <w:numId w:val="4"/>
        </w:numPr>
        <w:rPr>
          <w:sz w:val="24"/>
          <w:szCs w:val="24"/>
        </w:rPr>
      </w:pPr>
      <w:r w:rsidRPr="00A331A9">
        <w:rPr>
          <w:sz w:val="24"/>
          <w:szCs w:val="24"/>
        </w:rPr>
        <w:t xml:space="preserve">Computation of saturation vapor pressure for module </w:t>
      </w:r>
      <w:r w:rsidRPr="00A331A9">
        <w:rPr>
          <w:rFonts w:ascii="Courier New" w:hAnsi="Courier New" w:cs="Courier New"/>
          <w:sz w:val="24"/>
          <w:szCs w:val="24"/>
        </w:rPr>
        <w:t>potet_p</w:t>
      </w:r>
      <w:r w:rsidR="00A53761">
        <w:rPr>
          <w:rFonts w:ascii="Courier New" w:hAnsi="Courier New" w:cs="Courier New"/>
          <w:sz w:val="24"/>
          <w:szCs w:val="24"/>
        </w:rPr>
        <w:t>m</w:t>
      </w:r>
      <w:r w:rsidR="00BE291B">
        <w:rPr>
          <w:sz w:val="24"/>
          <w:szCs w:val="24"/>
        </w:rPr>
        <w:t xml:space="preserve"> now uses</w:t>
      </w:r>
      <w:r w:rsidRPr="00A331A9">
        <w:rPr>
          <w:sz w:val="24"/>
          <w:szCs w:val="24"/>
        </w:rPr>
        <w:t xml:space="preserve"> </w:t>
      </w:r>
      <w:r w:rsidR="00BE291B">
        <w:rPr>
          <w:sz w:val="24"/>
          <w:szCs w:val="24"/>
        </w:rPr>
        <w:t xml:space="preserve">an </w:t>
      </w:r>
      <w:r w:rsidRPr="00A331A9">
        <w:rPr>
          <w:sz w:val="24"/>
          <w:szCs w:val="24"/>
        </w:rPr>
        <w:t>equation by Irmak and others (2012</w:t>
      </w:r>
      <w:r w:rsidR="00506561">
        <w:rPr>
          <w:sz w:val="24"/>
          <w:szCs w:val="24"/>
        </w:rPr>
        <w:t>; Journal of Hydrology, v. 420-421, p. 228</w:t>
      </w:r>
      <w:r w:rsidRPr="00A331A9">
        <w:rPr>
          <w:sz w:val="24"/>
          <w:szCs w:val="24"/>
        </w:rPr>
        <w:t>)</w:t>
      </w:r>
      <w:r>
        <w:rPr>
          <w:sz w:val="24"/>
          <w:szCs w:val="24"/>
        </w:rPr>
        <w:t>,</w:t>
      </w:r>
      <w:r w:rsidRPr="00A331A9">
        <w:rPr>
          <w:sz w:val="24"/>
          <w:szCs w:val="24"/>
        </w:rPr>
        <w:t xml:space="preserve"> to be consistent with module </w:t>
      </w:r>
      <w:r w:rsidRPr="00A331A9">
        <w:rPr>
          <w:rFonts w:ascii="Courier New" w:hAnsi="Courier New" w:cs="Courier New"/>
          <w:sz w:val="24"/>
          <w:szCs w:val="24"/>
        </w:rPr>
        <w:t>potet_p</w:t>
      </w:r>
      <w:r w:rsidR="00A53761">
        <w:rPr>
          <w:rFonts w:ascii="Courier New" w:hAnsi="Courier New" w:cs="Courier New"/>
          <w:sz w:val="24"/>
          <w:szCs w:val="24"/>
        </w:rPr>
        <w:t>t</w:t>
      </w:r>
      <w:r w:rsidRPr="00A331A9">
        <w:rPr>
          <w:sz w:val="24"/>
          <w:szCs w:val="24"/>
        </w:rPr>
        <w:t xml:space="preserve">. This can </w:t>
      </w:r>
      <w:r w:rsidR="00A53761">
        <w:rPr>
          <w:sz w:val="24"/>
          <w:szCs w:val="24"/>
        </w:rPr>
        <w:t>reduce</w:t>
      </w:r>
      <w:r w:rsidRPr="00A331A9">
        <w:rPr>
          <w:sz w:val="24"/>
          <w:szCs w:val="24"/>
        </w:rPr>
        <w:t xml:space="preserve"> execution time.</w:t>
      </w:r>
    </w:p>
    <w:p w14:paraId="04121D56" w14:textId="77777777" w:rsidR="001074C4" w:rsidRPr="006C38CC" w:rsidRDefault="001074C4" w:rsidP="00BE0D4E">
      <w:pPr>
        <w:pStyle w:val="ListParagraph"/>
        <w:numPr>
          <w:ilvl w:val="0"/>
          <w:numId w:val="4"/>
        </w:numPr>
        <w:rPr>
          <w:rFonts w:cs="Courier New"/>
          <w:sz w:val="24"/>
          <w:szCs w:val="24"/>
        </w:rPr>
      </w:pPr>
      <w:r w:rsidRPr="006C38CC">
        <w:rPr>
          <w:rFonts w:cs="Courier New"/>
          <w:sz w:val="24"/>
          <w:szCs w:val="24"/>
        </w:rPr>
        <w:t>Small values (&gt;0.0 and &lt; 1.0E-05) of precipitation are</w:t>
      </w:r>
      <w:r w:rsidR="00506561">
        <w:rPr>
          <w:rFonts w:cs="Courier New"/>
          <w:sz w:val="24"/>
          <w:szCs w:val="24"/>
        </w:rPr>
        <w:t xml:space="preserve"> used in computations;</w:t>
      </w:r>
      <w:r w:rsidR="00A53761">
        <w:rPr>
          <w:rFonts w:cs="Courier New"/>
          <w:sz w:val="24"/>
          <w:szCs w:val="24"/>
        </w:rPr>
        <w:t xml:space="preserve"> previously these values were</w:t>
      </w:r>
      <w:r w:rsidR="009E4C0A">
        <w:rPr>
          <w:rFonts w:cs="Courier New"/>
          <w:sz w:val="24"/>
          <w:szCs w:val="24"/>
        </w:rPr>
        <w:t xml:space="preserve"> a</w:t>
      </w:r>
      <w:r w:rsidR="009E4C0A">
        <w:rPr>
          <w:sz w:val="24"/>
          <w:szCs w:val="24"/>
        </w:rPr>
        <w:t>ssumed to be below round-off tolerance and</w:t>
      </w:r>
      <w:r w:rsidRPr="006C38CC">
        <w:rPr>
          <w:rFonts w:cs="Courier New"/>
          <w:sz w:val="24"/>
          <w:szCs w:val="24"/>
        </w:rPr>
        <w:t xml:space="preserve"> set to 0. This affects modules </w:t>
      </w:r>
      <w:r w:rsidRPr="001074C4">
        <w:rPr>
          <w:rFonts w:ascii="Courier New" w:hAnsi="Courier New" w:cs="Courier New"/>
        </w:rPr>
        <w:t>obs, precip_1sta</w:t>
      </w:r>
      <w:r>
        <w:rPr>
          <w:rFonts w:ascii="Courier New" w:hAnsi="Courier New" w:cs="Courier New"/>
        </w:rPr>
        <w:t xml:space="preserve">, </w:t>
      </w:r>
      <w:r w:rsidRPr="001074C4">
        <w:rPr>
          <w:rFonts w:ascii="Courier New" w:hAnsi="Courier New" w:cs="Courier New"/>
        </w:rPr>
        <w:t>climate_hru, ide_dist, xyz_dist2</w:t>
      </w:r>
      <w:r>
        <w:rPr>
          <w:rFonts w:ascii="Courier New" w:hAnsi="Courier New" w:cs="Courier New"/>
        </w:rPr>
        <w:t>,</w:t>
      </w:r>
      <w:r w:rsidRPr="006C38CC">
        <w:rPr>
          <w:rFonts w:cs="Courier New"/>
          <w:sz w:val="24"/>
          <w:szCs w:val="24"/>
        </w:rPr>
        <w:t xml:space="preserve"> and </w:t>
      </w:r>
      <w:r w:rsidRPr="001074C4">
        <w:rPr>
          <w:rFonts w:ascii="Courier New" w:hAnsi="Courier New" w:cs="Courier New"/>
        </w:rPr>
        <w:t>precip_laps</w:t>
      </w:r>
      <w:r w:rsidRPr="006C38CC">
        <w:rPr>
          <w:rFonts w:cs="Courier New"/>
          <w:sz w:val="24"/>
          <w:szCs w:val="24"/>
        </w:rPr>
        <w:t>.</w:t>
      </w:r>
    </w:p>
    <w:p w14:paraId="45FC0EDC" w14:textId="77777777" w:rsidR="001074C4" w:rsidRPr="006C38CC" w:rsidRDefault="001074C4" w:rsidP="00BE0D4E">
      <w:pPr>
        <w:pStyle w:val="ListParagraph"/>
        <w:numPr>
          <w:ilvl w:val="0"/>
          <w:numId w:val="4"/>
        </w:numPr>
        <w:rPr>
          <w:rFonts w:cs="Courier New"/>
          <w:sz w:val="24"/>
          <w:szCs w:val="24"/>
        </w:rPr>
      </w:pPr>
      <w:r w:rsidRPr="006C38CC">
        <w:rPr>
          <w:rFonts w:cs="Courier New"/>
          <w:sz w:val="24"/>
          <w:szCs w:val="24"/>
        </w:rPr>
        <w:t xml:space="preserve">Small values (&gt;0.0 and &lt; 1.0E-06) of computed potential evapotranspiration </w:t>
      </w:r>
      <w:r w:rsidR="009E4C0A">
        <w:rPr>
          <w:rFonts w:cs="Courier New"/>
          <w:sz w:val="24"/>
          <w:szCs w:val="24"/>
        </w:rPr>
        <w:t xml:space="preserve">were considered to be round-off error and </w:t>
      </w:r>
      <w:r w:rsidRPr="006C38CC">
        <w:rPr>
          <w:rFonts w:cs="Courier New"/>
          <w:sz w:val="24"/>
          <w:szCs w:val="24"/>
        </w:rPr>
        <w:t xml:space="preserve">set to 0; </w:t>
      </w:r>
      <w:r w:rsidR="009E4C0A">
        <w:rPr>
          <w:rFonts w:cs="Courier New"/>
          <w:sz w:val="24"/>
          <w:szCs w:val="24"/>
        </w:rPr>
        <w:t xml:space="preserve">now those values </w:t>
      </w:r>
      <w:r w:rsidR="009E4C0A" w:rsidRPr="006C38CC">
        <w:rPr>
          <w:rFonts w:cs="Courier New"/>
          <w:sz w:val="24"/>
          <w:szCs w:val="24"/>
        </w:rPr>
        <w:t xml:space="preserve">are </w:t>
      </w:r>
      <w:r w:rsidR="009E4C0A">
        <w:rPr>
          <w:rFonts w:cs="Courier New"/>
          <w:sz w:val="24"/>
          <w:szCs w:val="24"/>
        </w:rPr>
        <w:t>used in computations. T</w:t>
      </w:r>
      <w:r w:rsidRPr="006C38CC">
        <w:rPr>
          <w:rFonts w:cs="Courier New"/>
          <w:sz w:val="24"/>
          <w:szCs w:val="24"/>
        </w:rPr>
        <w:t>his</w:t>
      </w:r>
      <w:r w:rsidR="009E4C0A">
        <w:rPr>
          <w:rFonts w:cs="Courier New"/>
          <w:sz w:val="24"/>
          <w:szCs w:val="24"/>
        </w:rPr>
        <w:t xml:space="preserve"> change</w:t>
      </w:r>
      <w:r w:rsidRPr="006C38CC">
        <w:rPr>
          <w:rFonts w:cs="Courier New"/>
          <w:sz w:val="24"/>
          <w:szCs w:val="24"/>
        </w:rPr>
        <w:t xml:space="preserve"> affects modules </w:t>
      </w:r>
      <w:r w:rsidRPr="00CB24D1">
        <w:rPr>
          <w:rFonts w:ascii="Courier New" w:hAnsi="Courier New" w:cs="Courier New"/>
        </w:rPr>
        <w:t>potet_hamon, potet_hs, potet_jh, potet_pan, potet_pm,</w:t>
      </w:r>
      <w:r w:rsidRPr="006C38CC">
        <w:rPr>
          <w:sz w:val="24"/>
          <w:szCs w:val="24"/>
        </w:rPr>
        <w:t xml:space="preserve"> and </w:t>
      </w:r>
      <w:r w:rsidRPr="00CB24D1">
        <w:rPr>
          <w:rFonts w:ascii="Courier New" w:hAnsi="Courier New" w:cs="Courier New"/>
        </w:rPr>
        <w:t>potet_pt</w:t>
      </w:r>
      <w:r w:rsidRPr="006C38CC">
        <w:rPr>
          <w:rFonts w:cs="Courier New"/>
          <w:sz w:val="24"/>
          <w:szCs w:val="24"/>
        </w:rPr>
        <w:t>.</w:t>
      </w:r>
    </w:p>
    <w:p w14:paraId="71D2E49C" w14:textId="77777777" w:rsidR="001074C4" w:rsidRPr="006C38CC" w:rsidRDefault="001074C4" w:rsidP="00BE0D4E">
      <w:pPr>
        <w:pStyle w:val="ListParagraph"/>
        <w:numPr>
          <w:ilvl w:val="0"/>
          <w:numId w:val="4"/>
        </w:numPr>
        <w:spacing w:line="276" w:lineRule="auto"/>
        <w:rPr>
          <w:sz w:val="24"/>
          <w:szCs w:val="24"/>
        </w:rPr>
      </w:pPr>
      <w:r w:rsidRPr="006C38CC">
        <w:rPr>
          <w:rFonts w:cs="Courier New"/>
          <w:sz w:val="24"/>
          <w:szCs w:val="24"/>
        </w:rPr>
        <w:t xml:space="preserve">Small values (&gt;0.0 and </w:t>
      </w:r>
      <w:r>
        <w:rPr>
          <w:rFonts w:cs="Courier New"/>
          <w:sz w:val="24"/>
          <w:szCs w:val="24"/>
        </w:rPr>
        <w:t>&lt; 1.0E-04</w:t>
      </w:r>
      <w:r w:rsidRPr="006C38CC">
        <w:rPr>
          <w:rFonts w:cs="Courier New"/>
          <w:sz w:val="24"/>
          <w:szCs w:val="24"/>
        </w:rPr>
        <w:t xml:space="preserve">) specified </w:t>
      </w:r>
      <w:r w:rsidRPr="006C38CC">
        <w:rPr>
          <w:sz w:val="24"/>
          <w:szCs w:val="24"/>
        </w:rPr>
        <w:t xml:space="preserve">for </w:t>
      </w:r>
      <w:r w:rsidRPr="006C38CC">
        <w:rPr>
          <w:b/>
          <w:sz w:val="24"/>
          <w:szCs w:val="24"/>
        </w:rPr>
        <w:t>hru_percent_imperv</w:t>
      </w:r>
      <w:r w:rsidRPr="006C38CC">
        <w:rPr>
          <w:sz w:val="24"/>
          <w:szCs w:val="24"/>
        </w:rPr>
        <w:t xml:space="preserve"> </w:t>
      </w:r>
      <w:r>
        <w:rPr>
          <w:sz w:val="24"/>
          <w:szCs w:val="24"/>
        </w:rPr>
        <w:t xml:space="preserve">and </w:t>
      </w:r>
      <w:r w:rsidRPr="00CA0E27">
        <w:rPr>
          <w:b/>
          <w:sz w:val="24"/>
          <w:szCs w:val="24"/>
        </w:rPr>
        <w:t>dprst_area</w:t>
      </w:r>
      <w:r>
        <w:rPr>
          <w:sz w:val="24"/>
          <w:szCs w:val="24"/>
        </w:rPr>
        <w:t xml:space="preserve"> </w:t>
      </w:r>
      <w:r w:rsidRPr="006C38CC">
        <w:rPr>
          <w:sz w:val="24"/>
          <w:szCs w:val="24"/>
        </w:rPr>
        <w:t>are</w:t>
      </w:r>
      <w:r w:rsidR="00506561">
        <w:rPr>
          <w:sz w:val="24"/>
          <w:szCs w:val="24"/>
        </w:rPr>
        <w:t xml:space="preserve"> used in computations;</w:t>
      </w:r>
      <w:r w:rsidR="00A53761">
        <w:rPr>
          <w:sz w:val="24"/>
          <w:szCs w:val="24"/>
        </w:rPr>
        <w:t xml:space="preserve"> previously these values were</w:t>
      </w:r>
      <w:r w:rsidR="009E4C0A">
        <w:rPr>
          <w:sz w:val="24"/>
          <w:szCs w:val="24"/>
        </w:rPr>
        <w:t xml:space="preserve"> assumed to be below round-off tolerance and</w:t>
      </w:r>
      <w:r w:rsidRPr="006C38CC">
        <w:rPr>
          <w:sz w:val="24"/>
          <w:szCs w:val="24"/>
        </w:rPr>
        <w:t xml:space="preserve"> set to zero.</w:t>
      </w:r>
    </w:p>
    <w:p w14:paraId="42993AF2" w14:textId="77777777" w:rsidR="001074C4" w:rsidRPr="008F31DC" w:rsidRDefault="001074C4" w:rsidP="00BE0D4E">
      <w:pPr>
        <w:pStyle w:val="ListParagraph"/>
        <w:numPr>
          <w:ilvl w:val="0"/>
          <w:numId w:val="4"/>
        </w:numPr>
        <w:spacing w:line="276" w:lineRule="auto"/>
        <w:rPr>
          <w:sz w:val="24"/>
          <w:szCs w:val="24"/>
        </w:rPr>
      </w:pPr>
      <w:r>
        <w:rPr>
          <w:sz w:val="24"/>
          <w:szCs w:val="24"/>
        </w:rPr>
        <w:t xml:space="preserve">Module </w:t>
      </w:r>
      <w:r w:rsidRPr="00CB24D1">
        <w:rPr>
          <w:rFonts w:ascii="Courier New" w:hAnsi="Courier New" w:cs="Courier New"/>
        </w:rPr>
        <w:t>cascade</w:t>
      </w:r>
      <w:r>
        <w:rPr>
          <w:sz w:val="24"/>
          <w:szCs w:val="24"/>
        </w:rPr>
        <w:t xml:space="preserve">: </w:t>
      </w:r>
      <w:r w:rsidRPr="008F31DC">
        <w:rPr>
          <w:sz w:val="24"/>
          <w:szCs w:val="24"/>
        </w:rPr>
        <w:t>changed check for excess GWR cascade fraction so that any values &gt; 1 set to 1 instead of only &gt; 1.00001</w:t>
      </w:r>
      <w:r w:rsidR="00336967">
        <w:rPr>
          <w:sz w:val="24"/>
          <w:szCs w:val="24"/>
        </w:rPr>
        <w:t>. This change makes the check</w:t>
      </w:r>
      <w:r w:rsidRPr="008F31DC">
        <w:rPr>
          <w:sz w:val="24"/>
          <w:szCs w:val="24"/>
        </w:rPr>
        <w:t xml:space="preserve"> consistent </w:t>
      </w:r>
      <w:r w:rsidR="009E4C0A">
        <w:rPr>
          <w:sz w:val="24"/>
          <w:szCs w:val="24"/>
        </w:rPr>
        <w:t xml:space="preserve">with </w:t>
      </w:r>
      <w:r w:rsidRPr="008F31DC">
        <w:rPr>
          <w:sz w:val="24"/>
          <w:szCs w:val="24"/>
        </w:rPr>
        <w:t xml:space="preserve">the HRU </w:t>
      </w:r>
      <w:r w:rsidR="009E4C0A">
        <w:rPr>
          <w:sz w:val="24"/>
          <w:szCs w:val="24"/>
        </w:rPr>
        <w:t xml:space="preserve">cascade fraction </w:t>
      </w:r>
      <w:r w:rsidRPr="008F31DC">
        <w:rPr>
          <w:sz w:val="24"/>
          <w:szCs w:val="24"/>
        </w:rPr>
        <w:t>check.</w:t>
      </w:r>
    </w:p>
    <w:p w14:paraId="0B771C93" w14:textId="77777777" w:rsidR="00DC34B4" w:rsidRPr="00DC34B4" w:rsidRDefault="001074C4" w:rsidP="00BE0D4E">
      <w:pPr>
        <w:pStyle w:val="ListParagraph"/>
        <w:numPr>
          <w:ilvl w:val="0"/>
          <w:numId w:val="4"/>
        </w:numPr>
        <w:spacing w:line="276" w:lineRule="auto"/>
        <w:rPr>
          <w:sz w:val="24"/>
          <w:szCs w:val="24"/>
        </w:rPr>
      </w:pPr>
      <w:r w:rsidRPr="008F31DC">
        <w:rPr>
          <w:sz w:val="24"/>
          <w:szCs w:val="24"/>
        </w:rPr>
        <w:t>Module</w:t>
      </w:r>
      <w:r>
        <w:t xml:space="preserve"> </w:t>
      </w:r>
      <w:r w:rsidRPr="00581C7C">
        <w:rPr>
          <w:rFonts w:ascii="Courier New" w:hAnsi="Courier New" w:cs="Courier New"/>
        </w:rPr>
        <w:t>snowcomp</w:t>
      </w:r>
      <w:r>
        <w:t xml:space="preserve">: </w:t>
      </w:r>
    </w:p>
    <w:p w14:paraId="738FF1E4" w14:textId="77777777" w:rsidR="003E3BDC" w:rsidRDefault="001074C4" w:rsidP="00BE0D4E">
      <w:pPr>
        <w:pStyle w:val="ListParagraph"/>
        <w:numPr>
          <w:ilvl w:val="1"/>
          <w:numId w:val="4"/>
        </w:numPr>
        <w:spacing w:line="276" w:lineRule="auto"/>
        <w:rPr>
          <w:sz w:val="24"/>
          <w:szCs w:val="24"/>
        </w:rPr>
      </w:pPr>
      <w:r w:rsidRPr="008F31DC">
        <w:rPr>
          <w:sz w:val="24"/>
          <w:szCs w:val="24"/>
        </w:rPr>
        <w:t xml:space="preserve">Instead of using &lt; –1.0E-10 to check for round-off issues in some </w:t>
      </w:r>
      <w:r w:rsidR="009E4C0A">
        <w:rPr>
          <w:sz w:val="24"/>
          <w:szCs w:val="24"/>
        </w:rPr>
        <w:t>computations</w:t>
      </w:r>
      <w:r w:rsidRPr="008F31DC">
        <w:rPr>
          <w:sz w:val="24"/>
          <w:szCs w:val="24"/>
        </w:rPr>
        <w:t xml:space="preserve">, &lt; 0.0 is </w:t>
      </w:r>
      <w:r w:rsidR="00581C7C" w:rsidRPr="008F31DC">
        <w:rPr>
          <w:sz w:val="24"/>
          <w:szCs w:val="24"/>
        </w:rPr>
        <w:t xml:space="preserve">now </w:t>
      </w:r>
      <w:r w:rsidRPr="008F31DC">
        <w:rPr>
          <w:sz w:val="24"/>
          <w:szCs w:val="24"/>
        </w:rPr>
        <w:t xml:space="preserve">used. Instead of using &gt; 1.0E-06 to check for round-off issues in some places, &gt; 1.0E-09 is </w:t>
      </w:r>
      <w:r w:rsidR="00581C7C" w:rsidRPr="008F31DC">
        <w:rPr>
          <w:sz w:val="24"/>
          <w:szCs w:val="24"/>
        </w:rPr>
        <w:t xml:space="preserve">now </w:t>
      </w:r>
      <w:r w:rsidRPr="008F31DC">
        <w:rPr>
          <w:sz w:val="24"/>
          <w:szCs w:val="24"/>
        </w:rPr>
        <w:t>used.</w:t>
      </w:r>
    </w:p>
    <w:p w14:paraId="743FA465" w14:textId="77777777" w:rsidR="00DC34B4" w:rsidRDefault="00DC34B4" w:rsidP="00BE0D4E">
      <w:pPr>
        <w:pStyle w:val="ListParagraph"/>
        <w:numPr>
          <w:ilvl w:val="1"/>
          <w:numId w:val="4"/>
        </w:numPr>
        <w:spacing w:line="276" w:lineRule="auto"/>
        <w:rPr>
          <w:sz w:val="24"/>
        </w:rPr>
      </w:pPr>
      <w:r>
        <w:t>V</w:t>
      </w:r>
      <w:r w:rsidRPr="00C44794">
        <w:rPr>
          <w:sz w:val="24"/>
        </w:rPr>
        <w:t>alues of snowpack water equivalent (</w:t>
      </w:r>
      <w:r w:rsidRPr="00E16CCE">
        <w:rPr>
          <w:i/>
          <w:sz w:val="24"/>
        </w:rPr>
        <w:t>pkwater_equiv</w:t>
      </w:r>
      <w:r w:rsidRPr="00C44794">
        <w:rPr>
          <w:sz w:val="24"/>
        </w:rPr>
        <w:t>) computed between 0.0 and 1.0E-09 were considered to be round-off error and set to 0.0; these values are now used</w:t>
      </w:r>
      <w:r>
        <w:rPr>
          <w:sz w:val="24"/>
        </w:rPr>
        <w:t xml:space="preserve">. </w:t>
      </w:r>
    </w:p>
    <w:p w14:paraId="4892BE89" w14:textId="77777777" w:rsidR="00DC34B4" w:rsidRPr="00DC34B4" w:rsidRDefault="00DC34B4" w:rsidP="00BE0D4E">
      <w:pPr>
        <w:pStyle w:val="ListParagraph"/>
        <w:numPr>
          <w:ilvl w:val="1"/>
          <w:numId w:val="4"/>
        </w:numPr>
        <w:spacing w:line="276" w:lineRule="auto"/>
        <w:rPr>
          <w:sz w:val="24"/>
        </w:rPr>
      </w:pPr>
      <w:r w:rsidRPr="00A16E81">
        <w:rPr>
          <w:sz w:val="24"/>
        </w:rPr>
        <w:t xml:space="preserve">Values of </w:t>
      </w:r>
      <w:r w:rsidR="00A16E81" w:rsidRPr="00A16E81">
        <w:rPr>
          <w:i/>
          <w:sz w:val="24"/>
        </w:rPr>
        <w:t>pkwater_</w:t>
      </w:r>
      <w:r w:rsidR="00A16E81" w:rsidRPr="00E16CCE">
        <w:rPr>
          <w:i/>
          <w:sz w:val="24"/>
        </w:rPr>
        <w:t>equiv</w:t>
      </w:r>
      <w:r w:rsidRPr="00C44794">
        <w:rPr>
          <w:sz w:val="24"/>
        </w:rPr>
        <w:t xml:space="preserve"> &lt; 0.0 are set to 0.0 with </w:t>
      </w:r>
      <w:r>
        <w:rPr>
          <w:sz w:val="24"/>
        </w:rPr>
        <w:t>a</w:t>
      </w:r>
      <w:r w:rsidRPr="00C44794">
        <w:rPr>
          <w:sz w:val="24"/>
        </w:rPr>
        <w:t xml:space="preserve"> warning message printed when control parameter </w:t>
      </w:r>
      <w:r w:rsidRPr="00E16CCE">
        <w:rPr>
          <w:b/>
          <w:sz w:val="24"/>
        </w:rPr>
        <w:t>print_debug</w:t>
      </w:r>
      <w:r w:rsidRPr="00C44794">
        <w:rPr>
          <w:sz w:val="24"/>
        </w:rPr>
        <w:t xml:space="preserve"> &gt; -1</w:t>
      </w:r>
      <w:r>
        <w:rPr>
          <w:sz w:val="24"/>
        </w:rPr>
        <w:t>. T</w:t>
      </w:r>
      <w:r w:rsidRPr="00C44794">
        <w:rPr>
          <w:sz w:val="24"/>
        </w:rPr>
        <w:t xml:space="preserve">his condition accounts for negative </w:t>
      </w:r>
      <w:r w:rsidRPr="00C44794">
        <w:rPr>
          <w:sz w:val="24"/>
        </w:rPr>
        <w:lastRenderedPageBreak/>
        <w:t>round-off error due to mixed precision computations and may occur under rare conditions.</w:t>
      </w:r>
    </w:p>
    <w:p w14:paraId="40A473BF" w14:textId="77777777" w:rsidR="008426A1" w:rsidRDefault="00972EEB" w:rsidP="00BE0D4E">
      <w:pPr>
        <w:pStyle w:val="ListParagraph"/>
        <w:numPr>
          <w:ilvl w:val="0"/>
          <w:numId w:val="4"/>
        </w:numPr>
        <w:spacing w:line="276" w:lineRule="auto"/>
        <w:rPr>
          <w:sz w:val="24"/>
          <w:szCs w:val="24"/>
        </w:rPr>
      </w:pPr>
      <w:r>
        <w:rPr>
          <w:sz w:val="24"/>
          <w:szCs w:val="24"/>
        </w:rPr>
        <w:t>Surface depression c</w:t>
      </w:r>
      <w:r w:rsidR="008426A1" w:rsidRPr="008426A1">
        <w:rPr>
          <w:sz w:val="24"/>
          <w:szCs w:val="24"/>
        </w:rPr>
        <w:t>omputation order changed to original as documented in PRMS</w:t>
      </w:r>
      <w:r>
        <w:rPr>
          <w:sz w:val="24"/>
          <w:szCs w:val="24"/>
        </w:rPr>
        <w:t>-IV</w:t>
      </w:r>
      <w:r w:rsidR="008426A1" w:rsidRPr="008426A1">
        <w:rPr>
          <w:sz w:val="24"/>
          <w:szCs w:val="24"/>
        </w:rPr>
        <w:t xml:space="preserve"> report</w:t>
      </w:r>
      <w:r w:rsidR="00506561">
        <w:rPr>
          <w:sz w:val="24"/>
          <w:szCs w:val="24"/>
        </w:rPr>
        <w:t>;</w:t>
      </w:r>
      <w:r>
        <w:rPr>
          <w:sz w:val="24"/>
          <w:szCs w:val="24"/>
        </w:rPr>
        <w:t xml:space="preserve"> that is,</w:t>
      </w:r>
      <w:r w:rsidR="008426A1" w:rsidRPr="008426A1">
        <w:rPr>
          <w:sz w:val="24"/>
          <w:szCs w:val="24"/>
        </w:rPr>
        <w:t xml:space="preserve"> </w:t>
      </w:r>
      <w:r>
        <w:rPr>
          <w:sz w:val="24"/>
          <w:szCs w:val="24"/>
        </w:rPr>
        <w:t xml:space="preserve">evaporation is computed prior to </w:t>
      </w:r>
      <w:r w:rsidR="008426A1" w:rsidRPr="008426A1">
        <w:rPr>
          <w:sz w:val="24"/>
          <w:szCs w:val="24"/>
        </w:rPr>
        <w:t>spillage and seepage</w:t>
      </w:r>
      <w:r w:rsidR="002057C5">
        <w:rPr>
          <w:sz w:val="24"/>
          <w:szCs w:val="24"/>
        </w:rPr>
        <w:t>.</w:t>
      </w:r>
    </w:p>
    <w:p w14:paraId="7FF94864" w14:textId="77777777" w:rsidR="00C10128" w:rsidRPr="00C10128" w:rsidRDefault="00C10128" w:rsidP="00BE0D4E">
      <w:pPr>
        <w:pStyle w:val="ListParagraph"/>
        <w:numPr>
          <w:ilvl w:val="0"/>
          <w:numId w:val="4"/>
        </w:numPr>
        <w:rPr>
          <w:sz w:val="24"/>
          <w:szCs w:val="24"/>
        </w:rPr>
      </w:pPr>
      <w:r w:rsidRPr="00C10128">
        <w:rPr>
          <w:rFonts w:ascii="Courier New" w:hAnsi="Courier New" w:cs="Courier New"/>
        </w:rPr>
        <w:t xml:space="preserve">climateflow </w:t>
      </w:r>
      <w:r w:rsidRPr="00C10128">
        <w:rPr>
          <w:sz w:val="24"/>
          <w:szCs w:val="24"/>
        </w:rPr>
        <w:t>module:</w:t>
      </w:r>
      <w:r>
        <w:rPr>
          <w:sz w:val="24"/>
          <w:szCs w:val="24"/>
        </w:rPr>
        <w:t xml:space="preserve"> </w:t>
      </w:r>
      <w:r w:rsidR="00C30D5C" w:rsidRPr="006C38CC">
        <w:rPr>
          <w:rFonts w:cs="Courier New"/>
          <w:sz w:val="24"/>
          <w:szCs w:val="24"/>
        </w:rPr>
        <w:t xml:space="preserve">Small values (&gt;0.0 and &lt; 1.0E-06) of computed </w:t>
      </w:r>
      <w:r w:rsidR="00C30D5C">
        <w:rPr>
          <w:rFonts w:cs="Courier New"/>
          <w:sz w:val="24"/>
          <w:szCs w:val="24"/>
        </w:rPr>
        <w:t>mixed</w:t>
      </w:r>
      <w:r w:rsidR="00C30D5C" w:rsidRPr="006C38CC">
        <w:rPr>
          <w:rFonts w:cs="Courier New"/>
          <w:sz w:val="24"/>
          <w:szCs w:val="24"/>
        </w:rPr>
        <w:t xml:space="preserve"> </w:t>
      </w:r>
      <w:r w:rsidR="00C30D5C">
        <w:rPr>
          <w:rFonts w:cs="Courier New"/>
          <w:sz w:val="24"/>
          <w:szCs w:val="24"/>
        </w:rPr>
        <w:t xml:space="preserve">precipitation were considered to be round-off error and the event was </w:t>
      </w:r>
      <w:r w:rsidR="00C30D5C" w:rsidRPr="006C38CC">
        <w:rPr>
          <w:rFonts w:cs="Courier New"/>
          <w:sz w:val="24"/>
          <w:szCs w:val="24"/>
        </w:rPr>
        <w:t xml:space="preserve">set to </w:t>
      </w:r>
      <w:r w:rsidR="00C30D5C">
        <w:rPr>
          <w:rFonts w:cs="Courier New"/>
          <w:sz w:val="24"/>
          <w:szCs w:val="24"/>
        </w:rPr>
        <w:t>all snow or all rain depending on the precipitation form,</w:t>
      </w:r>
      <w:r w:rsidR="00C30D5C" w:rsidRPr="006C38CC">
        <w:rPr>
          <w:rFonts w:cs="Courier New"/>
          <w:sz w:val="24"/>
          <w:szCs w:val="24"/>
        </w:rPr>
        <w:t xml:space="preserve"> </w:t>
      </w:r>
      <w:r w:rsidR="00C30D5C">
        <w:rPr>
          <w:rFonts w:cs="Courier New"/>
          <w:sz w:val="24"/>
          <w:szCs w:val="24"/>
        </w:rPr>
        <w:t xml:space="preserve">now those values </w:t>
      </w:r>
      <w:r w:rsidR="00C30D5C" w:rsidRPr="006C38CC">
        <w:rPr>
          <w:rFonts w:cs="Courier New"/>
          <w:sz w:val="24"/>
          <w:szCs w:val="24"/>
        </w:rPr>
        <w:t xml:space="preserve">are </w:t>
      </w:r>
      <w:r w:rsidR="00C30D5C">
        <w:rPr>
          <w:rFonts w:cs="Courier New"/>
          <w:sz w:val="24"/>
          <w:szCs w:val="24"/>
        </w:rPr>
        <w:t>used in computations</w:t>
      </w:r>
      <w:r w:rsidR="00D10E23">
        <w:rPr>
          <w:rFonts w:cs="Courier New"/>
          <w:sz w:val="24"/>
          <w:szCs w:val="24"/>
        </w:rPr>
        <w:t>.</w:t>
      </w:r>
      <w:r w:rsidR="00C30D5C">
        <w:rPr>
          <w:rFonts w:cs="Courier New"/>
          <w:sz w:val="24"/>
          <w:szCs w:val="24"/>
        </w:rPr>
        <w:t xml:space="preserve"> </w:t>
      </w:r>
    </w:p>
    <w:p w14:paraId="195B14A6" w14:textId="77777777" w:rsidR="00581C7C" w:rsidRDefault="00581C7C" w:rsidP="00E2579B">
      <w:pPr>
        <w:rPr>
          <w:sz w:val="24"/>
          <w:szCs w:val="24"/>
        </w:rPr>
      </w:pPr>
    </w:p>
    <w:p w14:paraId="5633E292" w14:textId="77777777" w:rsidR="001561DF" w:rsidRDefault="001561DF" w:rsidP="00E2579B">
      <w:pPr>
        <w:rPr>
          <w:sz w:val="24"/>
          <w:szCs w:val="24"/>
        </w:rPr>
      </w:pPr>
    </w:p>
    <w:p w14:paraId="1F87D2B5" w14:textId="77777777" w:rsidR="001561DF" w:rsidRDefault="001561DF" w:rsidP="00E2579B">
      <w:pPr>
        <w:rPr>
          <w:sz w:val="24"/>
          <w:szCs w:val="24"/>
        </w:rPr>
      </w:pPr>
    </w:p>
    <w:p w14:paraId="38AB3129" w14:textId="77777777" w:rsidR="001561DF" w:rsidRPr="00581C7C" w:rsidRDefault="001561DF" w:rsidP="00E2579B">
      <w:pPr>
        <w:rPr>
          <w:sz w:val="24"/>
          <w:szCs w:val="24"/>
        </w:rPr>
      </w:pPr>
    </w:p>
    <w:p w14:paraId="1A89CFB5" w14:textId="77777777" w:rsidR="00350DBB" w:rsidRPr="00E54B83" w:rsidRDefault="00350DBB" w:rsidP="00350DBB">
      <w:pPr>
        <w:rPr>
          <w:b/>
          <w:sz w:val="24"/>
          <w:szCs w:val="24"/>
          <w:u w:val="single"/>
        </w:rPr>
      </w:pPr>
      <w:r>
        <w:rPr>
          <w:b/>
          <w:sz w:val="24"/>
          <w:szCs w:val="24"/>
          <w:u w:val="single"/>
        </w:rPr>
        <w:t>New Capabilities, Output Changes, and Computations Removed</w:t>
      </w:r>
    </w:p>
    <w:p w14:paraId="33F2161E" w14:textId="77777777" w:rsidR="00350DBB" w:rsidRDefault="00350DBB" w:rsidP="00350DBB">
      <w:pPr>
        <w:rPr>
          <w:rFonts w:ascii="Courier New" w:hAnsi="Courier New" w:cs="Courier New"/>
        </w:rPr>
      </w:pPr>
    </w:p>
    <w:p w14:paraId="69473BB0" w14:textId="77777777" w:rsidR="00B32197" w:rsidRPr="00D10E23" w:rsidRDefault="00B32197" w:rsidP="00B32197">
      <w:r w:rsidRPr="00D10E23">
        <w:rPr>
          <w:sz w:val="24"/>
          <w:szCs w:val="24"/>
        </w:rPr>
        <w:t>General changes:</w:t>
      </w:r>
    </w:p>
    <w:p w14:paraId="6CC9B104" w14:textId="77777777" w:rsidR="00B32197" w:rsidRPr="00D10E23" w:rsidRDefault="00B32197" w:rsidP="00BE0D4E">
      <w:pPr>
        <w:pStyle w:val="ListParagraph"/>
        <w:numPr>
          <w:ilvl w:val="0"/>
          <w:numId w:val="5"/>
        </w:numPr>
        <w:rPr>
          <w:sz w:val="24"/>
          <w:szCs w:val="24"/>
        </w:rPr>
      </w:pPr>
      <w:r w:rsidRPr="00D10E23">
        <w:rPr>
          <w:rFonts w:cs="Courier New"/>
          <w:sz w:val="24"/>
        </w:rPr>
        <w:t xml:space="preserve">Code related to computations of farfield flows (that is, flow leaving the model-domain boundary not through the stream network) </w:t>
      </w:r>
      <w:r w:rsidR="00AB68C2" w:rsidRPr="00D10E23">
        <w:rPr>
          <w:rFonts w:cs="Courier New"/>
          <w:sz w:val="24"/>
        </w:rPr>
        <w:t>is deprecated and will be removed for the next GSFLOW release</w:t>
      </w:r>
      <w:r w:rsidRPr="00D10E23">
        <w:rPr>
          <w:rFonts w:cs="Courier New"/>
          <w:sz w:val="24"/>
        </w:rPr>
        <w:t>.</w:t>
      </w:r>
    </w:p>
    <w:p w14:paraId="1098DDBE" w14:textId="77777777" w:rsidR="002057C5" w:rsidRPr="002057C5" w:rsidRDefault="002057C5" w:rsidP="00BE0D4E">
      <w:pPr>
        <w:pStyle w:val="ListParagraph"/>
        <w:numPr>
          <w:ilvl w:val="0"/>
          <w:numId w:val="5"/>
        </w:numPr>
        <w:rPr>
          <w:rFonts w:ascii="Courier New" w:hAnsi="Courier New" w:cs="Courier New"/>
          <w:i/>
        </w:rPr>
      </w:pPr>
      <w:r w:rsidRPr="002057C5">
        <w:rPr>
          <w:sz w:val="24"/>
          <w:szCs w:val="24"/>
        </w:rPr>
        <w:t>Modules with updates to ERROR messages, WARNING messages, declaration descriptions (including sug</w:t>
      </w:r>
      <w:r>
        <w:rPr>
          <w:sz w:val="24"/>
          <w:szCs w:val="24"/>
        </w:rPr>
        <w:t xml:space="preserve">gested minimum values), and/or </w:t>
      </w:r>
      <w:r w:rsidRPr="002057C5">
        <w:rPr>
          <w:sz w:val="24"/>
          <w:szCs w:val="24"/>
        </w:rPr>
        <w:t xml:space="preserve">comments: </w:t>
      </w:r>
      <w:r w:rsidRPr="002057C5">
        <w:rPr>
          <w:rFonts w:ascii="Courier New" w:hAnsi="Courier New" w:cs="Courier New"/>
          <w:i/>
        </w:rPr>
        <w:t>climate_hru, climateflow, cascade, utils_prms, snowcomp, srunoff, soilzone, routing, ide_dist, obs, xyz_dist, water_balance, and potet_jh</w:t>
      </w:r>
    </w:p>
    <w:p w14:paraId="537F7C18" w14:textId="77777777" w:rsidR="00B32197" w:rsidRPr="006C38CC" w:rsidRDefault="00B32197" w:rsidP="00B32197">
      <w:pPr>
        <w:spacing w:line="276" w:lineRule="auto"/>
        <w:rPr>
          <w:rStyle w:val="Strong"/>
          <w:b w:val="0"/>
          <w:sz w:val="24"/>
          <w:szCs w:val="24"/>
        </w:rPr>
      </w:pPr>
    </w:p>
    <w:p w14:paraId="5CC875CA" w14:textId="77777777" w:rsidR="001F4241" w:rsidRDefault="001F4241" w:rsidP="001F4241">
      <w:proofErr w:type="gramStart"/>
      <w:r>
        <w:rPr>
          <w:rFonts w:ascii="Courier New" w:hAnsi="Courier New" w:cs="Courier New"/>
        </w:rPr>
        <w:t>basin</w:t>
      </w:r>
      <w:proofErr w:type="gramEnd"/>
      <w:r>
        <w:rPr>
          <w:rFonts w:ascii="Courier New" w:hAnsi="Courier New" w:cs="Courier New"/>
        </w:rPr>
        <w:t xml:space="preserve"> </w:t>
      </w:r>
      <w:r w:rsidRPr="00502526">
        <w:rPr>
          <w:sz w:val="24"/>
          <w:szCs w:val="24"/>
        </w:rPr>
        <w:t>module:</w:t>
      </w:r>
    </w:p>
    <w:p w14:paraId="115BB4C1" w14:textId="77777777" w:rsidR="00790507" w:rsidRDefault="00790507" w:rsidP="00BE0D4E">
      <w:pPr>
        <w:pStyle w:val="ListParagraph"/>
        <w:numPr>
          <w:ilvl w:val="0"/>
          <w:numId w:val="5"/>
        </w:numPr>
        <w:rPr>
          <w:sz w:val="24"/>
          <w:szCs w:val="24"/>
        </w:rPr>
      </w:pPr>
      <w:r w:rsidRPr="00790507">
        <w:rPr>
          <w:sz w:val="24"/>
          <w:szCs w:val="24"/>
        </w:rPr>
        <w:t xml:space="preserve">Use parameter </w:t>
      </w:r>
      <w:r w:rsidRPr="00790507">
        <w:rPr>
          <w:b/>
          <w:sz w:val="24"/>
          <w:szCs w:val="24"/>
        </w:rPr>
        <w:t>hru_segment</w:t>
      </w:r>
      <w:r w:rsidR="00506561">
        <w:rPr>
          <w:sz w:val="24"/>
          <w:szCs w:val="24"/>
        </w:rPr>
        <w:t xml:space="preserve"> if PRMS stream</w:t>
      </w:r>
      <w:r w:rsidRPr="00790507">
        <w:rPr>
          <w:sz w:val="24"/>
          <w:szCs w:val="24"/>
        </w:rPr>
        <w:t xml:space="preserve">flow routing </w:t>
      </w:r>
      <w:r w:rsidR="00506561">
        <w:rPr>
          <w:sz w:val="24"/>
          <w:szCs w:val="24"/>
        </w:rPr>
        <w:t xml:space="preserve">is active </w:t>
      </w:r>
      <w:r w:rsidRPr="00790507">
        <w:rPr>
          <w:sz w:val="24"/>
          <w:szCs w:val="24"/>
        </w:rPr>
        <w:t>even if using cascades</w:t>
      </w:r>
    </w:p>
    <w:p w14:paraId="063218F3" w14:textId="77777777" w:rsidR="00790507" w:rsidRPr="00790507" w:rsidRDefault="00790507" w:rsidP="00BE0D4E">
      <w:pPr>
        <w:pStyle w:val="ListParagraph"/>
        <w:numPr>
          <w:ilvl w:val="0"/>
          <w:numId w:val="5"/>
        </w:numPr>
        <w:rPr>
          <w:sz w:val="24"/>
          <w:szCs w:val="24"/>
        </w:rPr>
      </w:pPr>
      <w:r w:rsidRPr="00790507">
        <w:rPr>
          <w:sz w:val="24"/>
          <w:szCs w:val="24"/>
        </w:rPr>
        <w:t xml:space="preserve">Don’t adjust </w:t>
      </w:r>
      <w:r w:rsidRPr="00790507">
        <w:rPr>
          <w:rFonts w:ascii="Courier New" w:hAnsi="Courier New" w:cs="Courier New"/>
          <w:i/>
        </w:rPr>
        <w:t>hru_percent_imperv</w:t>
      </w:r>
      <w:r w:rsidRPr="00790507">
        <w:rPr>
          <w:sz w:val="24"/>
          <w:szCs w:val="24"/>
        </w:rPr>
        <w:t xml:space="preserve"> or </w:t>
      </w:r>
      <w:r w:rsidRPr="00790507">
        <w:rPr>
          <w:rFonts w:ascii="Courier New" w:hAnsi="Courier New" w:cs="Courier New"/>
          <w:i/>
        </w:rPr>
        <w:t>dprst_frac_hru</w:t>
      </w:r>
      <w:r w:rsidRPr="00790507">
        <w:rPr>
          <w:sz w:val="24"/>
          <w:szCs w:val="24"/>
        </w:rPr>
        <w:t xml:space="preserve">; if </w:t>
      </w:r>
      <w:r w:rsidR="00AB68C2">
        <w:rPr>
          <w:sz w:val="24"/>
          <w:szCs w:val="24"/>
        </w:rPr>
        <w:t>they add up to &gt; 0.999 of the HRU area</w:t>
      </w:r>
      <w:r>
        <w:rPr>
          <w:sz w:val="24"/>
          <w:szCs w:val="24"/>
        </w:rPr>
        <w:t>,</w:t>
      </w:r>
      <w:r w:rsidRPr="00790507">
        <w:rPr>
          <w:sz w:val="24"/>
          <w:szCs w:val="24"/>
        </w:rPr>
        <w:t xml:space="preserve"> now always an ERROR</w:t>
      </w:r>
    </w:p>
    <w:p w14:paraId="4AF3C4AB" w14:textId="77777777" w:rsidR="00C30D5C" w:rsidRPr="00D10E23" w:rsidRDefault="00C30D5C" w:rsidP="00D10E23">
      <w:pPr>
        <w:pStyle w:val="ListParagraph"/>
        <w:rPr>
          <w:rFonts w:ascii="Courier New" w:hAnsi="Courier New" w:cs="Courier New"/>
        </w:rPr>
      </w:pPr>
    </w:p>
    <w:p w14:paraId="04CCBC46" w14:textId="77777777" w:rsidR="00C30D5C" w:rsidRDefault="00C30D5C" w:rsidP="00C30D5C">
      <w:proofErr w:type="gramStart"/>
      <w:r>
        <w:rPr>
          <w:rFonts w:ascii="Courier New" w:hAnsi="Courier New" w:cs="Courier New"/>
        </w:rPr>
        <w:t>climateflow</w:t>
      </w:r>
      <w:proofErr w:type="gramEnd"/>
      <w:r>
        <w:rPr>
          <w:rFonts w:ascii="Courier New" w:hAnsi="Courier New" w:cs="Courier New"/>
        </w:rPr>
        <w:t xml:space="preserve"> </w:t>
      </w:r>
      <w:r w:rsidRPr="00502526">
        <w:rPr>
          <w:sz w:val="24"/>
          <w:szCs w:val="24"/>
        </w:rPr>
        <w:t>module:</w:t>
      </w:r>
    </w:p>
    <w:p w14:paraId="3D5F8F57" w14:textId="77777777" w:rsidR="001F4241" w:rsidRPr="00C30D5C" w:rsidRDefault="00C30D5C" w:rsidP="00BE0D4E">
      <w:pPr>
        <w:pStyle w:val="ListParagraph"/>
        <w:numPr>
          <w:ilvl w:val="0"/>
          <w:numId w:val="13"/>
        </w:numPr>
        <w:rPr>
          <w:rFonts w:ascii="Courier New" w:hAnsi="Courier New" w:cs="Courier New"/>
        </w:rPr>
      </w:pPr>
      <w:r w:rsidRPr="00D10E23">
        <w:rPr>
          <w:sz w:val="24"/>
          <w:szCs w:val="24"/>
        </w:rPr>
        <w:t xml:space="preserve">Note: </w:t>
      </w:r>
      <w:r w:rsidRPr="00C30D5C">
        <w:rPr>
          <w:rFonts w:ascii="Courier New" w:hAnsi="Courier New" w:cs="Courier New"/>
          <w:i/>
        </w:rPr>
        <w:t>basin_potsw</w:t>
      </w:r>
      <w:r w:rsidRPr="00D10E23">
        <w:rPr>
          <w:sz w:val="24"/>
          <w:szCs w:val="24"/>
        </w:rPr>
        <w:t xml:space="preserve"> </w:t>
      </w:r>
      <w:r w:rsidR="003051FE">
        <w:rPr>
          <w:sz w:val="24"/>
          <w:szCs w:val="24"/>
        </w:rPr>
        <w:t xml:space="preserve">is </w:t>
      </w:r>
      <w:r w:rsidRPr="00D10E23">
        <w:rPr>
          <w:sz w:val="24"/>
          <w:szCs w:val="24"/>
        </w:rPr>
        <w:t>misnamed as it is not a potential value</w:t>
      </w:r>
      <w:r w:rsidR="005A3B29">
        <w:rPr>
          <w:sz w:val="24"/>
          <w:szCs w:val="24"/>
        </w:rPr>
        <w:t>;</w:t>
      </w:r>
      <w:r w:rsidRPr="00D10E23">
        <w:rPr>
          <w:sz w:val="24"/>
          <w:szCs w:val="24"/>
        </w:rPr>
        <w:t xml:space="preserve"> it is the area-weighted average of actual solar radiation (variable </w:t>
      </w:r>
      <w:r w:rsidRPr="00C30D5C">
        <w:rPr>
          <w:rFonts w:ascii="Courier New" w:hAnsi="Courier New" w:cs="Courier New"/>
          <w:i/>
        </w:rPr>
        <w:t>swrad</w:t>
      </w:r>
      <w:r w:rsidRPr="00D10E23">
        <w:rPr>
          <w:sz w:val="24"/>
          <w:szCs w:val="24"/>
        </w:rPr>
        <w:t>)</w:t>
      </w:r>
      <w:r w:rsidR="00D10E23">
        <w:rPr>
          <w:sz w:val="24"/>
          <w:szCs w:val="24"/>
        </w:rPr>
        <w:t>.</w:t>
      </w:r>
    </w:p>
    <w:p w14:paraId="160AC224" w14:textId="77777777" w:rsidR="00C30D5C" w:rsidRDefault="00C30D5C" w:rsidP="00C55BEA">
      <w:pPr>
        <w:rPr>
          <w:rFonts w:ascii="Courier New" w:hAnsi="Courier New" w:cs="Courier New"/>
        </w:rPr>
      </w:pPr>
    </w:p>
    <w:p w14:paraId="35C6A822" w14:textId="77777777" w:rsidR="00C55BEA" w:rsidRDefault="00C55BEA" w:rsidP="00C55BEA">
      <w:proofErr w:type="gramStart"/>
      <w:r>
        <w:rPr>
          <w:rFonts w:ascii="Courier New" w:hAnsi="Courier New" w:cs="Courier New"/>
        </w:rPr>
        <w:t>cascade</w:t>
      </w:r>
      <w:proofErr w:type="gramEnd"/>
      <w:r>
        <w:rPr>
          <w:rFonts w:ascii="Courier New" w:hAnsi="Courier New" w:cs="Courier New"/>
        </w:rPr>
        <w:t xml:space="preserve"> </w:t>
      </w:r>
      <w:r w:rsidRPr="00502526">
        <w:rPr>
          <w:sz w:val="24"/>
          <w:szCs w:val="24"/>
        </w:rPr>
        <w:t>module:</w:t>
      </w:r>
    </w:p>
    <w:p w14:paraId="212CFE04" w14:textId="77777777" w:rsidR="00DD3122" w:rsidRPr="00D10E23" w:rsidRDefault="00C55BEA" w:rsidP="00BE0D4E">
      <w:pPr>
        <w:pStyle w:val="ListParagraph"/>
        <w:numPr>
          <w:ilvl w:val="0"/>
          <w:numId w:val="5"/>
        </w:numPr>
        <w:rPr>
          <w:sz w:val="24"/>
          <w:szCs w:val="24"/>
        </w:rPr>
      </w:pPr>
      <w:r>
        <w:rPr>
          <w:sz w:val="24"/>
          <w:szCs w:val="24"/>
        </w:rPr>
        <w:t xml:space="preserve"> </w:t>
      </w:r>
      <w:r w:rsidR="00DD3122" w:rsidRPr="00D10E23">
        <w:rPr>
          <w:sz w:val="24"/>
          <w:szCs w:val="24"/>
        </w:rPr>
        <w:t>New functionality: allow groundwater</w:t>
      </w:r>
      <w:r w:rsidR="003051FE">
        <w:rPr>
          <w:sz w:val="24"/>
          <w:szCs w:val="24"/>
        </w:rPr>
        <w:t>-</w:t>
      </w:r>
      <w:r w:rsidR="00DD3122" w:rsidRPr="00D10E23">
        <w:rPr>
          <w:sz w:val="24"/>
          <w:szCs w:val="24"/>
        </w:rPr>
        <w:t xml:space="preserve">reservoir cascades to be equal to HRU cascades with </w:t>
      </w:r>
      <w:r w:rsidR="00DD3122" w:rsidRPr="00D10E23">
        <w:rPr>
          <w:b/>
          <w:sz w:val="24"/>
          <w:szCs w:val="24"/>
        </w:rPr>
        <w:t>cascadegw_flag</w:t>
      </w:r>
      <w:r w:rsidR="00DD3122" w:rsidRPr="00D10E23">
        <w:rPr>
          <w:sz w:val="24"/>
          <w:szCs w:val="24"/>
        </w:rPr>
        <w:t xml:space="preserve"> = 2</w:t>
      </w:r>
      <w:r w:rsidR="00D10E23" w:rsidRPr="00D10E23">
        <w:rPr>
          <w:sz w:val="24"/>
          <w:szCs w:val="24"/>
        </w:rPr>
        <w:t>.</w:t>
      </w:r>
    </w:p>
    <w:p w14:paraId="561994E0" w14:textId="77777777" w:rsidR="00C55BEA" w:rsidRDefault="00C55BEA" w:rsidP="001F4241">
      <w:pPr>
        <w:rPr>
          <w:rFonts w:ascii="Courier New" w:hAnsi="Courier New" w:cs="Courier New"/>
        </w:rPr>
      </w:pPr>
    </w:p>
    <w:p w14:paraId="2E7142C6" w14:textId="77777777" w:rsidR="001561DF" w:rsidRDefault="001561DF" w:rsidP="001561DF">
      <w:proofErr w:type="gramStart"/>
      <w:r w:rsidRPr="00C126FD">
        <w:rPr>
          <w:rFonts w:ascii="Courier New" w:hAnsi="Courier New" w:cs="Courier New"/>
        </w:rPr>
        <w:t>gwflow</w:t>
      </w:r>
      <w:proofErr w:type="gramEnd"/>
      <w:r>
        <w:t xml:space="preserve"> and </w:t>
      </w:r>
      <w:r w:rsidRPr="00C126FD">
        <w:rPr>
          <w:rFonts w:ascii="Courier New" w:hAnsi="Courier New" w:cs="Courier New"/>
        </w:rPr>
        <w:t>cascade</w:t>
      </w:r>
      <w:r>
        <w:rPr>
          <w:rFonts w:ascii="Courier New" w:hAnsi="Courier New" w:cs="Courier New"/>
        </w:rPr>
        <w:t xml:space="preserve"> </w:t>
      </w:r>
      <w:r w:rsidRPr="00502526">
        <w:rPr>
          <w:sz w:val="24"/>
          <w:szCs w:val="24"/>
        </w:rPr>
        <w:t>module</w:t>
      </w:r>
      <w:r>
        <w:rPr>
          <w:sz w:val="24"/>
          <w:szCs w:val="24"/>
        </w:rPr>
        <w:t>s</w:t>
      </w:r>
      <w:r>
        <w:rPr>
          <w:rFonts w:ascii="Courier New" w:hAnsi="Courier New" w:cs="Courier New"/>
        </w:rPr>
        <w:t>:</w:t>
      </w:r>
    </w:p>
    <w:p w14:paraId="4A1B60E6" w14:textId="77777777" w:rsidR="001561DF" w:rsidRDefault="001561DF" w:rsidP="00BE0D4E">
      <w:pPr>
        <w:pStyle w:val="ListParagraph"/>
        <w:numPr>
          <w:ilvl w:val="0"/>
          <w:numId w:val="15"/>
        </w:numPr>
      </w:pPr>
      <w:r>
        <w:t xml:space="preserve">Added option to allow GWRs to be swales with new control parameter </w:t>
      </w:r>
      <w:r w:rsidRPr="004F404E">
        <w:rPr>
          <w:b/>
        </w:rPr>
        <w:t>gwr_swale_flag</w:t>
      </w:r>
      <w:r>
        <w:t xml:space="preserve"> (0 = not allowed; 1 = groundwater flow routed to groundwater sink; 2 = groundwater flow routed to stream network).</w:t>
      </w:r>
    </w:p>
    <w:p w14:paraId="17612F86" w14:textId="77777777" w:rsidR="001561DF" w:rsidRDefault="001561DF" w:rsidP="001F4241">
      <w:pPr>
        <w:rPr>
          <w:rFonts w:ascii="Courier New" w:hAnsi="Courier New" w:cs="Courier New"/>
        </w:rPr>
      </w:pPr>
    </w:p>
    <w:p w14:paraId="0668E49A" w14:textId="77777777" w:rsidR="001F4241" w:rsidRDefault="001F4241" w:rsidP="001F4241">
      <w:proofErr w:type="gramStart"/>
      <w:r>
        <w:rPr>
          <w:rFonts w:ascii="Courier New" w:hAnsi="Courier New" w:cs="Courier New"/>
        </w:rPr>
        <w:t>xyz_dist</w:t>
      </w:r>
      <w:proofErr w:type="gramEnd"/>
      <w:r>
        <w:rPr>
          <w:rFonts w:ascii="Courier New" w:hAnsi="Courier New" w:cs="Courier New"/>
        </w:rPr>
        <w:t xml:space="preserve"> and ide_dist </w:t>
      </w:r>
      <w:r w:rsidRPr="00502526">
        <w:rPr>
          <w:sz w:val="24"/>
          <w:szCs w:val="24"/>
        </w:rPr>
        <w:t>module:</w:t>
      </w:r>
    </w:p>
    <w:p w14:paraId="01168EEA" w14:textId="77777777" w:rsidR="001F4241" w:rsidRPr="005120FF" w:rsidRDefault="001F4241" w:rsidP="00BE0D4E">
      <w:pPr>
        <w:pStyle w:val="ListParagraph"/>
        <w:numPr>
          <w:ilvl w:val="0"/>
          <w:numId w:val="5"/>
        </w:numPr>
        <w:rPr>
          <w:rFonts w:cs="Courier New"/>
          <w:sz w:val="24"/>
          <w:szCs w:val="20"/>
        </w:rPr>
      </w:pPr>
      <w:r w:rsidRPr="005120FF">
        <w:rPr>
          <w:rFonts w:cs="Courier New"/>
          <w:sz w:val="24"/>
        </w:rPr>
        <w:t>E</w:t>
      </w:r>
      <w:r w:rsidRPr="005120FF">
        <w:rPr>
          <w:sz w:val="24"/>
        </w:rPr>
        <w:t xml:space="preserve">rror message for invalid values of </w:t>
      </w:r>
      <w:r w:rsidRPr="005120FF">
        <w:rPr>
          <w:b/>
          <w:sz w:val="24"/>
        </w:rPr>
        <w:t>tsta_nuse</w:t>
      </w:r>
      <w:r w:rsidRPr="005120FF">
        <w:rPr>
          <w:sz w:val="24"/>
        </w:rPr>
        <w:t xml:space="preserve"> or </w:t>
      </w:r>
      <w:r w:rsidRPr="005120FF">
        <w:rPr>
          <w:b/>
          <w:sz w:val="24"/>
        </w:rPr>
        <w:t>psta_nuse</w:t>
      </w:r>
      <w:r w:rsidRPr="005120FF">
        <w:rPr>
          <w:sz w:val="24"/>
        </w:rPr>
        <w:t xml:space="preserve"> </w:t>
      </w:r>
      <w:r w:rsidR="00FE3630">
        <w:rPr>
          <w:sz w:val="24"/>
        </w:rPr>
        <w:t xml:space="preserve">corrected to </w:t>
      </w:r>
      <w:r w:rsidRPr="005120FF">
        <w:rPr>
          <w:sz w:val="24"/>
        </w:rPr>
        <w:t>refer to correct parameter name</w:t>
      </w:r>
      <w:r w:rsidR="00FE3630">
        <w:rPr>
          <w:sz w:val="24"/>
        </w:rPr>
        <w:t xml:space="preserve"> instead of having </w:t>
      </w:r>
      <w:r w:rsidR="00FE3630" w:rsidRPr="00B119F7">
        <w:rPr>
          <w:sz w:val="24"/>
        </w:rPr>
        <w:t>temp_nuse</w:t>
      </w:r>
      <w:r w:rsidR="00AD3B16">
        <w:rPr>
          <w:sz w:val="24"/>
        </w:rPr>
        <w:t>.</w:t>
      </w:r>
    </w:p>
    <w:p w14:paraId="59754581" w14:textId="77777777" w:rsidR="001F4241" w:rsidRDefault="001F4241" w:rsidP="001F4241">
      <w:pPr>
        <w:pStyle w:val="ListParagraph"/>
        <w:rPr>
          <w:rFonts w:cs="Courier New"/>
          <w:sz w:val="24"/>
          <w:szCs w:val="24"/>
        </w:rPr>
      </w:pPr>
    </w:p>
    <w:p w14:paraId="02F83CEF" w14:textId="77777777" w:rsidR="00AB1C41" w:rsidRDefault="00AB1C41" w:rsidP="00AB1C41">
      <w:proofErr w:type="gramStart"/>
      <w:r>
        <w:rPr>
          <w:rFonts w:ascii="Courier New" w:hAnsi="Courier New" w:cs="Courier New"/>
        </w:rPr>
        <w:t>ide_dist</w:t>
      </w:r>
      <w:proofErr w:type="gramEnd"/>
      <w:r>
        <w:rPr>
          <w:rFonts w:ascii="Courier New" w:hAnsi="Courier New" w:cs="Courier New"/>
        </w:rPr>
        <w:t xml:space="preserve"> </w:t>
      </w:r>
      <w:r w:rsidRPr="00502526">
        <w:rPr>
          <w:sz w:val="24"/>
          <w:szCs w:val="24"/>
        </w:rPr>
        <w:t>module:</w:t>
      </w:r>
    </w:p>
    <w:p w14:paraId="08465E51" w14:textId="77777777" w:rsidR="00AB1C41" w:rsidRPr="00AB1C41" w:rsidRDefault="00AB1C41" w:rsidP="00BE0D4E">
      <w:pPr>
        <w:pStyle w:val="ListParagraph"/>
        <w:numPr>
          <w:ilvl w:val="0"/>
          <w:numId w:val="5"/>
        </w:numPr>
        <w:rPr>
          <w:rFonts w:cs="Courier New"/>
          <w:sz w:val="24"/>
          <w:szCs w:val="24"/>
        </w:rPr>
      </w:pPr>
      <w:r w:rsidRPr="00AB1C41">
        <w:rPr>
          <w:rFonts w:cs="Courier New"/>
          <w:sz w:val="24"/>
          <w:szCs w:val="24"/>
        </w:rPr>
        <w:t>U</w:t>
      </w:r>
      <w:r w:rsidRPr="00AB1C41">
        <w:rPr>
          <w:sz w:val="24"/>
          <w:szCs w:val="24"/>
        </w:rPr>
        <w:t>se any value of precipitation &gt; 0 instead of only &gt; 1.0E-6</w:t>
      </w:r>
      <w:r w:rsidR="005A3B29">
        <w:rPr>
          <w:sz w:val="24"/>
          <w:szCs w:val="24"/>
        </w:rPr>
        <w:t>;</w:t>
      </w:r>
      <w:r w:rsidR="00FE3630">
        <w:rPr>
          <w:sz w:val="24"/>
          <w:szCs w:val="24"/>
        </w:rPr>
        <w:t xml:space="preserve"> previously these small values were considered as round-off error and set to 0.</w:t>
      </w:r>
    </w:p>
    <w:p w14:paraId="0E9CF377" w14:textId="77777777" w:rsidR="00AB1C41" w:rsidRPr="00AB1C41" w:rsidRDefault="00AB1C41" w:rsidP="00BE0D4E">
      <w:pPr>
        <w:pStyle w:val="ListParagraph"/>
        <w:numPr>
          <w:ilvl w:val="0"/>
          <w:numId w:val="5"/>
        </w:numPr>
        <w:rPr>
          <w:rFonts w:cs="Courier New"/>
          <w:sz w:val="24"/>
          <w:szCs w:val="24"/>
        </w:rPr>
      </w:pPr>
      <w:r w:rsidRPr="00AB1C41">
        <w:rPr>
          <w:sz w:val="24"/>
          <w:szCs w:val="24"/>
        </w:rPr>
        <w:t xml:space="preserve">Don’t set </w:t>
      </w:r>
      <w:r w:rsidRPr="00AB1C41">
        <w:rPr>
          <w:i/>
          <w:sz w:val="24"/>
          <w:szCs w:val="24"/>
        </w:rPr>
        <w:t>dat_dist</w:t>
      </w:r>
      <w:r w:rsidRPr="00AB1C41">
        <w:rPr>
          <w:sz w:val="24"/>
          <w:szCs w:val="24"/>
        </w:rPr>
        <w:t xml:space="preserve"> or </w:t>
      </w:r>
      <w:r w:rsidRPr="00AB1C41">
        <w:rPr>
          <w:i/>
          <w:sz w:val="24"/>
          <w:szCs w:val="24"/>
        </w:rPr>
        <w:t>dat_elev</w:t>
      </w:r>
      <w:r w:rsidRPr="00AB1C41">
        <w:rPr>
          <w:sz w:val="24"/>
          <w:szCs w:val="24"/>
        </w:rPr>
        <w:t xml:space="preserve"> to 0 if computed &lt; 1.0E-6, as </w:t>
      </w:r>
      <w:r w:rsidR="00FE3630">
        <w:rPr>
          <w:sz w:val="24"/>
          <w:szCs w:val="24"/>
        </w:rPr>
        <w:t>0 is a valid value</w:t>
      </w:r>
      <w:r w:rsidRPr="00AB1C41">
        <w:rPr>
          <w:sz w:val="24"/>
          <w:szCs w:val="24"/>
        </w:rPr>
        <w:t>.</w:t>
      </w:r>
    </w:p>
    <w:p w14:paraId="3634E2E1" w14:textId="77777777" w:rsidR="00AB1C41" w:rsidRDefault="00AB1C41" w:rsidP="001F4241">
      <w:pPr>
        <w:pStyle w:val="ListParagraph"/>
        <w:rPr>
          <w:rFonts w:cs="Courier New"/>
          <w:sz w:val="24"/>
          <w:szCs w:val="24"/>
        </w:rPr>
      </w:pPr>
    </w:p>
    <w:p w14:paraId="25F0A759" w14:textId="77777777" w:rsidR="003A6967" w:rsidRDefault="003A6967" w:rsidP="003A6967">
      <w:pPr>
        <w:rPr>
          <w:rFonts w:ascii="Times New Roman" w:hAnsi="Times New Roman" w:cs="Times New Roman"/>
        </w:rPr>
      </w:pPr>
      <w:proofErr w:type="gramStart"/>
      <w:r>
        <w:rPr>
          <w:rFonts w:ascii="Courier New" w:hAnsi="Courier New" w:cs="Courier New"/>
        </w:rPr>
        <w:t>ccsolrad</w:t>
      </w:r>
      <w:proofErr w:type="gramEnd"/>
      <w:r>
        <w:rPr>
          <w:rFonts w:ascii="Courier New" w:hAnsi="Courier New" w:cs="Courier New"/>
        </w:rPr>
        <w:t xml:space="preserve"> </w:t>
      </w:r>
      <w:r>
        <w:rPr>
          <w:sz w:val="24"/>
          <w:szCs w:val="24"/>
        </w:rPr>
        <w:t>module</w:t>
      </w:r>
      <w:r>
        <w:rPr>
          <w:rFonts w:ascii="Times New Roman" w:hAnsi="Times New Roman" w:cs="Times New Roman"/>
        </w:rPr>
        <w:t>:</w:t>
      </w:r>
    </w:p>
    <w:p w14:paraId="1C50B5C9" w14:textId="77777777" w:rsidR="003A6967" w:rsidRPr="003A6967" w:rsidRDefault="003A6967" w:rsidP="00BE0D4E">
      <w:pPr>
        <w:pStyle w:val="ListParagraph"/>
        <w:numPr>
          <w:ilvl w:val="0"/>
          <w:numId w:val="16"/>
        </w:numPr>
        <w:rPr>
          <w:rFonts w:ascii="Times New Roman" w:hAnsi="Times New Roman" w:cs="Times New Roman"/>
          <w:sz w:val="24"/>
          <w:szCs w:val="24"/>
        </w:rPr>
      </w:pPr>
      <w:r w:rsidRPr="003A6967">
        <w:rPr>
          <w:sz w:val="24"/>
          <w:szCs w:val="24"/>
        </w:rPr>
        <w:t>Removed restart subroutine so that</w:t>
      </w:r>
      <w:r w:rsidRPr="00F426FE">
        <w:t xml:space="preserve"> </w:t>
      </w:r>
      <w:r w:rsidRPr="00061E74">
        <w:rPr>
          <w:rFonts w:ascii="Courier New" w:hAnsi="Courier New" w:cs="Courier New"/>
        </w:rPr>
        <w:t>ccsolrad</w:t>
      </w:r>
      <w:r w:rsidRPr="00F426FE">
        <w:t xml:space="preserve"> </w:t>
      </w:r>
      <w:r w:rsidRPr="003A6967">
        <w:rPr>
          <w:sz w:val="24"/>
          <w:szCs w:val="24"/>
        </w:rPr>
        <w:t>can be used in a restart simulation if</w:t>
      </w:r>
      <w:r w:rsidRPr="00F426FE">
        <w:t xml:space="preserve"> </w:t>
      </w:r>
      <w:r w:rsidRPr="00061E74">
        <w:rPr>
          <w:rFonts w:ascii="Courier New" w:hAnsi="Courier New" w:cs="Courier New"/>
        </w:rPr>
        <w:t>ddsolrad</w:t>
      </w:r>
      <w:r w:rsidRPr="00F426FE">
        <w:t xml:space="preserve"> </w:t>
      </w:r>
      <w:r w:rsidRPr="003A6967">
        <w:rPr>
          <w:sz w:val="24"/>
          <w:szCs w:val="24"/>
        </w:rPr>
        <w:t>was used for the antecedent simulation. The switch from</w:t>
      </w:r>
      <w:r w:rsidRPr="00F426FE">
        <w:t xml:space="preserve"> </w:t>
      </w:r>
      <w:r w:rsidRPr="00061E74">
        <w:rPr>
          <w:rFonts w:ascii="Courier New" w:hAnsi="Courier New" w:cs="Courier New"/>
        </w:rPr>
        <w:t>ddsolrad</w:t>
      </w:r>
      <w:r w:rsidRPr="00F426FE">
        <w:t xml:space="preserve"> to </w:t>
      </w:r>
      <w:r w:rsidRPr="00061E74">
        <w:rPr>
          <w:rFonts w:ascii="Courier New" w:hAnsi="Courier New" w:cs="Courier New"/>
        </w:rPr>
        <w:t>ccsolrad</w:t>
      </w:r>
      <w:r w:rsidRPr="00F426FE">
        <w:t xml:space="preserve"> </w:t>
      </w:r>
      <w:r w:rsidRPr="003A6967">
        <w:rPr>
          <w:sz w:val="24"/>
          <w:szCs w:val="24"/>
        </w:rPr>
        <w:t>is still allowed.</w:t>
      </w:r>
    </w:p>
    <w:p w14:paraId="5F5A9930" w14:textId="77777777" w:rsidR="003A6967" w:rsidRPr="00350DBB" w:rsidRDefault="003A6967" w:rsidP="001F4241">
      <w:pPr>
        <w:pStyle w:val="ListParagraph"/>
        <w:rPr>
          <w:rFonts w:cs="Courier New"/>
          <w:sz w:val="24"/>
          <w:szCs w:val="24"/>
        </w:rPr>
      </w:pPr>
    </w:p>
    <w:p w14:paraId="31B3B6FB" w14:textId="77777777" w:rsidR="001F4241" w:rsidRDefault="001F4241" w:rsidP="001F4241">
      <w:proofErr w:type="gramStart"/>
      <w:r>
        <w:rPr>
          <w:rFonts w:ascii="Courier New" w:hAnsi="Courier New" w:cs="Courier New"/>
        </w:rPr>
        <w:t>snowcomp</w:t>
      </w:r>
      <w:proofErr w:type="gramEnd"/>
      <w:r>
        <w:rPr>
          <w:rFonts w:ascii="Courier New" w:hAnsi="Courier New" w:cs="Courier New"/>
        </w:rPr>
        <w:t xml:space="preserve"> </w:t>
      </w:r>
      <w:r w:rsidRPr="00502526">
        <w:rPr>
          <w:sz w:val="24"/>
          <w:szCs w:val="24"/>
        </w:rPr>
        <w:t>module:</w:t>
      </w:r>
    </w:p>
    <w:p w14:paraId="567F8E47" w14:textId="77777777" w:rsidR="008426A1" w:rsidRDefault="008426A1" w:rsidP="00BE0D4E">
      <w:pPr>
        <w:pStyle w:val="ListParagraph"/>
        <w:numPr>
          <w:ilvl w:val="0"/>
          <w:numId w:val="5"/>
        </w:numPr>
        <w:rPr>
          <w:sz w:val="24"/>
          <w:szCs w:val="24"/>
        </w:rPr>
      </w:pPr>
      <w:r w:rsidRPr="008426A1">
        <w:rPr>
          <w:sz w:val="24"/>
          <w:szCs w:val="24"/>
        </w:rPr>
        <w:t xml:space="preserve">Code added to initialize snow states based on </w:t>
      </w:r>
      <w:r w:rsidRPr="008426A1">
        <w:rPr>
          <w:i/>
          <w:sz w:val="24"/>
          <w:szCs w:val="24"/>
        </w:rPr>
        <w:t>snowpack_init</w:t>
      </w:r>
      <w:r w:rsidRPr="008426A1">
        <w:rPr>
          <w:sz w:val="24"/>
          <w:szCs w:val="24"/>
        </w:rPr>
        <w:t xml:space="preserve"> and related parameters in the “init” procedure</w:t>
      </w:r>
      <w:r w:rsidR="00B119F7">
        <w:rPr>
          <w:sz w:val="24"/>
          <w:szCs w:val="24"/>
        </w:rPr>
        <w:t>.</w:t>
      </w:r>
    </w:p>
    <w:p w14:paraId="7682247D" w14:textId="77777777" w:rsidR="008426A1" w:rsidRDefault="008426A1" w:rsidP="00BE0D4E">
      <w:pPr>
        <w:pStyle w:val="ListParagraph"/>
        <w:numPr>
          <w:ilvl w:val="0"/>
          <w:numId w:val="5"/>
        </w:numPr>
        <w:rPr>
          <w:sz w:val="24"/>
          <w:szCs w:val="24"/>
        </w:rPr>
      </w:pPr>
      <w:r w:rsidRPr="008426A1">
        <w:rPr>
          <w:sz w:val="24"/>
          <w:szCs w:val="24"/>
        </w:rPr>
        <w:t xml:space="preserve">Warning messages about small negative values of </w:t>
      </w:r>
      <w:r w:rsidRPr="005A3B29">
        <w:rPr>
          <w:i/>
          <w:sz w:val="24"/>
          <w:szCs w:val="24"/>
        </w:rPr>
        <w:t>pkwater_equiv</w:t>
      </w:r>
      <w:r w:rsidRPr="008426A1">
        <w:rPr>
          <w:sz w:val="24"/>
          <w:szCs w:val="24"/>
        </w:rPr>
        <w:t xml:space="preserve"> are printed if </w:t>
      </w:r>
      <w:r w:rsidRPr="00A071A0">
        <w:rPr>
          <w:b/>
          <w:sz w:val="24"/>
          <w:szCs w:val="24"/>
        </w:rPr>
        <w:t>print_debug</w:t>
      </w:r>
      <w:r w:rsidRPr="008426A1">
        <w:rPr>
          <w:sz w:val="24"/>
          <w:szCs w:val="24"/>
        </w:rPr>
        <w:t>&gt;-1; changes in the code should prevent the negative values</w:t>
      </w:r>
      <w:r w:rsidR="00FE3630">
        <w:rPr>
          <w:sz w:val="24"/>
          <w:szCs w:val="24"/>
        </w:rPr>
        <w:t xml:space="preserve"> that were possible in previous versions</w:t>
      </w:r>
      <w:r>
        <w:rPr>
          <w:sz w:val="24"/>
          <w:szCs w:val="24"/>
        </w:rPr>
        <w:t>.</w:t>
      </w:r>
    </w:p>
    <w:p w14:paraId="79BEC26C" w14:textId="77777777" w:rsidR="001F4241" w:rsidRDefault="001F4241" w:rsidP="001F4241">
      <w:pPr>
        <w:rPr>
          <w:rFonts w:ascii="Courier New" w:hAnsi="Courier New" w:cs="Courier New"/>
        </w:rPr>
      </w:pPr>
    </w:p>
    <w:p w14:paraId="2635A28C" w14:textId="77777777" w:rsidR="00AB1C41" w:rsidRDefault="00AB1C41" w:rsidP="00AB1C41">
      <w:proofErr w:type="gramStart"/>
      <w:r>
        <w:rPr>
          <w:rFonts w:ascii="Courier New" w:hAnsi="Courier New" w:cs="Courier New"/>
        </w:rPr>
        <w:t>intcp</w:t>
      </w:r>
      <w:proofErr w:type="gramEnd"/>
      <w:r>
        <w:rPr>
          <w:rFonts w:ascii="Courier New" w:hAnsi="Courier New" w:cs="Courier New"/>
        </w:rPr>
        <w:t xml:space="preserve"> </w:t>
      </w:r>
      <w:r w:rsidRPr="00502526">
        <w:rPr>
          <w:sz w:val="24"/>
          <w:szCs w:val="24"/>
        </w:rPr>
        <w:t>module:</w:t>
      </w:r>
    </w:p>
    <w:p w14:paraId="72A98B54" w14:textId="77777777" w:rsidR="00AB1C41" w:rsidRPr="00350DBB" w:rsidRDefault="00AB1C41" w:rsidP="00BE0D4E">
      <w:pPr>
        <w:pStyle w:val="ListParagraph"/>
        <w:numPr>
          <w:ilvl w:val="0"/>
          <w:numId w:val="5"/>
        </w:numPr>
        <w:rPr>
          <w:sz w:val="24"/>
          <w:szCs w:val="24"/>
        </w:rPr>
      </w:pPr>
      <w:r>
        <w:t>Removed letting canopy intercept precip &lt; 1.0E-5 above storage capacity</w:t>
      </w:r>
      <w:r w:rsidR="00A071A0">
        <w:t>;</w:t>
      </w:r>
      <w:r w:rsidR="00DD3122">
        <w:t xml:space="preserve"> these small values are left in the canopy</w:t>
      </w:r>
      <w:r w:rsidR="00B119F7">
        <w:t>.</w:t>
      </w:r>
    </w:p>
    <w:p w14:paraId="6D5317BD" w14:textId="77777777" w:rsidR="001F4241" w:rsidRDefault="001F4241" w:rsidP="001F4241">
      <w:pPr>
        <w:rPr>
          <w:rFonts w:ascii="Courier New" w:hAnsi="Courier New" w:cs="Courier New"/>
        </w:rPr>
      </w:pPr>
    </w:p>
    <w:p w14:paraId="27C2A22D" w14:textId="77777777" w:rsidR="001F4241" w:rsidRDefault="001F4241" w:rsidP="001F4241">
      <w:proofErr w:type="gramStart"/>
      <w:r>
        <w:rPr>
          <w:rFonts w:ascii="Courier New" w:hAnsi="Courier New" w:cs="Courier New"/>
        </w:rPr>
        <w:t>soilzone</w:t>
      </w:r>
      <w:proofErr w:type="gramEnd"/>
      <w:r>
        <w:rPr>
          <w:rFonts w:ascii="Courier New" w:hAnsi="Courier New" w:cs="Courier New"/>
        </w:rPr>
        <w:t xml:space="preserve"> </w:t>
      </w:r>
      <w:r w:rsidRPr="00502526">
        <w:rPr>
          <w:sz w:val="24"/>
          <w:szCs w:val="24"/>
        </w:rPr>
        <w:t>module:</w:t>
      </w:r>
    </w:p>
    <w:p w14:paraId="70D45D34" w14:textId="77777777" w:rsidR="00DE6EC4" w:rsidRDefault="00DE6EC4" w:rsidP="00BE0D4E">
      <w:pPr>
        <w:pStyle w:val="ListParagraph"/>
        <w:numPr>
          <w:ilvl w:val="0"/>
          <w:numId w:val="5"/>
        </w:numPr>
        <w:rPr>
          <w:sz w:val="24"/>
          <w:szCs w:val="24"/>
        </w:rPr>
      </w:pPr>
      <w:r w:rsidRPr="00DE6EC4">
        <w:rPr>
          <w:sz w:val="24"/>
          <w:szCs w:val="24"/>
        </w:rPr>
        <w:t xml:space="preserve">Reset </w:t>
      </w:r>
      <w:r w:rsidRPr="00DE6EC4">
        <w:rPr>
          <w:i/>
          <w:sz w:val="24"/>
          <w:szCs w:val="24"/>
        </w:rPr>
        <w:t>slow_stor</w:t>
      </w:r>
      <w:r w:rsidRPr="00DE6EC4">
        <w:rPr>
          <w:sz w:val="24"/>
          <w:szCs w:val="24"/>
        </w:rPr>
        <w:t xml:space="preserve"> and </w:t>
      </w:r>
      <w:r w:rsidRPr="00DE6EC4">
        <w:rPr>
          <w:i/>
          <w:sz w:val="24"/>
          <w:szCs w:val="24"/>
        </w:rPr>
        <w:t>pref_flow_stor</w:t>
      </w:r>
      <w:r w:rsidRPr="00DE6EC4">
        <w:rPr>
          <w:sz w:val="24"/>
          <w:szCs w:val="24"/>
        </w:rPr>
        <w:t xml:space="preserve"> when using restart option just in case values for parameters </w:t>
      </w:r>
      <w:r w:rsidRPr="00DE6EC4">
        <w:rPr>
          <w:b/>
        </w:rPr>
        <w:t>sat_threshold</w:t>
      </w:r>
      <w:r w:rsidRPr="00DE6EC4">
        <w:rPr>
          <w:sz w:val="24"/>
          <w:szCs w:val="24"/>
        </w:rPr>
        <w:t xml:space="preserve"> and</w:t>
      </w:r>
      <w:r>
        <w:rPr>
          <w:sz w:val="24"/>
          <w:szCs w:val="24"/>
        </w:rPr>
        <w:t xml:space="preserve"> </w:t>
      </w:r>
      <w:r w:rsidRPr="00DE6EC4">
        <w:rPr>
          <w:b/>
        </w:rPr>
        <w:t>pref_flow_den</w:t>
      </w:r>
      <w:r>
        <w:rPr>
          <w:sz w:val="24"/>
          <w:szCs w:val="24"/>
        </w:rPr>
        <w:t xml:space="preserve"> </w:t>
      </w:r>
      <w:r w:rsidR="00400343">
        <w:rPr>
          <w:sz w:val="24"/>
          <w:szCs w:val="24"/>
        </w:rPr>
        <w:t>were changed.</w:t>
      </w:r>
    </w:p>
    <w:p w14:paraId="1E089153" w14:textId="77777777" w:rsidR="001F4241" w:rsidRDefault="001F4241" w:rsidP="001F4241">
      <w:pPr>
        <w:rPr>
          <w:rFonts w:ascii="Courier New" w:hAnsi="Courier New" w:cs="Courier New"/>
        </w:rPr>
      </w:pPr>
    </w:p>
    <w:p w14:paraId="49BBD353" w14:textId="77777777" w:rsidR="00914922" w:rsidRDefault="00914922" w:rsidP="00914922">
      <w:proofErr w:type="gramStart"/>
      <w:r>
        <w:rPr>
          <w:rFonts w:ascii="Courier New" w:hAnsi="Courier New" w:cs="Courier New"/>
        </w:rPr>
        <w:t>gwflow</w:t>
      </w:r>
      <w:proofErr w:type="gramEnd"/>
      <w:r>
        <w:rPr>
          <w:rFonts w:ascii="Courier New" w:hAnsi="Courier New" w:cs="Courier New"/>
        </w:rPr>
        <w:t xml:space="preserve"> </w:t>
      </w:r>
      <w:r w:rsidRPr="00502526">
        <w:rPr>
          <w:sz w:val="24"/>
          <w:szCs w:val="24"/>
        </w:rPr>
        <w:t>module:</w:t>
      </w:r>
    </w:p>
    <w:p w14:paraId="45A6FD81" w14:textId="77777777" w:rsidR="00914922" w:rsidRDefault="00DD3122" w:rsidP="00BE0D4E">
      <w:pPr>
        <w:pStyle w:val="ListParagraph"/>
        <w:numPr>
          <w:ilvl w:val="0"/>
          <w:numId w:val="5"/>
        </w:numPr>
        <w:rPr>
          <w:sz w:val="24"/>
          <w:szCs w:val="24"/>
        </w:rPr>
      </w:pPr>
      <w:r w:rsidRPr="000B3920">
        <w:rPr>
          <w:rFonts w:cs="Courier New"/>
          <w:sz w:val="24"/>
          <w:szCs w:val="24"/>
        </w:rPr>
        <w:t>U</w:t>
      </w:r>
      <w:r w:rsidRPr="000B3920">
        <w:rPr>
          <w:sz w:val="24"/>
          <w:szCs w:val="24"/>
        </w:rPr>
        <w:t xml:space="preserve">se any value of </w:t>
      </w:r>
      <w:r w:rsidRPr="000B3920">
        <w:rPr>
          <w:rFonts w:ascii="Courier New" w:hAnsi="Courier New" w:cs="Courier New"/>
          <w:b/>
        </w:rPr>
        <w:t>gwstor_min</w:t>
      </w:r>
      <w:r w:rsidR="000B3920">
        <w:rPr>
          <w:sz w:val="24"/>
          <w:szCs w:val="24"/>
        </w:rPr>
        <w:t xml:space="preserve"> </w:t>
      </w:r>
      <w:r w:rsidR="00A071A0">
        <w:rPr>
          <w:sz w:val="24"/>
          <w:szCs w:val="24"/>
        </w:rPr>
        <w:t>instead of only &gt; 1.0E-6;</w:t>
      </w:r>
      <w:r w:rsidRPr="000B3920">
        <w:rPr>
          <w:sz w:val="24"/>
          <w:szCs w:val="24"/>
        </w:rPr>
        <w:t xml:space="preserve"> previously these small values were considered as round-off error and set to 0.</w:t>
      </w:r>
      <w:r w:rsidRPr="000B3920" w:rsidDel="00DD3122">
        <w:rPr>
          <w:sz w:val="24"/>
          <w:szCs w:val="24"/>
        </w:rPr>
        <w:t xml:space="preserve"> </w:t>
      </w:r>
    </w:p>
    <w:p w14:paraId="32581C59" w14:textId="77777777" w:rsidR="000B3920" w:rsidRPr="000B3920" w:rsidRDefault="000B3920" w:rsidP="000B3920">
      <w:pPr>
        <w:rPr>
          <w:sz w:val="24"/>
          <w:szCs w:val="24"/>
        </w:rPr>
      </w:pPr>
    </w:p>
    <w:p w14:paraId="79445E0B" w14:textId="77777777" w:rsidR="000B3920" w:rsidRDefault="000B3920" w:rsidP="000B3920">
      <w:proofErr w:type="gramStart"/>
      <w:r>
        <w:rPr>
          <w:rFonts w:ascii="Courier New" w:hAnsi="Courier New" w:cs="Courier New"/>
        </w:rPr>
        <w:t>routing</w:t>
      </w:r>
      <w:proofErr w:type="gramEnd"/>
      <w:r>
        <w:rPr>
          <w:rFonts w:ascii="Courier New" w:hAnsi="Courier New" w:cs="Courier New"/>
        </w:rPr>
        <w:t xml:space="preserve"> </w:t>
      </w:r>
      <w:r w:rsidRPr="00502526">
        <w:rPr>
          <w:sz w:val="24"/>
          <w:szCs w:val="24"/>
        </w:rPr>
        <w:t>module:</w:t>
      </w:r>
    </w:p>
    <w:p w14:paraId="4ED8B26C" w14:textId="77777777" w:rsidR="001F4241" w:rsidRPr="004F12E2" w:rsidRDefault="00062A58" w:rsidP="00BE0D4E">
      <w:pPr>
        <w:pStyle w:val="ListParagraph"/>
        <w:numPr>
          <w:ilvl w:val="0"/>
          <w:numId w:val="5"/>
        </w:numPr>
        <w:rPr>
          <w:sz w:val="24"/>
          <w:szCs w:val="24"/>
        </w:rPr>
      </w:pPr>
      <w:r w:rsidRPr="00062A58">
        <w:rPr>
          <w:sz w:val="24"/>
          <w:szCs w:val="24"/>
        </w:rPr>
        <w:t xml:space="preserve">Compute total area associated with the stream network; some HRUs are inactive or swales so </w:t>
      </w:r>
      <w:r w:rsidRPr="00062A58">
        <w:rPr>
          <w:i/>
          <w:sz w:val="24"/>
          <w:szCs w:val="24"/>
        </w:rPr>
        <w:t>segment_area</w:t>
      </w:r>
      <w:r w:rsidRPr="00062A58">
        <w:rPr>
          <w:sz w:val="24"/>
          <w:szCs w:val="24"/>
        </w:rPr>
        <w:t xml:space="preserve"> can be less than </w:t>
      </w:r>
      <w:r w:rsidRPr="00062A58">
        <w:rPr>
          <w:i/>
          <w:sz w:val="24"/>
          <w:szCs w:val="24"/>
        </w:rPr>
        <w:t>basin_area</w:t>
      </w:r>
      <w:r w:rsidR="004F12E2" w:rsidRPr="004F12E2">
        <w:rPr>
          <w:rFonts w:ascii="Courier New" w:hAnsi="Courier New" w:cs="Courier New"/>
        </w:rPr>
        <w:t>.</w:t>
      </w:r>
    </w:p>
    <w:p w14:paraId="6A41BEC3" w14:textId="77777777" w:rsidR="008E4585" w:rsidRDefault="008E4585" w:rsidP="008E4585">
      <w:pPr>
        <w:rPr>
          <w:sz w:val="24"/>
          <w:szCs w:val="24"/>
        </w:rPr>
      </w:pPr>
    </w:p>
    <w:p w14:paraId="77401D65" w14:textId="77777777" w:rsidR="00CB3EEB" w:rsidRDefault="00CB3EEB" w:rsidP="00CB3EEB">
      <w:proofErr w:type="gramStart"/>
      <w:r>
        <w:rPr>
          <w:rFonts w:ascii="Courier New" w:hAnsi="Courier New" w:cs="Courier New"/>
        </w:rPr>
        <w:t>basin_sum</w:t>
      </w:r>
      <w:proofErr w:type="gramEnd"/>
      <w:r>
        <w:rPr>
          <w:rFonts w:ascii="Courier New" w:hAnsi="Courier New" w:cs="Courier New"/>
        </w:rPr>
        <w:t xml:space="preserve"> </w:t>
      </w:r>
      <w:r w:rsidRPr="00502526">
        <w:rPr>
          <w:sz w:val="24"/>
          <w:szCs w:val="24"/>
        </w:rPr>
        <w:t>module:</w:t>
      </w:r>
    </w:p>
    <w:p w14:paraId="71B4B4BC" w14:textId="77777777" w:rsidR="00CB3EEB" w:rsidRPr="008E4585" w:rsidRDefault="00CB3EEB" w:rsidP="00BE0D4E">
      <w:pPr>
        <w:pStyle w:val="ListParagraph"/>
        <w:numPr>
          <w:ilvl w:val="0"/>
          <w:numId w:val="5"/>
        </w:numPr>
        <w:rPr>
          <w:sz w:val="24"/>
          <w:szCs w:val="24"/>
        </w:rPr>
      </w:pPr>
      <w:r>
        <w:t>Labeled first value of reports as initial storage.</w:t>
      </w:r>
    </w:p>
    <w:p w14:paraId="3C8672AE" w14:textId="77777777" w:rsidR="00CB3EEB" w:rsidRPr="008E4585" w:rsidRDefault="00CB3EEB" w:rsidP="00BE0D4E">
      <w:pPr>
        <w:pStyle w:val="ListParagraph"/>
        <w:numPr>
          <w:ilvl w:val="0"/>
          <w:numId w:val="5"/>
        </w:numPr>
        <w:rPr>
          <w:sz w:val="24"/>
          <w:szCs w:val="24"/>
        </w:rPr>
      </w:pPr>
      <w:r>
        <w:t>Added print of water balance values to reports when print_type = 1</w:t>
      </w:r>
    </w:p>
    <w:p w14:paraId="0CEA43B9" w14:textId="77777777" w:rsidR="00CB3EEB" w:rsidRPr="008E4585" w:rsidRDefault="00CB3EEB" w:rsidP="00BE0D4E">
      <w:pPr>
        <w:pStyle w:val="ListParagraph"/>
        <w:numPr>
          <w:ilvl w:val="0"/>
          <w:numId w:val="5"/>
        </w:numPr>
        <w:rPr>
          <w:sz w:val="24"/>
          <w:szCs w:val="24"/>
        </w:rPr>
      </w:pPr>
      <w:r>
        <w:t>Added print of basin_intcp_stor and basin_lakeevap_yr to yearly report when print_type = 2</w:t>
      </w:r>
    </w:p>
    <w:p w14:paraId="1234C0C4" w14:textId="77777777" w:rsidR="00CB3EEB" w:rsidRPr="00FD7AEC" w:rsidRDefault="00CB3EEB" w:rsidP="00BE0D4E">
      <w:pPr>
        <w:pStyle w:val="ListParagraph"/>
        <w:numPr>
          <w:ilvl w:val="0"/>
          <w:numId w:val="5"/>
        </w:numPr>
        <w:rPr>
          <w:sz w:val="24"/>
          <w:szCs w:val="24"/>
        </w:rPr>
      </w:pPr>
      <w:r>
        <w:t>Replaced old FORTRAN line-print page control in column 1 to a blank</w:t>
      </w:r>
    </w:p>
    <w:p w14:paraId="0CD3C74B" w14:textId="77777777" w:rsidR="00CB3EEB" w:rsidRDefault="00CB3EEB" w:rsidP="008E4585">
      <w:pPr>
        <w:rPr>
          <w:rFonts w:ascii="Courier New" w:hAnsi="Courier New" w:cs="Courier New"/>
        </w:rPr>
      </w:pPr>
    </w:p>
    <w:p w14:paraId="3391428B" w14:textId="77777777" w:rsidR="008E4585" w:rsidRDefault="00CB3EEB" w:rsidP="008E4585">
      <w:proofErr w:type="gramStart"/>
      <w:r>
        <w:rPr>
          <w:rFonts w:ascii="Courier New" w:hAnsi="Courier New" w:cs="Courier New"/>
        </w:rPr>
        <w:t>map_results</w:t>
      </w:r>
      <w:proofErr w:type="gramEnd"/>
      <w:r w:rsidR="008E4585">
        <w:rPr>
          <w:rFonts w:ascii="Courier New" w:hAnsi="Courier New" w:cs="Courier New"/>
        </w:rPr>
        <w:t xml:space="preserve"> </w:t>
      </w:r>
      <w:r w:rsidR="008E4585" w:rsidRPr="00502526">
        <w:rPr>
          <w:sz w:val="24"/>
          <w:szCs w:val="24"/>
        </w:rPr>
        <w:t>module:</w:t>
      </w:r>
    </w:p>
    <w:p w14:paraId="66B28E1C" w14:textId="77777777" w:rsidR="00CB3EEB" w:rsidRPr="00CB3EEB" w:rsidRDefault="00CB3EEB" w:rsidP="00BE0D4E">
      <w:pPr>
        <w:pStyle w:val="ListParagraph"/>
        <w:numPr>
          <w:ilvl w:val="0"/>
          <w:numId w:val="5"/>
        </w:numPr>
        <w:rPr>
          <w:sz w:val="24"/>
          <w:szCs w:val="24"/>
        </w:rPr>
      </w:pPr>
      <w:r w:rsidRPr="00CB3EEB">
        <w:rPr>
          <w:sz w:val="24"/>
          <w:szCs w:val="24"/>
        </w:rPr>
        <w:t xml:space="preserve">Stop if </w:t>
      </w:r>
      <w:proofErr w:type="gramStart"/>
      <w:r w:rsidR="00AC0CC4">
        <w:rPr>
          <w:sz w:val="24"/>
          <w:szCs w:val="24"/>
        </w:rPr>
        <w:t xml:space="preserve">negative </w:t>
      </w:r>
      <w:r w:rsidRPr="00CB3EEB">
        <w:rPr>
          <w:sz w:val="24"/>
          <w:szCs w:val="24"/>
        </w:rPr>
        <w:t xml:space="preserve"> mapping</w:t>
      </w:r>
      <w:proofErr w:type="gramEnd"/>
      <w:r w:rsidRPr="00CB3EEB">
        <w:rPr>
          <w:sz w:val="24"/>
          <w:szCs w:val="24"/>
        </w:rPr>
        <w:t xml:space="preserve"> fraction</w:t>
      </w:r>
      <w:r w:rsidR="00AC0CC4">
        <w:rPr>
          <w:sz w:val="24"/>
          <w:szCs w:val="24"/>
        </w:rPr>
        <w:t xml:space="preserve"> specified</w:t>
      </w:r>
      <w:r w:rsidR="00A071A0">
        <w:rPr>
          <w:sz w:val="24"/>
          <w:szCs w:val="24"/>
        </w:rPr>
        <w:t>.</w:t>
      </w:r>
    </w:p>
    <w:p w14:paraId="6B02AA2D" w14:textId="77777777" w:rsidR="008E4585" w:rsidRPr="00CB3EEB" w:rsidRDefault="00CB3EEB" w:rsidP="00BE0D4E">
      <w:pPr>
        <w:pStyle w:val="ListParagraph"/>
        <w:numPr>
          <w:ilvl w:val="0"/>
          <w:numId w:val="5"/>
        </w:numPr>
        <w:rPr>
          <w:sz w:val="24"/>
          <w:szCs w:val="24"/>
        </w:rPr>
      </w:pPr>
      <w:r w:rsidRPr="00CB3EEB">
        <w:rPr>
          <w:sz w:val="24"/>
          <w:szCs w:val="24"/>
        </w:rPr>
        <w:t xml:space="preserve">Allow values &gt; 0.0 and 1.0E-06 for parameter </w:t>
      </w:r>
      <w:r w:rsidRPr="00CB3EEB">
        <w:rPr>
          <w:b/>
          <w:sz w:val="24"/>
          <w:szCs w:val="24"/>
        </w:rPr>
        <w:t>gvr_cell_pct</w:t>
      </w:r>
      <w:r w:rsidRPr="00CB3EEB">
        <w:rPr>
          <w:sz w:val="24"/>
          <w:szCs w:val="24"/>
        </w:rPr>
        <w:t xml:space="preserve"> instead of treat them as 0.0</w:t>
      </w:r>
      <w:r w:rsidR="00A071A0">
        <w:rPr>
          <w:sz w:val="24"/>
          <w:szCs w:val="24"/>
        </w:rPr>
        <w:t>.</w:t>
      </w:r>
    </w:p>
    <w:p w14:paraId="604770AA" w14:textId="77777777" w:rsidR="00467911" w:rsidRDefault="00467911" w:rsidP="00467911">
      <w:pPr>
        <w:rPr>
          <w:sz w:val="24"/>
        </w:rPr>
      </w:pPr>
    </w:p>
    <w:p w14:paraId="2FBA0E63" w14:textId="77777777" w:rsidR="00940401" w:rsidRPr="003C1A33" w:rsidRDefault="00940401" w:rsidP="00940401">
      <w:pPr>
        <w:rPr>
          <w:rFonts w:cs="Courier New"/>
          <w:b/>
          <w:sz w:val="24"/>
          <w:szCs w:val="20"/>
        </w:rPr>
      </w:pPr>
      <w:r>
        <w:rPr>
          <w:rFonts w:cs="Courier New"/>
          <w:b/>
          <w:sz w:val="24"/>
          <w:szCs w:val="20"/>
        </w:rPr>
        <w:lastRenderedPageBreak/>
        <w:t xml:space="preserve">B. </w:t>
      </w:r>
      <w:r w:rsidRPr="0085770B">
        <w:rPr>
          <w:rFonts w:cs="Courier New"/>
          <w:b/>
          <w:sz w:val="24"/>
          <w:szCs w:val="20"/>
        </w:rPr>
        <w:t>MODFLOW Packages</w:t>
      </w:r>
      <w:r w:rsidR="008F30B0" w:rsidRPr="0085770B">
        <w:rPr>
          <w:rFonts w:cs="Courier New"/>
          <w:b/>
          <w:sz w:val="24"/>
          <w:szCs w:val="20"/>
        </w:rPr>
        <w:t xml:space="preserve"> </w:t>
      </w:r>
    </w:p>
    <w:p w14:paraId="0FC6C3A2" w14:textId="77777777" w:rsidR="005B08C4" w:rsidRDefault="005B08C4" w:rsidP="005B08C4">
      <w:pPr>
        <w:ind w:firstLine="720"/>
      </w:pPr>
    </w:p>
    <w:p w14:paraId="574BE542" w14:textId="77777777" w:rsidR="006C3826" w:rsidRDefault="0015544D" w:rsidP="00887F66">
      <w:pPr>
        <w:rPr>
          <w:sz w:val="24"/>
          <w:szCs w:val="24"/>
        </w:rPr>
      </w:pPr>
      <w:r>
        <w:rPr>
          <w:sz w:val="24"/>
          <w:szCs w:val="24"/>
        </w:rPr>
        <w:t>GSFLOW version 1.2</w:t>
      </w:r>
      <w:r w:rsidR="00CE4823">
        <w:rPr>
          <w:sz w:val="24"/>
          <w:szCs w:val="24"/>
        </w:rPr>
        <w:t>.</w:t>
      </w:r>
      <w:r w:rsidR="008F30B0">
        <w:rPr>
          <w:sz w:val="24"/>
          <w:szCs w:val="24"/>
        </w:rPr>
        <w:t>1</w:t>
      </w:r>
      <w:r>
        <w:rPr>
          <w:sz w:val="24"/>
          <w:szCs w:val="24"/>
        </w:rPr>
        <w:t xml:space="preserve"> is based</w:t>
      </w:r>
      <w:r w:rsidR="00045D41">
        <w:rPr>
          <w:sz w:val="24"/>
          <w:szCs w:val="24"/>
        </w:rPr>
        <w:t xml:space="preserve"> on </w:t>
      </w:r>
      <w:r>
        <w:rPr>
          <w:sz w:val="24"/>
          <w:szCs w:val="24"/>
        </w:rPr>
        <w:t>MODFLOW-NWT version 1.</w:t>
      </w:r>
      <w:r w:rsidR="008F30B0">
        <w:rPr>
          <w:sz w:val="24"/>
          <w:szCs w:val="24"/>
        </w:rPr>
        <w:t>1</w:t>
      </w:r>
      <w:r>
        <w:rPr>
          <w:sz w:val="24"/>
          <w:szCs w:val="24"/>
        </w:rPr>
        <w:t>.</w:t>
      </w:r>
      <w:r w:rsidR="00406F29">
        <w:rPr>
          <w:sz w:val="24"/>
          <w:szCs w:val="24"/>
        </w:rPr>
        <w:t>2</w:t>
      </w:r>
      <w:r w:rsidR="00821713">
        <w:rPr>
          <w:sz w:val="24"/>
          <w:szCs w:val="24"/>
        </w:rPr>
        <w:t>, as well as updates that have been made to MODFLOW-2005 version 1.11.0</w:t>
      </w:r>
      <w:r>
        <w:rPr>
          <w:sz w:val="24"/>
          <w:szCs w:val="24"/>
        </w:rPr>
        <w:t xml:space="preserve">. </w:t>
      </w:r>
      <w:r w:rsidR="008F30B0">
        <w:rPr>
          <w:sz w:val="24"/>
          <w:szCs w:val="24"/>
        </w:rPr>
        <w:t xml:space="preserve">This means that MODFLOW-2005 source files used in MODFLOW-NWT were updated to reflect changes made for MODFLOW-2005 version 1.11.0. </w:t>
      </w:r>
      <w:r>
        <w:rPr>
          <w:sz w:val="24"/>
          <w:szCs w:val="24"/>
        </w:rPr>
        <w:t>Since the last GSFLOW release (version 1.</w:t>
      </w:r>
      <w:r w:rsidR="008F30B0">
        <w:rPr>
          <w:sz w:val="24"/>
          <w:szCs w:val="24"/>
        </w:rPr>
        <w:t>2</w:t>
      </w:r>
      <w:r>
        <w:rPr>
          <w:sz w:val="24"/>
          <w:szCs w:val="24"/>
        </w:rPr>
        <w:t>.</w:t>
      </w:r>
      <w:r w:rsidR="008F30B0">
        <w:rPr>
          <w:sz w:val="24"/>
          <w:szCs w:val="24"/>
        </w:rPr>
        <w:t>0</w:t>
      </w:r>
      <w:r>
        <w:rPr>
          <w:sz w:val="24"/>
          <w:szCs w:val="24"/>
        </w:rPr>
        <w:t>)</w:t>
      </w:r>
      <w:r w:rsidR="0085770B">
        <w:rPr>
          <w:sz w:val="24"/>
          <w:szCs w:val="24"/>
        </w:rPr>
        <w:t>,</w:t>
      </w:r>
      <w:r>
        <w:rPr>
          <w:sz w:val="24"/>
          <w:szCs w:val="24"/>
        </w:rPr>
        <w:t xml:space="preserve"> there </w:t>
      </w:r>
      <w:r w:rsidR="00406F29">
        <w:rPr>
          <w:sz w:val="24"/>
          <w:szCs w:val="24"/>
        </w:rPr>
        <w:t xml:space="preserve">have </w:t>
      </w:r>
      <w:r>
        <w:rPr>
          <w:sz w:val="24"/>
          <w:szCs w:val="24"/>
        </w:rPr>
        <w:t xml:space="preserve">been </w:t>
      </w:r>
      <w:r w:rsidR="00406F29">
        <w:rPr>
          <w:sz w:val="24"/>
          <w:szCs w:val="24"/>
        </w:rPr>
        <w:t>three</w:t>
      </w:r>
      <w:r w:rsidR="008F30B0">
        <w:rPr>
          <w:sz w:val="24"/>
          <w:szCs w:val="24"/>
        </w:rPr>
        <w:t xml:space="preserve"> MODFLOW-NWT release</w:t>
      </w:r>
      <w:r w:rsidR="00406F29">
        <w:rPr>
          <w:sz w:val="24"/>
          <w:szCs w:val="24"/>
        </w:rPr>
        <w:t>s</w:t>
      </w:r>
      <w:r w:rsidR="008F30B0">
        <w:rPr>
          <w:sz w:val="24"/>
          <w:szCs w:val="24"/>
        </w:rPr>
        <w:t xml:space="preserve"> (version</w:t>
      </w:r>
      <w:r w:rsidR="00406F29">
        <w:rPr>
          <w:sz w:val="24"/>
          <w:szCs w:val="24"/>
        </w:rPr>
        <w:t>s</w:t>
      </w:r>
      <w:r w:rsidR="008F30B0">
        <w:rPr>
          <w:sz w:val="24"/>
          <w:szCs w:val="24"/>
        </w:rPr>
        <w:t xml:space="preserve"> </w:t>
      </w:r>
      <w:r w:rsidR="00045D41">
        <w:rPr>
          <w:sz w:val="24"/>
          <w:szCs w:val="24"/>
        </w:rPr>
        <w:t>1.</w:t>
      </w:r>
      <w:r w:rsidR="008F30B0">
        <w:rPr>
          <w:sz w:val="24"/>
          <w:szCs w:val="24"/>
        </w:rPr>
        <w:t>1.0</w:t>
      </w:r>
      <w:r w:rsidR="00406F29">
        <w:rPr>
          <w:sz w:val="24"/>
          <w:szCs w:val="24"/>
        </w:rPr>
        <w:t>, 1.1.1, and 1.1.2</w:t>
      </w:r>
      <w:r w:rsidR="00045D41">
        <w:rPr>
          <w:sz w:val="24"/>
          <w:szCs w:val="24"/>
        </w:rPr>
        <w:t>)</w:t>
      </w:r>
      <w:r w:rsidR="00821713">
        <w:rPr>
          <w:sz w:val="24"/>
          <w:szCs w:val="24"/>
        </w:rPr>
        <w:t xml:space="preserve"> and </w:t>
      </w:r>
      <w:r w:rsidR="008F30B0">
        <w:rPr>
          <w:sz w:val="24"/>
          <w:szCs w:val="24"/>
        </w:rPr>
        <w:t>no</w:t>
      </w:r>
      <w:r w:rsidR="00821713">
        <w:rPr>
          <w:sz w:val="24"/>
          <w:szCs w:val="24"/>
        </w:rPr>
        <w:t xml:space="preserve"> MODFLOW-2005 releases</w:t>
      </w:r>
      <w:r>
        <w:rPr>
          <w:sz w:val="24"/>
          <w:szCs w:val="24"/>
        </w:rPr>
        <w:t xml:space="preserve">. </w:t>
      </w:r>
      <w:r w:rsidR="007E2514">
        <w:rPr>
          <w:sz w:val="24"/>
          <w:szCs w:val="24"/>
        </w:rPr>
        <w:t>Changes made to MO</w:t>
      </w:r>
      <w:r w:rsidR="00821713">
        <w:rPr>
          <w:sz w:val="24"/>
          <w:szCs w:val="24"/>
        </w:rPr>
        <w:t>DFLOW-NWT</w:t>
      </w:r>
      <w:r w:rsidR="007E2514">
        <w:rPr>
          <w:sz w:val="24"/>
          <w:szCs w:val="24"/>
        </w:rPr>
        <w:t xml:space="preserve"> and MODF</w:t>
      </w:r>
      <w:r w:rsidR="00045D41">
        <w:rPr>
          <w:sz w:val="24"/>
          <w:szCs w:val="24"/>
        </w:rPr>
        <w:t>LOW-</w:t>
      </w:r>
      <w:r w:rsidR="00821713">
        <w:rPr>
          <w:sz w:val="24"/>
          <w:szCs w:val="24"/>
        </w:rPr>
        <w:t>2005</w:t>
      </w:r>
      <w:r w:rsidR="007E2514">
        <w:rPr>
          <w:sz w:val="24"/>
          <w:szCs w:val="24"/>
        </w:rPr>
        <w:t xml:space="preserve"> are described in the release notes for those codes; users are encouraged to review those release notes in additio</w:t>
      </w:r>
      <w:r w:rsidR="0018438E">
        <w:rPr>
          <w:sz w:val="24"/>
          <w:szCs w:val="24"/>
        </w:rPr>
        <w:t xml:space="preserve">n to the notes provided below. </w:t>
      </w:r>
    </w:p>
    <w:p w14:paraId="15A6F2CA" w14:textId="77777777" w:rsidR="00887F66" w:rsidRDefault="00887F66" w:rsidP="006C3826">
      <w:pPr>
        <w:ind w:firstLine="720"/>
        <w:rPr>
          <w:rStyle w:val="Strong"/>
          <w:b w:val="0"/>
          <w:sz w:val="24"/>
        </w:rPr>
      </w:pPr>
    </w:p>
    <w:p w14:paraId="40BCF2BE" w14:textId="77777777" w:rsidR="007E66E8" w:rsidRPr="007E66E8" w:rsidRDefault="006C3826" w:rsidP="007E66E8">
      <w:pPr>
        <w:rPr>
          <w:rStyle w:val="Strong"/>
          <w:b w:val="0"/>
          <w:sz w:val="24"/>
        </w:rPr>
      </w:pPr>
      <w:r>
        <w:rPr>
          <w:rStyle w:val="Strong"/>
          <w:b w:val="0"/>
          <w:sz w:val="24"/>
        </w:rPr>
        <w:t>T</w:t>
      </w:r>
      <w:r w:rsidRPr="006C3826">
        <w:rPr>
          <w:rStyle w:val="Strong"/>
          <w:b w:val="0"/>
          <w:sz w:val="24"/>
        </w:rPr>
        <w:t>his release provides support for the new tra</w:t>
      </w:r>
      <w:r>
        <w:rPr>
          <w:rStyle w:val="Strong"/>
          <w:b w:val="0"/>
          <w:sz w:val="24"/>
        </w:rPr>
        <w:t xml:space="preserve">nsport model called MT3D-USGS. </w:t>
      </w:r>
      <w:r w:rsidRPr="006C3826">
        <w:rPr>
          <w:rStyle w:val="Strong"/>
          <w:b w:val="0"/>
          <w:sz w:val="24"/>
        </w:rPr>
        <w:t>Changes to MODFLOW-NWT to support MT3D-USG</w:t>
      </w:r>
      <w:r>
        <w:rPr>
          <w:rStyle w:val="Strong"/>
          <w:b w:val="0"/>
          <w:sz w:val="24"/>
        </w:rPr>
        <w:t xml:space="preserve">S were made to the source file </w:t>
      </w:r>
      <w:r w:rsidRPr="006C3826">
        <w:rPr>
          <w:rStyle w:val="Strong"/>
          <w:b w:val="0"/>
          <w:sz w:val="24"/>
        </w:rPr>
        <w:t>lmt</w:t>
      </w:r>
      <w:r w:rsidR="007E66E8">
        <w:rPr>
          <w:rStyle w:val="Strong"/>
          <w:b w:val="0"/>
          <w:sz w:val="24"/>
        </w:rPr>
        <w:t>8</w:t>
      </w:r>
      <w:r w:rsidRPr="006C3826">
        <w:rPr>
          <w:rStyle w:val="Strong"/>
          <w:b w:val="0"/>
          <w:sz w:val="24"/>
        </w:rPr>
        <w:t>_NWT.f. These changes include writing</w:t>
      </w:r>
      <w:r>
        <w:rPr>
          <w:rStyle w:val="Strong"/>
          <w:b w:val="0"/>
          <w:sz w:val="24"/>
        </w:rPr>
        <w:t xml:space="preserve"> output for the UZF, SFR2, and LAK7 P</w:t>
      </w:r>
      <w:r w:rsidRPr="006C3826">
        <w:rPr>
          <w:rStyle w:val="Strong"/>
          <w:b w:val="0"/>
          <w:sz w:val="24"/>
        </w:rPr>
        <w:t>ackages that is required for simulating tra</w:t>
      </w:r>
      <w:r>
        <w:rPr>
          <w:rStyle w:val="Strong"/>
          <w:b w:val="0"/>
          <w:sz w:val="24"/>
        </w:rPr>
        <w:t xml:space="preserve">nsport in the unsaturated zone, </w:t>
      </w:r>
      <w:r w:rsidRPr="006C3826">
        <w:rPr>
          <w:rStyle w:val="Strong"/>
          <w:b w:val="0"/>
          <w:sz w:val="24"/>
        </w:rPr>
        <w:t xml:space="preserve">streams, and lakes. Refer to the MT3D-USGS documentation report </w:t>
      </w:r>
      <w:r w:rsidR="007E66E8">
        <w:rPr>
          <w:rStyle w:val="Strong"/>
          <w:b w:val="0"/>
          <w:sz w:val="24"/>
        </w:rPr>
        <w:t xml:space="preserve">for details </w:t>
      </w:r>
      <w:r w:rsidR="007E66E8">
        <w:rPr>
          <w:rStyle w:val="Strong"/>
          <w:b w:val="0"/>
          <w:bCs w:val="0"/>
          <w:sz w:val="24"/>
          <w:szCs w:val="24"/>
        </w:rPr>
        <w:t>(</w:t>
      </w:r>
      <w:r w:rsidR="007E66E8" w:rsidRPr="007E66E8">
        <w:rPr>
          <w:rStyle w:val="Strong"/>
          <w:b w:val="0"/>
          <w:bCs w:val="0"/>
          <w:sz w:val="24"/>
          <w:szCs w:val="24"/>
        </w:rPr>
        <w:t>Bedekar, V., Morway, E.D., Langevin, C.D.,</w:t>
      </w:r>
      <w:r w:rsidR="00653AA5">
        <w:rPr>
          <w:rStyle w:val="Strong"/>
          <w:b w:val="0"/>
          <w:bCs w:val="0"/>
          <w:sz w:val="24"/>
          <w:szCs w:val="24"/>
        </w:rPr>
        <w:t xml:space="preserve"> Tonkin, M.T., 2015, MT3D-USGS v</w:t>
      </w:r>
      <w:r w:rsidR="007E66E8" w:rsidRPr="007E66E8">
        <w:rPr>
          <w:rStyle w:val="Strong"/>
          <w:b w:val="0"/>
          <w:bCs w:val="0"/>
          <w:sz w:val="24"/>
          <w:szCs w:val="24"/>
        </w:rPr>
        <w:t>ersi</w:t>
      </w:r>
      <w:r w:rsidR="00653AA5">
        <w:rPr>
          <w:rStyle w:val="Strong"/>
          <w:b w:val="0"/>
          <w:bCs w:val="0"/>
          <w:sz w:val="24"/>
          <w:szCs w:val="24"/>
        </w:rPr>
        <w:t>on 1: a</w:t>
      </w:r>
      <w:r w:rsidR="007E66E8">
        <w:rPr>
          <w:rStyle w:val="Strong"/>
          <w:b w:val="0"/>
          <w:bCs w:val="0"/>
          <w:sz w:val="24"/>
          <w:szCs w:val="24"/>
        </w:rPr>
        <w:t xml:space="preserve"> U.S. Geological Survey </w:t>
      </w:r>
      <w:r w:rsidR="00653AA5">
        <w:rPr>
          <w:rStyle w:val="Strong"/>
          <w:b w:val="0"/>
          <w:bCs w:val="0"/>
          <w:sz w:val="24"/>
          <w:szCs w:val="24"/>
        </w:rPr>
        <w:t>r</w:t>
      </w:r>
      <w:r w:rsidR="007E66E8" w:rsidRPr="007E66E8">
        <w:rPr>
          <w:rStyle w:val="Strong"/>
          <w:b w:val="0"/>
          <w:bCs w:val="0"/>
          <w:sz w:val="24"/>
          <w:szCs w:val="24"/>
        </w:rPr>
        <w:t xml:space="preserve">elease of MT3DMS </w:t>
      </w:r>
      <w:r w:rsidR="00653AA5">
        <w:rPr>
          <w:rStyle w:val="Strong"/>
          <w:b w:val="0"/>
          <w:bCs w:val="0"/>
          <w:sz w:val="24"/>
          <w:szCs w:val="24"/>
        </w:rPr>
        <w:t>u</w:t>
      </w:r>
      <w:r w:rsidR="007E66E8" w:rsidRPr="007E66E8">
        <w:rPr>
          <w:rStyle w:val="Strong"/>
          <w:b w:val="0"/>
          <w:bCs w:val="0"/>
          <w:sz w:val="24"/>
          <w:szCs w:val="24"/>
        </w:rPr>
        <w:t xml:space="preserve">pdated with </w:t>
      </w:r>
      <w:r w:rsidR="00653AA5">
        <w:rPr>
          <w:rStyle w:val="Strong"/>
          <w:b w:val="0"/>
          <w:bCs w:val="0"/>
          <w:sz w:val="24"/>
          <w:szCs w:val="24"/>
        </w:rPr>
        <w:t>n</w:t>
      </w:r>
      <w:r w:rsidR="007E66E8" w:rsidRPr="007E66E8">
        <w:rPr>
          <w:rStyle w:val="Strong"/>
          <w:b w:val="0"/>
          <w:bCs w:val="0"/>
          <w:sz w:val="24"/>
          <w:szCs w:val="24"/>
        </w:rPr>
        <w:t xml:space="preserve">ew and </w:t>
      </w:r>
      <w:r w:rsidR="00653AA5">
        <w:rPr>
          <w:rStyle w:val="Strong"/>
          <w:b w:val="0"/>
          <w:bCs w:val="0"/>
          <w:sz w:val="24"/>
          <w:szCs w:val="24"/>
        </w:rPr>
        <w:t>e</w:t>
      </w:r>
      <w:r w:rsidR="007E66E8" w:rsidRPr="007E66E8">
        <w:rPr>
          <w:rStyle w:val="Strong"/>
          <w:b w:val="0"/>
          <w:bCs w:val="0"/>
          <w:sz w:val="24"/>
          <w:szCs w:val="24"/>
        </w:rPr>
        <w:t xml:space="preserve">xpanded </w:t>
      </w:r>
      <w:r w:rsidR="00653AA5">
        <w:rPr>
          <w:rStyle w:val="Strong"/>
          <w:b w:val="0"/>
          <w:bCs w:val="0"/>
          <w:sz w:val="24"/>
          <w:szCs w:val="24"/>
        </w:rPr>
        <w:t>t</w:t>
      </w:r>
      <w:r w:rsidR="007E66E8" w:rsidRPr="007E66E8">
        <w:rPr>
          <w:rStyle w:val="Strong"/>
          <w:b w:val="0"/>
          <w:bCs w:val="0"/>
          <w:sz w:val="24"/>
          <w:szCs w:val="24"/>
        </w:rPr>
        <w:t xml:space="preserve">ransport </w:t>
      </w:r>
      <w:r w:rsidR="00653AA5">
        <w:rPr>
          <w:rStyle w:val="Strong"/>
          <w:b w:val="0"/>
          <w:bCs w:val="0"/>
          <w:sz w:val="24"/>
          <w:szCs w:val="24"/>
        </w:rPr>
        <w:t>c</w:t>
      </w:r>
      <w:r w:rsidR="007E66E8" w:rsidRPr="007E66E8">
        <w:rPr>
          <w:rStyle w:val="Strong"/>
          <w:b w:val="0"/>
          <w:bCs w:val="0"/>
          <w:sz w:val="24"/>
          <w:szCs w:val="24"/>
        </w:rPr>
        <w:t>apabilities for MO</w:t>
      </w:r>
      <w:r w:rsidR="00653AA5">
        <w:rPr>
          <w:rStyle w:val="Strong"/>
          <w:b w:val="0"/>
          <w:bCs w:val="0"/>
          <w:sz w:val="24"/>
          <w:szCs w:val="24"/>
        </w:rPr>
        <w:t>DFLOW: U.S. Geological Survey</w:t>
      </w:r>
      <w:r w:rsidR="007E66E8">
        <w:rPr>
          <w:rStyle w:val="Strong"/>
          <w:b w:val="0"/>
          <w:bCs w:val="0"/>
          <w:sz w:val="24"/>
          <w:szCs w:val="24"/>
        </w:rPr>
        <w:t xml:space="preserve"> </w:t>
      </w:r>
      <w:r w:rsidR="007E66E8" w:rsidRPr="007E66E8">
        <w:rPr>
          <w:rStyle w:val="Strong"/>
          <w:b w:val="0"/>
          <w:bCs w:val="0"/>
          <w:sz w:val="24"/>
          <w:szCs w:val="24"/>
        </w:rPr>
        <w:t>Technique</w:t>
      </w:r>
      <w:r w:rsidR="007E66E8">
        <w:rPr>
          <w:rStyle w:val="Strong"/>
          <w:b w:val="0"/>
          <w:bCs w:val="0"/>
          <w:sz w:val="24"/>
          <w:szCs w:val="24"/>
        </w:rPr>
        <w:t>s and Methods 6-A53</w:t>
      </w:r>
      <w:r w:rsidR="00653AA5">
        <w:rPr>
          <w:rStyle w:val="Strong"/>
          <w:b w:val="0"/>
          <w:bCs w:val="0"/>
          <w:sz w:val="24"/>
          <w:szCs w:val="24"/>
        </w:rPr>
        <w:t>,</w:t>
      </w:r>
      <w:r w:rsidR="007E66E8">
        <w:rPr>
          <w:rStyle w:val="Strong"/>
          <w:b w:val="0"/>
          <w:bCs w:val="0"/>
          <w:sz w:val="24"/>
          <w:szCs w:val="24"/>
        </w:rPr>
        <w:t xml:space="preserve"> variously paginated)</w:t>
      </w:r>
      <w:r w:rsidR="00653AA5">
        <w:rPr>
          <w:rStyle w:val="Strong"/>
          <w:b w:val="0"/>
          <w:bCs w:val="0"/>
          <w:sz w:val="24"/>
          <w:szCs w:val="24"/>
        </w:rPr>
        <w:t>.</w:t>
      </w:r>
    </w:p>
    <w:p w14:paraId="2BB9482E" w14:textId="77777777" w:rsidR="006C3826" w:rsidRDefault="006C3826" w:rsidP="006C3826">
      <w:pPr>
        <w:rPr>
          <w:rStyle w:val="Strong"/>
          <w:b w:val="0"/>
          <w:sz w:val="24"/>
        </w:rPr>
      </w:pPr>
    </w:p>
    <w:p w14:paraId="7E12C86D" w14:textId="77777777" w:rsidR="00653AA5" w:rsidRDefault="007350C8" w:rsidP="00653AA5">
      <w:pPr>
        <w:rPr>
          <w:rStyle w:val="Strong"/>
          <w:b w:val="0"/>
          <w:sz w:val="24"/>
        </w:rPr>
      </w:pPr>
      <w:r>
        <w:rPr>
          <w:rStyle w:val="Strong"/>
          <w:b w:val="0"/>
          <w:sz w:val="24"/>
        </w:rPr>
        <w:t xml:space="preserve">Source files that were modified for this release </w:t>
      </w:r>
      <w:r w:rsidR="00653AA5" w:rsidRPr="00653AA5">
        <w:rPr>
          <w:rStyle w:val="Strong"/>
          <w:b w:val="0"/>
          <w:sz w:val="24"/>
        </w:rPr>
        <w:t>are:</w:t>
      </w:r>
      <w:r w:rsidR="00653AA5">
        <w:rPr>
          <w:rStyle w:val="Strong"/>
          <w:b w:val="0"/>
          <w:sz w:val="24"/>
        </w:rPr>
        <w:t xml:space="preserve"> </w:t>
      </w:r>
      <w:r w:rsidR="00653AA5" w:rsidRPr="00653AA5">
        <w:rPr>
          <w:rStyle w:val="Strong"/>
          <w:b w:val="0"/>
          <w:sz w:val="24"/>
        </w:rPr>
        <w:t>gwf2uzf1_NWT.f,</w:t>
      </w:r>
      <w:r w:rsidR="00653AA5">
        <w:rPr>
          <w:rStyle w:val="Strong"/>
          <w:b w:val="0"/>
          <w:sz w:val="24"/>
        </w:rPr>
        <w:t xml:space="preserve"> gwfuzfmodule_NWT.f, </w:t>
      </w:r>
      <w:r w:rsidR="00653AA5" w:rsidRPr="00653AA5">
        <w:rPr>
          <w:rStyle w:val="Strong"/>
          <w:b w:val="0"/>
          <w:sz w:val="24"/>
        </w:rPr>
        <w:t>gwf2sfr7_NWT.f</w:t>
      </w:r>
      <w:proofErr w:type="gramStart"/>
      <w:r w:rsidR="00653AA5" w:rsidRPr="00653AA5">
        <w:rPr>
          <w:rStyle w:val="Strong"/>
          <w:b w:val="0"/>
          <w:sz w:val="24"/>
        </w:rPr>
        <w:t>,gwfsfrmodule</w:t>
      </w:r>
      <w:proofErr w:type="gramEnd"/>
      <w:r w:rsidR="00653AA5" w:rsidRPr="00653AA5">
        <w:rPr>
          <w:rStyle w:val="Strong"/>
          <w:b w:val="0"/>
          <w:sz w:val="24"/>
        </w:rPr>
        <w:t>_NWT.f,gwf2lak7_NWT</w:t>
      </w:r>
      <w:r w:rsidR="00653AA5">
        <w:rPr>
          <w:rStyle w:val="Strong"/>
          <w:b w:val="0"/>
          <w:sz w:val="24"/>
        </w:rPr>
        <w:t xml:space="preserve">.f, NWT1_gmres.f90, gwf2swr7.f, </w:t>
      </w:r>
      <w:r w:rsidR="00653AA5" w:rsidRPr="00653AA5">
        <w:rPr>
          <w:rStyle w:val="Strong"/>
          <w:b w:val="0"/>
          <w:sz w:val="24"/>
        </w:rPr>
        <w:t>gwf2swr7util</w:t>
      </w:r>
      <w:r w:rsidR="00653AA5">
        <w:rPr>
          <w:rStyle w:val="Strong"/>
          <w:b w:val="0"/>
          <w:sz w:val="24"/>
        </w:rPr>
        <w:t xml:space="preserve">.f, gwf2mnw27_NWT.f, gmres.f90, </w:t>
      </w:r>
      <w:r w:rsidR="00653AA5" w:rsidRPr="00653AA5">
        <w:rPr>
          <w:rStyle w:val="Strong"/>
          <w:b w:val="0"/>
          <w:sz w:val="24"/>
        </w:rPr>
        <w:t>NW</w:t>
      </w:r>
      <w:r w:rsidR="00653AA5">
        <w:rPr>
          <w:rStyle w:val="Strong"/>
          <w:b w:val="0"/>
          <w:sz w:val="24"/>
        </w:rPr>
        <w:t xml:space="preserve">T1_solver.f and NWT1_xmd.f, and </w:t>
      </w:r>
      <w:r w:rsidR="00653AA5" w:rsidRPr="00653AA5">
        <w:rPr>
          <w:rStyle w:val="Strong"/>
          <w:b w:val="0"/>
          <w:sz w:val="24"/>
        </w:rPr>
        <w:t>lmt8_NWT.f.</w:t>
      </w:r>
    </w:p>
    <w:p w14:paraId="319FF4E2" w14:textId="77777777" w:rsidR="007350C8" w:rsidRDefault="007350C8" w:rsidP="006C3826">
      <w:pPr>
        <w:rPr>
          <w:rStyle w:val="Strong"/>
          <w:b w:val="0"/>
          <w:sz w:val="24"/>
        </w:rPr>
      </w:pPr>
    </w:p>
    <w:p w14:paraId="60826288" w14:textId="77777777" w:rsidR="006C3826" w:rsidRDefault="006C3826" w:rsidP="006C3826">
      <w:pPr>
        <w:ind w:firstLine="720"/>
        <w:rPr>
          <w:sz w:val="24"/>
          <w:szCs w:val="24"/>
        </w:rPr>
      </w:pPr>
      <w:r>
        <w:rPr>
          <w:sz w:val="24"/>
          <w:szCs w:val="24"/>
        </w:rPr>
        <w:t>Specific notes on the MODFLOW Packages:</w:t>
      </w:r>
    </w:p>
    <w:p w14:paraId="050AF2D9" w14:textId="77777777" w:rsidR="006C3826" w:rsidRDefault="006C3826" w:rsidP="006C3826">
      <w:pPr>
        <w:rPr>
          <w:rStyle w:val="Strong"/>
          <w:b w:val="0"/>
          <w:sz w:val="24"/>
        </w:rPr>
      </w:pPr>
    </w:p>
    <w:p w14:paraId="1013107A" w14:textId="77777777" w:rsidR="003F5B8F" w:rsidRDefault="00085E64" w:rsidP="00085E64">
      <w:pPr>
        <w:rPr>
          <w:rStyle w:val="Strong"/>
          <w:b w:val="0"/>
          <w:sz w:val="24"/>
        </w:rPr>
      </w:pPr>
      <w:r>
        <w:rPr>
          <w:rStyle w:val="Strong"/>
          <w:b w:val="0"/>
          <w:sz w:val="24"/>
        </w:rPr>
        <w:t>Upstream-Weighting</w:t>
      </w:r>
      <w:r w:rsidR="007350C8">
        <w:rPr>
          <w:rStyle w:val="Strong"/>
          <w:b w:val="0"/>
          <w:sz w:val="24"/>
        </w:rPr>
        <w:t xml:space="preserve"> </w:t>
      </w:r>
      <w:r w:rsidR="005B08D1">
        <w:rPr>
          <w:rStyle w:val="Strong"/>
          <w:b w:val="0"/>
          <w:sz w:val="24"/>
        </w:rPr>
        <w:t xml:space="preserve">(UPW) </w:t>
      </w:r>
      <w:r w:rsidR="007350C8">
        <w:rPr>
          <w:rStyle w:val="Strong"/>
          <w:b w:val="0"/>
          <w:sz w:val="24"/>
        </w:rPr>
        <w:t>Package</w:t>
      </w:r>
      <w:r w:rsidR="006C3826" w:rsidRPr="0001391C">
        <w:rPr>
          <w:rStyle w:val="Strong"/>
          <w:b w:val="0"/>
          <w:sz w:val="24"/>
        </w:rPr>
        <w:t xml:space="preserve">: </w:t>
      </w:r>
    </w:p>
    <w:p w14:paraId="466BE127" w14:textId="77777777" w:rsidR="00085E64" w:rsidRPr="0001391C" w:rsidRDefault="00845C9D" w:rsidP="00085E64">
      <w:pPr>
        <w:rPr>
          <w:rStyle w:val="Strong"/>
          <w:b w:val="0"/>
          <w:sz w:val="24"/>
        </w:rPr>
      </w:pPr>
      <w:r w:rsidRPr="00085E64">
        <w:rPr>
          <w:rStyle w:val="Strong"/>
          <w:b w:val="0"/>
          <w:sz w:val="24"/>
        </w:rPr>
        <w:t xml:space="preserve">An error was </w:t>
      </w:r>
      <w:r>
        <w:rPr>
          <w:rStyle w:val="Strong"/>
          <w:b w:val="0"/>
          <w:sz w:val="24"/>
        </w:rPr>
        <w:t>corrected</w:t>
      </w:r>
      <w:r w:rsidRPr="00085E64">
        <w:rPr>
          <w:rStyle w:val="Strong"/>
          <w:b w:val="0"/>
          <w:sz w:val="24"/>
        </w:rPr>
        <w:t xml:space="preserve"> in the </w:t>
      </w:r>
      <w:r w:rsidRPr="007350C8">
        <w:rPr>
          <w:rStyle w:val="Strong"/>
          <w:b w:val="0"/>
          <w:sz w:val="24"/>
        </w:rPr>
        <w:t>calculation of the d</w:t>
      </w:r>
      <w:r>
        <w:rPr>
          <w:rStyle w:val="Strong"/>
          <w:b w:val="0"/>
          <w:sz w:val="24"/>
        </w:rPr>
        <w:t xml:space="preserve">erivative of the conductance equation </w:t>
      </w:r>
      <w:r w:rsidRPr="007350C8">
        <w:rPr>
          <w:rStyle w:val="Strong"/>
          <w:b w:val="0"/>
          <w:sz w:val="24"/>
        </w:rPr>
        <w:t>during complete wetting of a cell</w:t>
      </w:r>
      <w:r>
        <w:rPr>
          <w:rStyle w:val="Strong"/>
          <w:b w:val="0"/>
          <w:sz w:val="24"/>
        </w:rPr>
        <w:t>.</w:t>
      </w:r>
      <w:r w:rsidR="00085E64" w:rsidRPr="00085E64">
        <w:rPr>
          <w:rStyle w:val="Strong"/>
          <w:b w:val="0"/>
          <w:sz w:val="24"/>
        </w:rPr>
        <w:t xml:space="preserve"> Testing using s</w:t>
      </w:r>
      <w:r w:rsidR="00085E64">
        <w:rPr>
          <w:rStyle w:val="Strong"/>
          <w:b w:val="0"/>
          <w:sz w:val="24"/>
        </w:rPr>
        <w:t>everal problems indicated that this change has minimal e</w:t>
      </w:r>
      <w:r w:rsidR="00085E64" w:rsidRPr="00085E64">
        <w:rPr>
          <w:rStyle w:val="Strong"/>
          <w:b w:val="0"/>
          <w:sz w:val="24"/>
        </w:rPr>
        <w:t>ffects on the solution.</w:t>
      </w:r>
    </w:p>
    <w:p w14:paraId="33A95DED" w14:textId="77777777" w:rsidR="006C3826" w:rsidRPr="0001391C" w:rsidRDefault="006C3826" w:rsidP="006C3826">
      <w:pPr>
        <w:rPr>
          <w:rStyle w:val="Strong"/>
          <w:b w:val="0"/>
          <w:sz w:val="24"/>
        </w:rPr>
      </w:pPr>
    </w:p>
    <w:p w14:paraId="03850EE4" w14:textId="77777777" w:rsidR="003F5B8F" w:rsidRDefault="007350C8" w:rsidP="007350C8">
      <w:pPr>
        <w:rPr>
          <w:rStyle w:val="Strong"/>
          <w:b w:val="0"/>
          <w:sz w:val="24"/>
        </w:rPr>
      </w:pPr>
      <w:r>
        <w:rPr>
          <w:rStyle w:val="Strong"/>
          <w:b w:val="0"/>
          <w:sz w:val="24"/>
        </w:rPr>
        <w:t>Newton-</w:t>
      </w:r>
      <w:r w:rsidR="00085E64">
        <w:rPr>
          <w:rStyle w:val="Strong"/>
          <w:b w:val="0"/>
          <w:sz w:val="24"/>
        </w:rPr>
        <w:t xml:space="preserve">Solver </w:t>
      </w:r>
      <w:r w:rsidR="005B08D1">
        <w:rPr>
          <w:rStyle w:val="Strong"/>
          <w:b w:val="0"/>
          <w:sz w:val="24"/>
        </w:rPr>
        <w:t xml:space="preserve">(NWT) </w:t>
      </w:r>
      <w:r w:rsidR="00085E64">
        <w:rPr>
          <w:rStyle w:val="Strong"/>
          <w:b w:val="0"/>
          <w:sz w:val="24"/>
        </w:rPr>
        <w:t>Package</w:t>
      </w:r>
      <w:r w:rsidR="006C3826" w:rsidRPr="0001391C">
        <w:rPr>
          <w:rStyle w:val="Strong"/>
          <w:b w:val="0"/>
          <w:sz w:val="24"/>
        </w:rPr>
        <w:t xml:space="preserve">: </w:t>
      </w:r>
    </w:p>
    <w:p w14:paraId="2298E060" w14:textId="77777777" w:rsidR="007350C8" w:rsidRDefault="007350C8" w:rsidP="007350C8">
      <w:pPr>
        <w:rPr>
          <w:rStyle w:val="Strong"/>
          <w:b w:val="0"/>
          <w:sz w:val="24"/>
        </w:rPr>
      </w:pPr>
      <w:r w:rsidRPr="007350C8">
        <w:rPr>
          <w:rStyle w:val="Strong"/>
          <w:b w:val="0"/>
          <w:sz w:val="24"/>
        </w:rPr>
        <w:t>Previous versions of MODFLOW-NWT reported a warn</w:t>
      </w:r>
      <w:r>
        <w:rPr>
          <w:rStyle w:val="Strong"/>
          <w:b w:val="0"/>
          <w:sz w:val="24"/>
        </w:rPr>
        <w:t xml:space="preserve">ing when the difference between </w:t>
      </w:r>
      <w:r w:rsidRPr="007350C8">
        <w:rPr>
          <w:rStyle w:val="Strong"/>
          <w:b w:val="0"/>
          <w:sz w:val="24"/>
        </w:rPr>
        <w:t xml:space="preserve">a specified cell top and cell bottom was less than </w:t>
      </w:r>
      <w:r>
        <w:rPr>
          <w:rStyle w:val="Strong"/>
          <w:b w:val="0"/>
          <w:sz w:val="24"/>
        </w:rPr>
        <w:t xml:space="preserve">100*Thickfact, where Thickfact </w:t>
      </w:r>
      <w:r w:rsidRPr="007350C8">
        <w:rPr>
          <w:rStyle w:val="Strong"/>
          <w:b w:val="0"/>
          <w:sz w:val="24"/>
        </w:rPr>
        <w:t>is an input variable specified within the NWT solve</w:t>
      </w:r>
      <w:r>
        <w:rPr>
          <w:rStyle w:val="Strong"/>
          <w:b w:val="0"/>
          <w:sz w:val="24"/>
        </w:rPr>
        <w:t xml:space="preserve">r input file. These cells were </w:t>
      </w:r>
      <w:r w:rsidRPr="007350C8">
        <w:rPr>
          <w:rStyle w:val="Strong"/>
          <w:b w:val="0"/>
          <w:sz w:val="24"/>
        </w:rPr>
        <w:t>set to inactive by setting IBOUND=0. This conditi</w:t>
      </w:r>
      <w:r w:rsidR="00845C9D">
        <w:rPr>
          <w:rStyle w:val="Strong"/>
          <w:b w:val="0"/>
          <w:sz w:val="24"/>
        </w:rPr>
        <w:t>on</w:t>
      </w:r>
      <w:r>
        <w:rPr>
          <w:rStyle w:val="Strong"/>
          <w:b w:val="0"/>
          <w:sz w:val="24"/>
        </w:rPr>
        <w:t xml:space="preserve"> is now treated as an error </w:t>
      </w:r>
      <w:r w:rsidRPr="007350C8">
        <w:rPr>
          <w:rStyle w:val="Strong"/>
          <w:b w:val="0"/>
          <w:sz w:val="24"/>
        </w:rPr>
        <w:t>and the model will</w:t>
      </w:r>
      <w:r>
        <w:rPr>
          <w:rStyle w:val="Strong"/>
          <w:b w:val="0"/>
          <w:sz w:val="24"/>
        </w:rPr>
        <w:t xml:space="preserve"> stop if TOP-BOT&lt;100*Thickfact.</w:t>
      </w:r>
    </w:p>
    <w:p w14:paraId="5DE48868" w14:textId="77777777" w:rsidR="007350C8" w:rsidRDefault="007350C8" w:rsidP="007350C8">
      <w:pPr>
        <w:rPr>
          <w:rStyle w:val="Strong"/>
          <w:b w:val="0"/>
          <w:sz w:val="24"/>
        </w:rPr>
      </w:pPr>
    </w:p>
    <w:p w14:paraId="2351ED34" w14:textId="77777777" w:rsidR="007350C8" w:rsidRDefault="00845C9D" w:rsidP="007350C8">
      <w:pPr>
        <w:rPr>
          <w:rStyle w:val="Strong"/>
          <w:b w:val="0"/>
          <w:sz w:val="24"/>
        </w:rPr>
      </w:pPr>
      <w:r>
        <w:rPr>
          <w:rStyle w:val="Strong"/>
          <w:b w:val="0"/>
          <w:sz w:val="24"/>
        </w:rPr>
        <w:t xml:space="preserve">The bug found in the UPW Package also required a fix </w:t>
      </w:r>
      <w:r w:rsidRPr="007350C8">
        <w:rPr>
          <w:rStyle w:val="Strong"/>
          <w:b w:val="0"/>
          <w:sz w:val="24"/>
        </w:rPr>
        <w:t xml:space="preserve">in the </w:t>
      </w:r>
      <w:r>
        <w:rPr>
          <w:rStyle w:val="Strong"/>
          <w:b w:val="0"/>
          <w:sz w:val="24"/>
        </w:rPr>
        <w:t xml:space="preserve">NWT Package for the </w:t>
      </w:r>
      <w:r w:rsidRPr="007350C8">
        <w:rPr>
          <w:rStyle w:val="Strong"/>
          <w:b w:val="0"/>
          <w:sz w:val="24"/>
        </w:rPr>
        <w:t>calculation of the d</w:t>
      </w:r>
      <w:r>
        <w:rPr>
          <w:rStyle w:val="Strong"/>
          <w:b w:val="0"/>
          <w:sz w:val="24"/>
        </w:rPr>
        <w:t xml:space="preserve">erivative of the conductance equation </w:t>
      </w:r>
      <w:r w:rsidRPr="007350C8">
        <w:rPr>
          <w:rStyle w:val="Strong"/>
          <w:b w:val="0"/>
          <w:sz w:val="24"/>
        </w:rPr>
        <w:t xml:space="preserve">during complete wetting of a cell. </w:t>
      </w:r>
    </w:p>
    <w:p w14:paraId="19059B31" w14:textId="77777777" w:rsidR="00845C9D" w:rsidRPr="007350C8" w:rsidRDefault="00845C9D" w:rsidP="007350C8">
      <w:pPr>
        <w:rPr>
          <w:rStyle w:val="Strong"/>
          <w:b w:val="0"/>
          <w:sz w:val="24"/>
        </w:rPr>
      </w:pPr>
    </w:p>
    <w:p w14:paraId="071F5C3A" w14:textId="77777777" w:rsidR="007350C8" w:rsidRPr="007350C8" w:rsidRDefault="00573903" w:rsidP="007350C8">
      <w:pPr>
        <w:rPr>
          <w:rStyle w:val="Strong"/>
          <w:b w:val="0"/>
          <w:sz w:val="24"/>
        </w:rPr>
      </w:pPr>
      <w:r>
        <w:rPr>
          <w:rStyle w:val="Strong"/>
          <w:b w:val="0"/>
          <w:sz w:val="24"/>
        </w:rPr>
        <w:t>A minor memory-</w:t>
      </w:r>
      <w:r w:rsidR="007350C8" w:rsidRPr="007350C8">
        <w:rPr>
          <w:rStyle w:val="Strong"/>
          <w:b w:val="0"/>
          <w:sz w:val="24"/>
        </w:rPr>
        <w:t xml:space="preserve">allocation error was fixed in GMRES that affected compilations using </w:t>
      </w:r>
    </w:p>
    <w:p w14:paraId="5921E41A" w14:textId="77777777" w:rsidR="007350C8" w:rsidRPr="007350C8" w:rsidRDefault="007350C8" w:rsidP="007350C8">
      <w:pPr>
        <w:rPr>
          <w:rStyle w:val="Strong"/>
          <w:b w:val="0"/>
          <w:sz w:val="24"/>
        </w:rPr>
      </w:pPr>
      <w:proofErr w:type="gramStart"/>
      <w:r w:rsidRPr="007350C8">
        <w:rPr>
          <w:rStyle w:val="Strong"/>
          <w:b w:val="0"/>
          <w:sz w:val="24"/>
        </w:rPr>
        <w:t>the</w:t>
      </w:r>
      <w:proofErr w:type="gramEnd"/>
      <w:r w:rsidRPr="007350C8">
        <w:rPr>
          <w:rStyle w:val="Strong"/>
          <w:b w:val="0"/>
          <w:sz w:val="24"/>
        </w:rPr>
        <w:t xml:space="preserve"> gfortran compiler</w:t>
      </w:r>
      <w:r w:rsidR="00573903">
        <w:rPr>
          <w:rStyle w:val="Strong"/>
          <w:b w:val="0"/>
          <w:sz w:val="24"/>
        </w:rPr>
        <w:t>.</w:t>
      </w:r>
    </w:p>
    <w:p w14:paraId="04389AC8" w14:textId="77777777" w:rsidR="007350C8" w:rsidRPr="007350C8" w:rsidRDefault="007350C8" w:rsidP="007350C8">
      <w:pPr>
        <w:rPr>
          <w:rStyle w:val="Strong"/>
          <w:b w:val="0"/>
          <w:sz w:val="24"/>
        </w:rPr>
      </w:pPr>
    </w:p>
    <w:p w14:paraId="0A969C43" w14:textId="77777777" w:rsidR="007350C8" w:rsidRDefault="00573903" w:rsidP="007350C8">
      <w:pPr>
        <w:rPr>
          <w:rStyle w:val="Strong"/>
          <w:b w:val="0"/>
          <w:sz w:val="24"/>
        </w:rPr>
      </w:pPr>
      <w:r>
        <w:rPr>
          <w:rStyle w:val="Strong"/>
          <w:b w:val="0"/>
          <w:sz w:val="24"/>
        </w:rPr>
        <w:lastRenderedPageBreak/>
        <w:t>Default solver-</w:t>
      </w:r>
      <w:r w:rsidR="007350C8" w:rsidRPr="007350C8">
        <w:rPr>
          <w:rStyle w:val="Strong"/>
          <w:b w:val="0"/>
          <w:sz w:val="24"/>
        </w:rPr>
        <w:t>input values for the xmd solver (Linme</w:t>
      </w:r>
      <w:r>
        <w:rPr>
          <w:rStyle w:val="Strong"/>
          <w:b w:val="0"/>
          <w:sz w:val="24"/>
        </w:rPr>
        <w:t xml:space="preserve">th=2) were modified to improve </w:t>
      </w:r>
      <w:r w:rsidR="007350C8" w:rsidRPr="007350C8">
        <w:rPr>
          <w:rStyle w:val="Strong"/>
          <w:b w:val="0"/>
          <w:sz w:val="24"/>
        </w:rPr>
        <w:t>convergence. Solver input values for the SIMPLE, MODERA</w:t>
      </w:r>
      <w:r>
        <w:rPr>
          <w:rStyle w:val="Strong"/>
          <w:b w:val="0"/>
          <w:sz w:val="24"/>
        </w:rPr>
        <w:t xml:space="preserve">TE, and COMPLEX default options </w:t>
      </w:r>
      <w:r w:rsidR="007350C8" w:rsidRPr="007350C8">
        <w:rPr>
          <w:rStyle w:val="Strong"/>
          <w:b w:val="0"/>
          <w:sz w:val="24"/>
        </w:rPr>
        <w:t>are:</w:t>
      </w:r>
    </w:p>
    <w:p w14:paraId="4EF57342" w14:textId="77777777" w:rsidR="00573903" w:rsidRDefault="00573903" w:rsidP="007350C8">
      <w:pPr>
        <w:rPr>
          <w:rStyle w:val="Strong"/>
          <w:b w:val="0"/>
          <w:sz w:val="24"/>
        </w:rPr>
      </w:pPr>
    </w:p>
    <w:p w14:paraId="3953784E" w14:textId="77777777" w:rsidR="00845C9D" w:rsidRDefault="00845C9D" w:rsidP="007350C8">
      <w:pPr>
        <w:rPr>
          <w:rStyle w:val="Strong"/>
          <w:b w:val="0"/>
          <w:sz w:val="24"/>
        </w:rPr>
      </w:pPr>
    </w:p>
    <w:p w14:paraId="523B0D32" w14:textId="77777777" w:rsidR="00845C9D" w:rsidRDefault="00845C9D" w:rsidP="007350C8">
      <w:pPr>
        <w:rPr>
          <w:rStyle w:val="Strong"/>
          <w:b w:val="0"/>
          <w:sz w:val="24"/>
        </w:rPr>
      </w:pPr>
    </w:p>
    <w:p w14:paraId="3E760E3B" w14:textId="77777777" w:rsidR="00573903" w:rsidRPr="00573903" w:rsidRDefault="00573903" w:rsidP="00573903">
      <w:pPr>
        <w:pStyle w:val="PlainText"/>
        <w:rPr>
          <w:rFonts w:asciiTheme="minorHAnsi" w:hAnsiTheme="minorHAnsi" w:cs="Courier New"/>
          <w:sz w:val="24"/>
          <w:szCs w:val="24"/>
        </w:rPr>
      </w:pPr>
      <w:r w:rsidRPr="00573903">
        <w:rPr>
          <w:rFonts w:asciiTheme="minorHAnsi" w:hAnsiTheme="minorHAnsi" w:cs="Courier New"/>
          <w:sz w:val="24"/>
          <w:szCs w:val="24"/>
        </w:rPr>
        <w:t>SIMPLE:</w:t>
      </w:r>
    </w:p>
    <w:p w14:paraId="520CC9D2"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DBDTHETA     = 0.97</w:t>
      </w:r>
    </w:p>
    <w:p w14:paraId="4FA755B4"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DBDKAPPA     = 0.0001</w:t>
      </w:r>
    </w:p>
    <w:p w14:paraId="618FC11E"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DBDGAMMA     = 0.0</w:t>
      </w:r>
    </w:p>
    <w:p w14:paraId="62F076DC"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MOMFACT      = 0.0</w:t>
      </w:r>
    </w:p>
    <w:p w14:paraId="3E0CC364"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BACKFLAG     = 0</w:t>
      </w:r>
    </w:p>
    <w:p w14:paraId="0AB0BBA2"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w:t>
      </w:r>
      <w:proofErr w:type="gramStart"/>
      <w:r w:rsidRPr="00327047">
        <w:rPr>
          <w:rFonts w:ascii="Courier New" w:hAnsi="Courier New" w:cs="Courier New"/>
        </w:rPr>
        <w:t>MAXBACKITER  =</w:t>
      </w:r>
      <w:proofErr w:type="gramEnd"/>
      <w:r w:rsidRPr="00327047">
        <w:rPr>
          <w:rFonts w:ascii="Courier New" w:hAnsi="Courier New" w:cs="Courier New"/>
        </w:rPr>
        <w:t xml:space="preserve"> 20</w:t>
      </w:r>
    </w:p>
    <w:p w14:paraId="391AE355"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BACKTOL      = 1.5</w:t>
      </w:r>
    </w:p>
    <w:p w14:paraId="57901788"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BACKREDUCE   = 0.97</w:t>
      </w:r>
    </w:p>
    <w:p w14:paraId="4DE3AC93"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IACL         = 1</w:t>
      </w:r>
    </w:p>
    <w:p w14:paraId="32605A05"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NORDER       = 0</w:t>
      </w:r>
    </w:p>
    <w:p w14:paraId="356A4AC2"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LEVEL        = 1</w:t>
      </w:r>
    </w:p>
    <w:p w14:paraId="49C2BF41"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NORTH        = 5</w:t>
      </w:r>
    </w:p>
    <w:p w14:paraId="4F300517"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IREDSYS      = 1</w:t>
      </w:r>
    </w:p>
    <w:p w14:paraId="00403374"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RRCTOLS      = 0.0</w:t>
      </w:r>
    </w:p>
    <w:p w14:paraId="3A02926D"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IDROPTOL     = 1</w:t>
      </w:r>
    </w:p>
    <w:p w14:paraId="0FB83CAA"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EPSRNS       = 5.0e-3</w:t>
      </w:r>
    </w:p>
    <w:p w14:paraId="29FBF830"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HCLOSEXMD    = 1.0e-3</w:t>
      </w:r>
    </w:p>
    <w:p w14:paraId="426D0648"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MXITERXMD    = 50</w:t>
      </w:r>
    </w:p>
    <w:p w14:paraId="6B96BE83" w14:textId="77777777" w:rsidR="00361AD9" w:rsidRPr="00573903" w:rsidRDefault="00361AD9" w:rsidP="00361AD9">
      <w:pPr>
        <w:pStyle w:val="PlainText"/>
        <w:rPr>
          <w:rFonts w:asciiTheme="minorHAnsi" w:hAnsiTheme="minorHAnsi" w:cs="Courier New"/>
          <w:sz w:val="24"/>
          <w:szCs w:val="24"/>
        </w:rPr>
      </w:pPr>
      <w:r>
        <w:rPr>
          <w:rFonts w:asciiTheme="minorHAnsi" w:hAnsiTheme="minorHAnsi" w:cs="Courier New"/>
          <w:sz w:val="24"/>
          <w:szCs w:val="24"/>
        </w:rPr>
        <w:t>MODERATE</w:t>
      </w:r>
      <w:r w:rsidRPr="00573903">
        <w:rPr>
          <w:rFonts w:asciiTheme="minorHAnsi" w:hAnsiTheme="minorHAnsi" w:cs="Courier New"/>
          <w:sz w:val="24"/>
          <w:szCs w:val="24"/>
        </w:rPr>
        <w:t>:</w:t>
      </w:r>
    </w:p>
    <w:p w14:paraId="111796F0"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DBDTHETA     = 0.90</w:t>
      </w:r>
    </w:p>
    <w:p w14:paraId="510625AA"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DBDKAPPA     = 0.00001</w:t>
      </w:r>
    </w:p>
    <w:p w14:paraId="73DFD89A"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DBDGAMMA     = 0.0</w:t>
      </w:r>
    </w:p>
    <w:p w14:paraId="6D8570B9"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MOMFACT      = 0.1</w:t>
      </w:r>
    </w:p>
    <w:p w14:paraId="33424EE3"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BACKFLAG     = 0</w:t>
      </w:r>
    </w:p>
    <w:p w14:paraId="11D920AD"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w:t>
      </w:r>
      <w:proofErr w:type="gramStart"/>
      <w:r w:rsidRPr="00327047">
        <w:rPr>
          <w:rFonts w:ascii="Courier New" w:hAnsi="Courier New" w:cs="Courier New"/>
        </w:rPr>
        <w:t>MAXBACKITER  =</w:t>
      </w:r>
      <w:proofErr w:type="gramEnd"/>
      <w:r w:rsidRPr="00327047">
        <w:rPr>
          <w:rFonts w:ascii="Courier New" w:hAnsi="Courier New" w:cs="Courier New"/>
        </w:rPr>
        <w:t xml:space="preserve"> 20</w:t>
      </w:r>
    </w:p>
    <w:p w14:paraId="51C747E4"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BACKTOL      = 1.1</w:t>
      </w:r>
    </w:p>
    <w:p w14:paraId="651DD4C3"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BACKREDUCE   = 0.9</w:t>
      </w:r>
    </w:p>
    <w:p w14:paraId="44781C00"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IACL         = 1         </w:t>
      </w:r>
    </w:p>
    <w:p w14:paraId="4ED6F9B3"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NORDER       = 0                </w:t>
      </w:r>
    </w:p>
    <w:p w14:paraId="28362FBB"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LEVEL        = 1        </w:t>
      </w:r>
    </w:p>
    <w:p w14:paraId="41D1DB65"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NORTH        = 10     </w:t>
      </w:r>
    </w:p>
    <w:p w14:paraId="2ADA8FF4"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IREDSYS      = 1</w:t>
      </w:r>
    </w:p>
    <w:p w14:paraId="1DD14A73"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RRCTOLS      = 0.0</w:t>
      </w:r>
    </w:p>
    <w:p w14:paraId="0121EA35"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IDROPTOL     = 1</w:t>
      </w:r>
    </w:p>
    <w:p w14:paraId="0D22B139"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EPSRNS       = 5.0e-3  </w:t>
      </w:r>
    </w:p>
    <w:p w14:paraId="06F59381"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HCLOSEXMD    = 1.0e-3  </w:t>
      </w:r>
    </w:p>
    <w:p w14:paraId="162878E5"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MXITERXMD    = 100      </w:t>
      </w:r>
    </w:p>
    <w:p w14:paraId="29B2ADCA" w14:textId="77777777" w:rsidR="00361AD9" w:rsidRPr="00573903" w:rsidRDefault="00361AD9" w:rsidP="00361AD9">
      <w:pPr>
        <w:pStyle w:val="PlainText"/>
        <w:rPr>
          <w:rFonts w:asciiTheme="minorHAnsi" w:hAnsiTheme="minorHAnsi" w:cs="Courier New"/>
          <w:sz w:val="24"/>
          <w:szCs w:val="24"/>
        </w:rPr>
      </w:pPr>
      <w:r>
        <w:rPr>
          <w:rFonts w:asciiTheme="minorHAnsi" w:hAnsiTheme="minorHAnsi" w:cs="Courier New"/>
          <w:sz w:val="24"/>
          <w:szCs w:val="24"/>
        </w:rPr>
        <w:t>COMPLEX</w:t>
      </w:r>
      <w:r w:rsidRPr="00573903">
        <w:rPr>
          <w:rFonts w:asciiTheme="minorHAnsi" w:hAnsiTheme="minorHAnsi" w:cs="Courier New"/>
          <w:sz w:val="24"/>
          <w:szCs w:val="24"/>
        </w:rPr>
        <w:t>:</w:t>
      </w:r>
    </w:p>
    <w:p w14:paraId="46C1F03E"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DBDTHETA     = 0.85</w:t>
      </w:r>
    </w:p>
    <w:p w14:paraId="192A5228"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DBDKAPPA     = 0.00001</w:t>
      </w:r>
    </w:p>
    <w:p w14:paraId="079E793D"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DBDGAMMA     = 0.0</w:t>
      </w:r>
    </w:p>
    <w:p w14:paraId="659DCF2E"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MOMFACT      = 0.1</w:t>
      </w:r>
    </w:p>
    <w:p w14:paraId="7222167D"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BACKFLAG     = 1</w:t>
      </w:r>
    </w:p>
    <w:p w14:paraId="20C5A024"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w:t>
      </w:r>
      <w:proofErr w:type="gramStart"/>
      <w:r w:rsidRPr="00327047">
        <w:rPr>
          <w:rFonts w:ascii="Courier New" w:hAnsi="Courier New" w:cs="Courier New"/>
        </w:rPr>
        <w:t>MAXBACKITER  =</w:t>
      </w:r>
      <w:proofErr w:type="gramEnd"/>
      <w:r w:rsidRPr="00327047">
        <w:rPr>
          <w:rFonts w:ascii="Courier New" w:hAnsi="Courier New" w:cs="Courier New"/>
        </w:rPr>
        <w:t xml:space="preserve"> 50</w:t>
      </w:r>
    </w:p>
    <w:p w14:paraId="589D39C0"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BACKTOL      = 1.1</w:t>
      </w:r>
    </w:p>
    <w:p w14:paraId="22BD6F31" w14:textId="77777777" w:rsidR="00573903" w:rsidRPr="00327047" w:rsidRDefault="00573903" w:rsidP="00573903">
      <w:pPr>
        <w:pStyle w:val="PlainText"/>
        <w:rPr>
          <w:rFonts w:ascii="Courier New" w:hAnsi="Courier New" w:cs="Courier New"/>
        </w:rPr>
      </w:pPr>
      <w:r w:rsidRPr="00327047">
        <w:rPr>
          <w:rFonts w:ascii="Courier New" w:hAnsi="Courier New" w:cs="Courier New"/>
        </w:rPr>
        <w:lastRenderedPageBreak/>
        <w:t xml:space="preserve">        BACKREDUCE   = 0.7</w:t>
      </w:r>
    </w:p>
    <w:p w14:paraId="585F689E"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IACL         = 2</w:t>
      </w:r>
    </w:p>
    <w:p w14:paraId="5F3D499E"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NORDER       = 0</w:t>
      </w:r>
    </w:p>
    <w:p w14:paraId="4D3E1288"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LEVEL        = 15</w:t>
      </w:r>
    </w:p>
    <w:p w14:paraId="6159C6F8"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NORTH        = 1</w:t>
      </w:r>
    </w:p>
    <w:p w14:paraId="4C32F095"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IREDSYS      = 1</w:t>
      </w:r>
    </w:p>
    <w:p w14:paraId="594471D3"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RRCTOLS      = 0.0</w:t>
      </w:r>
    </w:p>
    <w:p w14:paraId="31CF827F"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IDROPTOL     = 1</w:t>
      </w:r>
    </w:p>
    <w:p w14:paraId="00CE099F"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EPSRNS       = 1.0e-3</w:t>
      </w:r>
    </w:p>
    <w:p w14:paraId="7B53D72C"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HCLOSEXMD    = 1.0e-4</w:t>
      </w:r>
    </w:p>
    <w:p w14:paraId="5A72BEF3"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MXITERXMD    = 200</w:t>
      </w:r>
    </w:p>
    <w:p w14:paraId="7F146157" w14:textId="77777777" w:rsidR="00573903" w:rsidRPr="0001391C" w:rsidRDefault="00573903" w:rsidP="007350C8">
      <w:pPr>
        <w:rPr>
          <w:rStyle w:val="Strong"/>
          <w:b w:val="0"/>
          <w:sz w:val="24"/>
        </w:rPr>
      </w:pPr>
    </w:p>
    <w:p w14:paraId="4BE74A7B" w14:textId="77777777" w:rsidR="00520ACB" w:rsidRDefault="00520ACB" w:rsidP="00520ACB">
      <w:pPr>
        <w:rPr>
          <w:rStyle w:val="Strong"/>
          <w:b w:val="0"/>
          <w:sz w:val="24"/>
        </w:rPr>
      </w:pPr>
      <w:r>
        <w:rPr>
          <w:rStyle w:val="Strong"/>
          <w:b w:val="0"/>
          <w:sz w:val="24"/>
        </w:rPr>
        <w:t>Streamflow-Routing (SFR2) Package</w:t>
      </w:r>
      <w:r w:rsidRPr="0001391C">
        <w:rPr>
          <w:rStyle w:val="Strong"/>
          <w:b w:val="0"/>
          <w:sz w:val="24"/>
        </w:rPr>
        <w:t xml:space="preserve">: </w:t>
      </w:r>
    </w:p>
    <w:p w14:paraId="03211E8A" w14:textId="77777777" w:rsidR="00653AA5" w:rsidRDefault="00406F29" w:rsidP="00653AA5">
      <w:pPr>
        <w:pStyle w:val="PlainText"/>
        <w:rPr>
          <w:rFonts w:asciiTheme="minorHAnsi" w:hAnsiTheme="minorHAnsi" w:cs="Courier New"/>
          <w:sz w:val="24"/>
          <w:szCs w:val="24"/>
        </w:rPr>
      </w:pPr>
      <w:r>
        <w:rPr>
          <w:rFonts w:asciiTheme="minorHAnsi" w:hAnsiTheme="minorHAnsi" w:cs="Courier New"/>
          <w:sz w:val="24"/>
          <w:szCs w:val="24"/>
        </w:rPr>
        <w:t xml:space="preserve">(1) </w:t>
      </w:r>
      <w:r w:rsidR="00653AA5" w:rsidRPr="00653AA5">
        <w:rPr>
          <w:rFonts w:asciiTheme="minorHAnsi" w:hAnsiTheme="minorHAnsi" w:cs="Courier New"/>
          <w:sz w:val="24"/>
          <w:szCs w:val="24"/>
        </w:rPr>
        <w:t>The input f</w:t>
      </w:r>
      <w:r w:rsidR="00653AA5">
        <w:rPr>
          <w:rFonts w:asciiTheme="minorHAnsi" w:hAnsiTheme="minorHAnsi" w:cs="Courier New"/>
          <w:sz w:val="24"/>
          <w:szCs w:val="24"/>
        </w:rPr>
        <w:t>ormat for specifying character-</w:t>
      </w:r>
      <w:r w:rsidR="00653AA5" w:rsidRPr="00653AA5">
        <w:rPr>
          <w:rFonts w:asciiTheme="minorHAnsi" w:hAnsiTheme="minorHAnsi" w:cs="Courier New"/>
          <w:sz w:val="24"/>
          <w:szCs w:val="24"/>
        </w:rPr>
        <w:t>variable o</w:t>
      </w:r>
      <w:r w:rsidR="00653AA5">
        <w:rPr>
          <w:rFonts w:asciiTheme="minorHAnsi" w:hAnsiTheme="minorHAnsi" w:cs="Courier New"/>
          <w:sz w:val="24"/>
          <w:szCs w:val="24"/>
        </w:rPr>
        <w:t>ptions has changed. Rather than specifying character-</w:t>
      </w:r>
      <w:r w:rsidR="00653AA5" w:rsidRPr="00653AA5">
        <w:rPr>
          <w:rFonts w:asciiTheme="minorHAnsi" w:hAnsiTheme="minorHAnsi" w:cs="Courier New"/>
          <w:sz w:val="24"/>
          <w:szCs w:val="24"/>
        </w:rPr>
        <w:t>variable options in a sing</w:t>
      </w:r>
      <w:r w:rsidR="00653AA5">
        <w:rPr>
          <w:rFonts w:asciiTheme="minorHAnsi" w:hAnsiTheme="minorHAnsi" w:cs="Courier New"/>
          <w:sz w:val="24"/>
          <w:szCs w:val="24"/>
        </w:rPr>
        <w:t>le line in a particular order, each character-</w:t>
      </w:r>
      <w:r w:rsidR="00653AA5" w:rsidRPr="00653AA5">
        <w:rPr>
          <w:rFonts w:asciiTheme="minorHAnsi" w:hAnsiTheme="minorHAnsi" w:cs="Courier New"/>
          <w:sz w:val="24"/>
          <w:szCs w:val="24"/>
        </w:rPr>
        <w:t>variable option is specified on a sepa</w:t>
      </w:r>
      <w:r w:rsidR="00653AA5">
        <w:rPr>
          <w:rFonts w:asciiTheme="minorHAnsi" w:hAnsiTheme="minorHAnsi" w:cs="Courier New"/>
          <w:sz w:val="24"/>
          <w:szCs w:val="24"/>
        </w:rPr>
        <w:t xml:space="preserve">rate line. If additional input </w:t>
      </w:r>
      <w:r w:rsidR="00653AA5" w:rsidRPr="00653AA5">
        <w:rPr>
          <w:rFonts w:asciiTheme="minorHAnsi" w:hAnsiTheme="minorHAnsi" w:cs="Courier New"/>
          <w:sz w:val="24"/>
          <w:szCs w:val="24"/>
        </w:rPr>
        <w:t>is required along w</w:t>
      </w:r>
      <w:r w:rsidR="00653AA5">
        <w:rPr>
          <w:rFonts w:asciiTheme="minorHAnsi" w:hAnsiTheme="minorHAnsi" w:cs="Courier New"/>
          <w:sz w:val="24"/>
          <w:szCs w:val="24"/>
        </w:rPr>
        <w:t>ith the character-</w:t>
      </w:r>
      <w:r w:rsidR="00653AA5" w:rsidRPr="00653AA5">
        <w:rPr>
          <w:rFonts w:asciiTheme="minorHAnsi" w:hAnsiTheme="minorHAnsi" w:cs="Courier New"/>
          <w:sz w:val="24"/>
          <w:szCs w:val="24"/>
        </w:rPr>
        <w:t>variable option</w:t>
      </w:r>
      <w:r w:rsidR="00653AA5">
        <w:rPr>
          <w:rFonts w:asciiTheme="minorHAnsi" w:hAnsiTheme="minorHAnsi" w:cs="Courier New"/>
          <w:sz w:val="24"/>
          <w:szCs w:val="24"/>
        </w:rPr>
        <w:t>,</w:t>
      </w:r>
      <w:r w:rsidR="00653AA5" w:rsidRPr="00653AA5">
        <w:rPr>
          <w:rFonts w:asciiTheme="minorHAnsi" w:hAnsiTheme="minorHAnsi" w:cs="Courier New"/>
          <w:sz w:val="24"/>
          <w:szCs w:val="24"/>
        </w:rPr>
        <w:t xml:space="preserve"> t</w:t>
      </w:r>
      <w:r w:rsidR="00653AA5">
        <w:rPr>
          <w:rFonts w:asciiTheme="minorHAnsi" w:hAnsiTheme="minorHAnsi" w:cs="Courier New"/>
          <w:sz w:val="24"/>
          <w:szCs w:val="24"/>
        </w:rPr>
        <w:t>hen this value is specified on the same line as the character-</w:t>
      </w:r>
      <w:r w:rsidR="00653AA5" w:rsidRPr="00653AA5">
        <w:rPr>
          <w:rFonts w:asciiTheme="minorHAnsi" w:hAnsiTheme="minorHAnsi" w:cs="Courier New"/>
          <w:sz w:val="24"/>
          <w:szCs w:val="24"/>
        </w:rPr>
        <w:t xml:space="preserve">variable option separated </w:t>
      </w:r>
      <w:r w:rsidR="00653AA5">
        <w:rPr>
          <w:rFonts w:asciiTheme="minorHAnsi" w:hAnsiTheme="minorHAnsi" w:cs="Courier New"/>
          <w:sz w:val="24"/>
          <w:szCs w:val="24"/>
        </w:rPr>
        <w:t xml:space="preserve">by one or more spaces. Options </w:t>
      </w:r>
      <w:r>
        <w:rPr>
          <w:rFonts w:asciiTheme="minorHAnsi" w:hAnsiTheme="minorHAnsi" w:cs="Courier New"/>
          <w:sz w:val="24"/>
          <w:szCs w:val="24"/>
        </w:rPr>
        <w:t>must be procee</w:t>
      </w:r>
      <w:r w:rsidR="00493B89" w:rsidRPr="00493B89">
        <w:rPr>
          <w:rFonts w:asciiTheme="minorHAnsi" w:hAnsiTheme="minorHAnsi" w:cs="Courier New"/>
          <w:sz w:val="24"/>
          <w:szCs w:val="24"/>
        </w:rPr>
        <w:t>ded with the "</w:t>
      </w:r>
      <w:r w:rsidR="00493B89" w:rsidRPr="00493B89">
        <w:rPr>
          <w:rFonts w:ascii="Courier New" w:hAnsi="Courier New" w:cs="Courier New"/>
        </w:rPr>
        <w:t>OPTIONS</w:t>
      </w:r>
      <w:r w:rsidR="00493B89" w:rsidRPr="00493B89">
        <w:rPr>
          <w:rFonts w:asciiTheme="minorHAnsi" w:hAnsiTheme="minorHAnsi" w:cs="Courier New"/>
          <w:sz w:val="24"/>
          <w:szCs w:val="24"/>
        </w:rPr>
        <w:t>" specificat</w:t>
      </w:r>
      <w:r w:rsidR="00493B89">
        <w:rPr>
          <w:rFonts w:asciiTheme="minorHAnsi" w:hAnsiTheme="minorHAnsi" w:cs="Courier New"/>
          <w:sz w:val="24"/>
          <w:szCs w:val="24"/>
        </w:rPr>
        <w:t>ion and followed by the "</w:t>
      </w:r>
      <w:r w:rsidR="00493B89" w:rsidRPr="00493B89">
        <w:rPr>
          <w:rFonts w:ascii="Courier New" w:hAnsi="Courier New" w:cs="Courier New"/>
        </w:rPr>
        <w:t>END</w:t>
      </w:r>
      <w:r w:rsidR="00493B89">
        <w:rPr>
          <w:rFonts w:asciiTheme="minorHAnsi" w:hAnsiTheme="minorHAnsi" w:cs="Courier New"/>
          <w:sz w:val="24"/>
          <w:szCs w:val="24"/>
        </w:rPr>
        <w:t xml:space="preserve">" specification. </w:t>
      </w:r>
      <w:r w:rsidR="00653AA5" w:rsidRPr="00653AA5">
        <w:rPr>
          <w:rFonts w:asciiTheme="minorHAnsi" w:hAnsiTheme="minorHAnsi" w:cs="Courier New"/>
          <w:sz w:val="24"/>
          <w:szCs w:val="24"/>
        </w:rPr>
        <w:t>Characters can be sp</w:t>
      </w:r>
      <w:r w:rsidR="00653AA5">
        <w:rPr>
          <w:rFonts w:asciiTheme="minorHAnsi" w:hAnsiTheme="minorHAnsi" w:cs="Courier New"/>
          <w:sz w:val="24"/>
          <w:szCs w:val="24"/>
        </w:rPr>
        <w:t>ecified as upper or lower case.</w:t>
      </w:r>
    </w:p>
    <w:p w14:paraId="289D3D0C" w14:textId="77777777" w:rsidR="00653AA5" w:rsidRDefault="00653AA5" w:rsidP="00653AA5">
      <w:pPr>
        <w:pStyle w:val="PlainText"/>
        <w:rPr>
          <w:rFonts w:asciiTheme="minorHAnsi" w:hAnsiTheme="minorHAnsi" w:cs="Courier New"/>
          <w:sz w:val="24"/>
          <w:szCs w:val="24"/>
        </w:rPr>
      </w:pPr>
    </w:p>
    <w:p w14:paraId="333BAF95" w14:textId="77777777" w:rsidR="00653AA5" w:rsidRPr="00653AA5" w:rsidRDefault="00653AA5" w:rsidP="00653AA5">
      <w:pPr>
        <w:pStyle w:val="PlainText"/>
        <w:rPr>
          <w:rFonts w:asciiTheme="minorHAnsi" w:hAnsiTheme="minorHAnsi" w:cs="Courier New"/>
          <w:sz w:val="24"/>
          <w:szCs w:val="24"/>
        </w:rPr>
      </w:pPr>
      <w:r w:rsidRPr="00653AA5">
        <w:rPr>
          <w:rFonts w:asciiTheme="minorHAnsi" w:hAnsiTheme="minorHAnsi" w:cs="Courier New"/>
          <w:sz w:val="24"/>
          <w:szCs w:val="24"/>
        </w:rPr>
        <w:t>Optional character variables for SFR2 in any order:</w:t>
      </w:r>
    </w:p>
    <w:p w14:paraId="13CBB6C8" w14:textId="77777777" w:rsidR="00653AA5" w:rsidRPr="00653AA5" w:rsidRDefault="00653AA5" w:rsidP="00653AA5">
      <w:pPr>
        <w:pStyle w:val="PlainText"/>
        <w:rPr>
          <w:rFonts w:asciiTheme="minorHAnsi" w:hAnsiTheme="minorHAnsi" w:cs="Courier New"/>
          <w:sz w:val="24"/>
          <w:szCs w:val="24"/>
        </w:rPr>
      </w:pPr>
    </w:p>
    <w:p w14:paraId="092FCD5C" w14:textId="77777777" w:rsidR="00653AA5" w:rsidRPr="00653AA5" w:rsidRDefault="00653AA5" w:rsidP="00653AA5">
      <w:pPr>
        <w:pStyle w:val="PlainText"/>
        <w:rPr>
          <w:rFonts w:ascii="Courier New" w:hAnsi="Courier New" w:cs="Courier New"/>
        </w:rPr>
      </w:pPr>
      <w:r w:rsidRPr="00653AA5">
        <w:rPr>
          <w:rFonts w:ascii="Courier New" w:hAnsi="Courier New" w:cs="Courier New"/>
        </w:rPr>
        <w:t>OPTIONS</w:t>
      </w:r>
    </w:p>
    <w:p w14:paraId="09E5E677" w14:textId="77777777" w:rsidR="00653AA5" w:rsidRPr="00653AA5" w:rsidRDefault="00653AA5" w:rsidP="00653AA5">
      <w:pPr>
        <w:pStyle w:val="PlainText"/>
        <w:rPr>
          <w:rFonts w:ascii="Courier New" w:hAnsi="Courier New" w:cs="Courier New"/>
        </w:rPr>
      </w:pPr>
      <w:r w:rsidRPr="00653AA5">
        <w:rPr>
          <w:rFonts w:ascii="Courier New" w:hAnsi="Courier New" w:cs="Courier New"/>
        </w:rPr>
        <w:t>[REACHINPUT]</w:t>
      </w:r>
    </w:p>
    <w:p w14:paraId="53C724DE" w14:textId="77777777" w:rsidR="00653AA5" w:rsidRPr="00653AA5" w:rsidRDefault="00653AA5" w:rsidP="00653AA5">
      <w:pPr>
        <w:pStyle w:val="PlainText"/>
        <w:rPr>
          <w:rFonts w:ascii="Courier New" w:hAnsi="Courier New" w:cs="Courier New"/>
        </w:rPr>
      </w:pPr>
      <w:r w:rsidRPr="00653AA5">
        <w:rPr>
          <w:rFonts w:ascii="Courier New" w:hAnsi="Courier New" w:cs="Courier New"/>
        </w:rPr>
        <w:t>[TRANSROUTE]</w:t>
      </w:r>
    </w:p>
    <w:p w14:paraId="19DE36FC" w14:textId="77777777" w:rsidR="00653AA5" w:rsidRPr="00653AA5" w:rsidRDefault="00653AA5" w:rsidP="00653AA5">
      <w:pPr>
        <w:pStyle w:val="PlainText"/>
        <w:rPr>
          <w:rFonts w:ascii="Courier New" w:hAnsi="Courier New" w:cs="Courier New"/>
        </w:rPr>
      </w:pPr>
      <w:r w:rsidRPr="00653AA5">
        <w:rPr>
          <w:rFonts w:ascii="Courier New" w:hAnsi="Courier New" w:cs="Courier New"/>
        </w:rPr>
        <w:t>[TABFILES Numtab Maxval]</w:t>
      </w:r>
    </w:p>
    <w:p w14:paraId="7CF02F52" w14:textId="77777777" w:rsidR="00653AA5" w:rsidRPr="00653AA5" w:rsidRDefault="00653AA5" w:rsidP="00653AA5">
      <w:pPr>
        <w:pStyle w:val="PlainText"/>
        <w:rPr>
          <w:rFonts w:ascii="Courier New" w:hAnsi="Courier New" w:cs="Courier New"/>
        </w:rPr>
      </w:pPr>
      <w:r w:rsidRPr="00653AA5">
        <w:rPr>
          <w:rFonts w:ascii="Courier New" w:hAnsi="Courier New" w:cs="Courier New"/>
        </w:rPr>
        <w:t>[LOSSFACTOR Factor]</w:t>
      </w:r>
    </w:p>
    <w:p w14:paraId="25544B76" w14:textId="77777777" w:rsidR="00653AA5" w:rsidRPr="00653AA5" w:rsidRDefault="00653AA5" w:rsidP="00653AA5">
      <w:pPr>
        <w:pStyle w:val="PlainText"/>
        <w:rPr>
          <w:rFonts w:ascii="Courier New" w:hAnsi="Courier New" w:cs="Courier New"/>
        </w:rPr>
      </w:pPr>
      <w:r w:rsidRPr="00653AA5">
        <w:rPr>
          <w:rFonts w:ascii="Courier New" w:hAnsi="Courier New" w:cs="Courier New"/>
        </w:rPr>
        <w:t>END</w:t>
      </w:r>
    </w:p>
    <w:p w14:paraId="2DDFAC49" w14:textId="77777777" w:rsidR="00520ACB" w:rsidRDefault="00520ACB" w:rsidP="00520ACB">
      <w:pPr>
        <w:pStyle w:val="PlainText"/>
        <w:rPr>
          <w:rFonts w:asciiTheme="minorHAnsi" w:hAnsiTheme="minorHAnsi" w:cs="Courier New"/>
          <w:sz w:val="24"/>
          <w:szCs w:val="24"/>
        </w:rPr>
      </w:pPr>
    </w:p>
    <w:p w14:paraId="78E12BC2" w14:textId="77777777" w:rsidR="00520ACB" w:rsidRPr="00520ACB" w:rsidRDefault="00520ACB" w:rsidP="00520ACB">
      <w:pPr>
        <w:pStyle w:val="PlainText"/>
        <w:rPr>
          <w:rFonts w:asciiTheme="minorHAnsi" w:hAnsiTheme="minorHAnsi" w:cs="Courier New"/>
          <w:sz w:val="24"/>
          <w:szCs w:val="24"/>
        </w:rPr>
      </w:pPr>
      <w:r w:rsidRPr="00520ACB">
        <w:rPr>
          <w:rFonts w:asciiTheme="minorHAnsi" w:hAnsiTheme="minorHAnsi" w:cs="Courier New"/>
          <w:sz w:val="24"/>
          <w:szCs w:val="24"/>
        </w:rPr>
        <w:t xml:space="preserve">New Data Set 1C: </w:t>
      </w:r>
    </w:p>
    <w:p w14:paraId="71589700" w14:textId="77777777" w:rsidR="00520ACB" w:rsidRPr="00520ACB" w:rsidRDefault="00520ACB" w:rsidP="00520ACB">
      <w:pPr>
        <w:pStyle w:val="PlainText"/>
        <w:rPr>
          <w:rFonts w:asciiTheme="minorHAnsi" w:hAnsiTheme="minorHAnsi" w:cs="Courier New"/>
          <w:sz w:val="24"/>
          <w:szCs w:val="24"/>
        </w:rPr>
      </w:pPr>
      <w:r w:rsidRPr="00520ACB">
        <w:rPr>
          <w:rFonts w:asciiTheme="minorHAnsi" w:hAnsiTheme="minorHAnsi" w:cs="Courier New"/>
          <w:sz w:val="24"/>
          <w:szCs w:val="24"/>
        </w:rPr>
        <w:t>[</w:t>
      </w:r>
      <w:r w:rsidRPr="00520ACB">
        <w:rPr>
          <w:rFonts w:ascii="Courier New" w:hAnsi="Courier New" w:cs="Courier New"/>
        </w:rPr>
        <w:t>LOSSFACTOR Factor</w:t>
      </w:r>
      <w:r w:rsidRPr="00520ACB">
        <w:rPr>
          <w:rFonts w:asciiTheme="minorHAnsi" w:hAnsiTheme="minorHAnsi" w:cs="Courier New"/>
          <w:sz w:val="24"/>
          <w:szCs w:val="24"/>
        </w:rPr>
        <w:t>]</w:t>
      </w:r>
    </w:p>
    <w:p w14:paraId="6EA5DFFF" w14:textId="77777777" w:rsidR="00520ACB" w:rsidRDefault="00520ACB" w:rsidP="00520ACB">
      <w:pPr>
        <w:pStyle w:val="PlainText"/>
        <w:rPr>
          <w:rFonts w:asciiTheme="minorHAnsi" w:hAnsiTheme="minorHAnsi" w:cs="Courier New"/>
          <w:sz w:val="24"/>
          <w:szCs w:val="24"/>
        </w:rPr>
      </w:pPr>
    </w:p>
    <w:p w14:paraId="6C8F235C" w14:textId="77777777" w:rsidR="00520ACB" w:rsidRPr="00520ACB" w:rsidRDefault="00520ACB" w:rsidP="00520ACB">
      <w:pPr>
        <w:pStyle w:val="PlainText"/>
        <w:rPr>
          <w:rFonts w:asciiTheme="minorHAnsi" w:hAnsiTheme="minorHAnsi" w:cs="Courier New"/>
          <w:sz w:val="24"/>
          <w:szCs w:val="24"/>
        </w:rPr>
      </w:pPr>
      <w:r w:rsidRPr="00520ACB">
        <w:rPr>
          <w:rFonts w:asciiTheme="minorHAnsi" w:hAnsiTheme="minorHAnsi" w:cs="Courier New"/>
          <w:sz w:val="24"/>
          <w:szCs w:val="24"/>
        </w:rPr>
        <w:t>Definitions</w:t>
      </w:r>
      <w:r w:rsidR="000B0660">
        <w:rPr>
          <w:rFonts w:asciiTheme="minorHAnsi" w:hAnsiTheme="minorHAnsi" w:cs="Courier New"/>
          <w:sz w:val="24"/>
          <w:szCs w:val="24"/>
        </w:rPr>
        <w:t xml:space="preserve"> for new character-variable option</w:t>
      </w:r>
      <w:r w:rsidRPr="00520ACB">
        <w:rPr>
          <w:rFonts w:asciiTheme="minorHAnsi" w:hAnsiTheme="minorHAnsi" w:cs="Courier New"/>
          <w:sz w:val="24"/>
          <w:szCs w:val="24"/>
        </w:rPr>
        <w:t>:</w:t>
      </w:r>
    </w:p>
    <w:p w14:paraId="4A4C65A6" w14:textId="77777777" w:rsidR="00520ACB" w:rsidRPr="00327047" w:rsidRDefault="00520ACB" w:rsidP="00520ACB">
      <w:pPr>
        <w:pStyle w:val="PlainText"/>
        <w:rPr>
          <w:rFonts w:ascii="Courier New" w:hAnsi="Courier New" w:cs="Courier New"/>
        </w:rPr>
      </w:pPr>
    </w:p>
    <w:p w14:paraId="6FE47A6D" w14:textId="77777777" w:rsidR="00520ACB" w:rsidRPr="00520ACB" w:rsidRDefault="00520ACB" w:rsidP="00520ACB">
      <w:pPr>
        <w:pStyle w:val="PlainText"/>
        <w:rPr>
          <w:rFonts w:asciiTheme="minorHAnsi" w:hAnsiTheme="minorHAnsi" w:cs="Courier New"/>
          <w:sz w:val="24"/>
          <w:szCs w:val="24"/>
        </w:rPr>
      </w:pPr>
      <w:r w:rsidRPr="00520ACB">
        <w:rPr>
          <w:rFonts w:ascii="Courier New" w:hAnsi="Courier New" w:cs="Courier New"/>
        </w:rPr>
        <w:t>LOSSFACTOR</w:t>
      </w:r>
      <w:r w:rsidRPr="000500A1">
        <w:rPr>
          <w:rFonts w:asciiTheme="minorHAnsi" w:hAnsiTheme="minorHAnsi" w:cs="Courier New"/>
          <w:sz w:val="24"/>
          <w:szCs w:val="24"/>
        </w:rPr>
        <w:t xml:space="preserve"> --</w:t>
      </w:r>
      <w:r w:rsidRPr="00520ACB">
        <w:rPr>
          <w:rFonts w:asciiTheme="minorHAnsi" w:hAnsiTheme="minorHAnsi" w:cs="Courier New"/>
          <w:sz w:val="24"/>
          <w:szCs w:val="24"/>
        </w:rPr>
        <w:t xml:space="preserve"> An optional character variable. When </w:t>
      </w:r>
      <w:r w:rsidR="000500A1" w:rsidRPr="00520ACB">
        <w:rPr>
          <w:rFonts w:ascii="Courier New" w:hAnsi="Courier New" w:cs="Courier New"/>
        </w:rPr>
        <w:t>LOSSFACTOR</w:t>
      </w:r>
      <w:r w:rsidRPr="00520ACB">
        <w:rPr>
          <w:rFonts w:asciiTheme="minorHAnsi" w:hAnsiTheme="minorHAnsi" w:cs="Courier New"/>
          <w:sz w:val="24"/>
          <w:szCs w:val="24"/>
        </w:rPr>
        <w:t xml:space="preserve"> is specified, the real variable </w:t>
      </w:r>
      <w:r w:rsidR="000500A1" w:rsidRPr="00520ACB">
        <w:rPr>
          <w:rFonts w:ascii="Courier New" w:hAnsi="Courier New" w:cs="Courier New"/>
        </w:rPr>
        <w:t>Factor</w:t>
      </w:r>
      <w:r w:rsidRPr="00520ACB">
        <w:rPr>
          <w:rFonts w:asciiTheme="minorHAnsi" w:hAnsiTheme="minorHAnsi" w:cs="Courier New"/>
          <w:sz w:val="24"/>
          <w:szCs w:val="24"/>
        </w:rPr>
        <w:t xml:space="preserve"> is mulitplied by </w:t>
      </w:r>
      <w:r w:rsidRPr="000B0660">
        <w:rPr>
          <w:rFonts w:ascii="Courier New" w:hAnsi="Courier New" w:cs="Courier New"/>
        </w:rPr>
        <w:t>STRHC1</w:t>
      </w:r>
      <w:r w:rsidRPr="00520ACB">
        <w:rPr>
          <w:rFonts w:asciiTheme="minorHAnsi" w:hAnsiTheme="minorHAnsi" w:cs="Courier New"/>
          <w:sz w:val="24"/>
          <w:szCs w:val="24"/>
        </w:rPr>
        <w:t xml:space="preserve"> or </w:t>
      </w:r>
      <w:r w:rsidRPr="000B0660">
        <w:rPr>
          <w:rFonts w:ascii="Courier New" w:hAnsi="Courier New" w:cs="Courier New"/>
        </w:rPr>
        <w:t xml:space="preserve">Hc1fact </w:t>
      </w:r>
      <w:r w:rsidRPr="000B0660">
        <w:rPr>
          <w:rFonts w:asciiTheme="minorHAnsi" w:hAnsiTheme="minorHAnsi" w:cs="Courier New"/>
          <w:sz w:val="24"/>
          <w:szCs w:val="24"/>
        </w:rPr>
        <w:t>and</w:t>
      </w:r>
      <w:r w:rsidRPr="000B0660">
        <w:rPr>
          <w:rFonts w:ascii="Courier New" w:hAnsi="Courier New" w:cs="Courier New"/>
        </w:rPr>
        <w:t xml:space="preserve"> Hc2fact</w:t>
      </w:r>
      <w:r w:rsidRPr="00520ACB">
        <w:rPr>
          <w:rFonts w:asciiTheme="minorHAnsi" w:hAnsiTheme="minorHAnsi" w:cs="Courier New"/>
          <w:sz w:val="24"/>
          <w:szCs w:val="24"/>
        </w:rPr>
        <w:t xml:space="preserve"> to calculate seepage loss from streams. Calculation of groundwater seepage to streams is unchanged.</w:t>
      </w:r>
    </w:p>
    <w:p w14:paraId="2B39A1BB" w14:textId="77777777" w:rsidR="00520ACB" w:rsidRPr="00520ACB" w:rsidRDefault="00520ACB" w:rsidP="00520ACB">
      <w:pPr>
        <w:pStyle w:val="PlainText"/>
        <w:rPr>
          <w:rFonts w:asciiTheme="minorHAnsi" w:hAnsiTheme="minorHAnsi" w:cs="Courier New"/>
          <w:sz w:val="24"/>
          <w:szCs w:val="24"/>
        </w:rPr>
      </w:pPr>
    </w:p>
    <w:p w14:paraId="5CFE5FC5" w14:textId="77777777" w:rsidR="00520ACB" w:rsidRPr="00520ACB" w:rsidRDefault="00406F29" w:rsidP="00520ACB">
      <w:pPr>
        <w:pStyle w:val="PlainText"/>
        <w:rPr>
          <w:rFonts w:asciiTheme="minorHAnsi" w:hAnsiTheme="minorHAnsi" w:cs="Courier New"/>
          <w:sz w:val="24"/>
          <w:szCs w:val="24"/>
        </w:rPr>
      </w:pPr>
      <w:r>
        <w:rPr>
          <w:rFonts w:asciiTheme="minorHAnsi" w:hAnsiTheme="minorHAnsi" w:cs="Courier New"/>
          <w:sz w:val="24"/>
          <w:szCs w:val="24"/>
        </w:rPr>
        <w:t xml:space="preserve">(2) Other changes: </w:t>
      </w:r>
      <w:r w:rsidR="00520ACB" w:rsidRPr="00520ACB">
        <w:rPr>
          <w:rFonts w:asciiTheme="minorHAnsi" w:hAnsiTheme="minorHAnsi" w:cs="Courier New"/>
          <w:sz w:val="24"/>
          <w:szCs w:val="24"/>
        </w:rPr>
        <w:t>Some variables in th</w:t>
      </w:r>
      <w:r w:rsidR="001B2BEB">
        <w:rPr>
          <w:rFonts w:asciiTheme="minorHAnsi" w:hAnsiTheme="minorHAnsi" w:cs="Courier New"/>
          <w:sz w:val="24"/>
          <w:szCs w:val="24"/>
        </w:rPr>
        <w:t>e SFR2 Package were initialized;</w:t>
      </w:r>
      <w:r w:rsidR="00520ACB" w:rsidRPr="00520ACB">
        <w:rPr>
          <w:rFonts w:asciiTheme="minorHAnsi" w:hAnsiTheme="minorHAnsi" w:cs="Courier New"/>
          <w:sz w:val="24"/>
          <w:szCs w:val="24"/>
        </w:rPr>
        <w:t xml:space="preserve"> </w:t>
      </w:r>
      <w:r w:rsidR="001B2BEB">
        <w:rPr>
          <w:rFonts w:asciiTheme="minorHAnsi" w:hAnsiTheme="minorHAnsi" w:cs="Courier New"/>
          <w:sz w:val="24"/>
          <w:szCs w:val="24"/>
        </w:rPr>
        <w:t>s</w:t>
      </w:r>
      <w:r w:rsidR="00520ACB" w:rsidRPr="00520ACB">
        <w:rPr>
          <w:rFonts w:asciiTheme="minorHAnsi" w:hAnsiTheme="minorHAnsi" w:cs="Courier New"/>
          <w:sz w:val="24"/>
          <w:szCs w:val="24"/>
        </w:rPr>
        <w:t>ome variables were changed</w:t>
      </w:r>
      <w:r w:rsidR="00520ACB">
        <w:rPr>
          <w:rFonts w:asciiTheme="minorHAnsi" w:hAnsiTheme="minorHAnsi" w:cs="Courier New"/>
          <w:sz w:val="24"/>
          <w:szCs w:val="24"/>
        </w:rPr>
        <w:t xml:space="preserve"> </w:t>
      </w:r>
      <w:r w:rsidR="001B2BEB">
        <w:rPr>
          <w:rFonts w:asciiTheme="minorHAnsi" w:hAnsiTheme="minorHAnsi" w:cs="Courier New"/>
          <w:sz w:val="24"/>
          <w:szCs w:val="24"/>
        </w:rPr>
        <w:t>to arrays for use in MT3D-USGS; and a</w:t>
      </w:r>
      <w:r>
        <w:rPr>
          <w:rFonts w:asciiTheme="minorHAnsi" w:hAnsiTheme="minorHAnsi" w:cs="Courier New"/>
          <w:sz w:val="24"/>
          <w:szCs w:val="24"/>
        </w:rPr>
        <w:t>n access violation was fixed.</w:t>
      </w:r>
    </w:p>
    <w:p w14:paraId="25ACE46E" w14:textId="77777777" w:rsidR="00520ACB" w:rsidRDefault="00520ACB" w:rsidP="00520ACB">
      <w:pPr>
        <w:rPr>
          <w:rStyle w:val="Strong"/>
          <w:b w:val="0"/>
          <w:sz w:val="24"/>
        </w:rPr>
      </w:pPr>
    </w:p>
    <w:p w14:paraId="74C41DF5" w14:textId="77777777" w:rsidR="003F5B8F" w:rsidRDefault="003F5B8F" w:rsidP="003F5B8F">
      <w:pPr>
        <w:rPr>
          <w:rStyle w:val="Strong"/>
          <w:b w:val="0"/>
          <w:sz w:val="24"/>
        </w:rPr>
      </w:pPr>
      <w:r>
        <w:rPr>
          <w:rStyle w:val="Strong"/>
          <w:b w:val="0"/>
          <w:sz w:val="24"/>
        </w:rPr>
        <w:t>Unsaturated-Zone Flow (UZF) Package</w:t>
      </w:r>
      <w:r w:rsidRPr="0001391C">
        <w:rPr>
          <w:rStyle w:val="Strong"/>
          <w:b w:val="0"/>
          <w:sz w:val="24"/>
        </w:rPr>
        <w:t xml:space="preserve">: </w:t>
      </w:r>
    </w:p>
    <w:p w14:paraId="22BE4395" w14:textId="77777777" w:rsidR="003F5B8F" w:rsidRDefault="001B2BEB" w:rsidP="003F5B8F">
      <w:pPr>
        <w:pStyle w:val="PlainText"/>
        <w:rPr>
          <w:rFonts w:asciiTheme="minorHAnsi" w:hAnsiTheme="minorHAnsi" w:cs="Courier New"/>
          <w:sz w:val="24"/>
          <w:szCs w:val="24"/>
        </w:rPr>
      </w:pPr>
      <w:r>
        <w:rPr>
          <w:rFonts w:asciiTheme="minorHAnsi" w:hAnsiTheme="minorHAnsi" w:cs="Courier New"/>
          <w:sz w:val="24"/>
          <w:szCs w:val="24"/>
        </w:rPr>
        <w:t xml:space="preserve">(1) </w:t>
      </w:r>
      <w:r w:rsidR="003F5B8F" w:rsidRPr="003F5B8F">
        <w:rPr>
          <w:rFonts w:asciiTheme="minorHAnsi" w:hAnsiTheme="minorHAnsi" w:cs="Courier New"/>
          <w:sz w:val="24"/>
          <w:szCs w:val="24"/>
        </w:rPr>
        <w:t>Some variables in the UZF Package for calc</w:t>
      </w:r>
      <w:r>
        <w:rPr>
          <w:rFonts w:asciiTheme="minorHAnsi" w:hAnsiTheme="minorHAnsi" w:cs="Courier New"/>
          <w:sz w:val="24"/>
          <w:szCs w:val="24"/>
        </w:rPr>
        <w:t>ulating runoff were initialized; a</w:t>
      </w:r>
      <w:r w:rsidR="003F5B8F" w:rsidRPr="003F5B8F">
        <w:rPr>
          <w:rFonts w:asciiTheme="minorHAnsi" w:hAnsiTheme="minorHAnsi" w:cs="Courier New"/>
          <w:sz w:val="24"/>
          <w:szCs w:val="24"/>
        </w:rPr>
        <w:t xml:space="preserve"> minor bug was </w:t>
      </w:r>
      <w:r w:rsidR="003F5B8F">
        <w:rPr>
          <w:rFonts w:asciiTheme="minorHAnsi" w:hAnsiTheme="minorHAnsi" w:cs="Courier New"/>
          <w:sz w:val="24"/>
          <w:szCs w:val="24"/>
        </w:rPr>
        <w:t>corrected</w:t>
      </w:r>
      <w:r w:rsidR="003F5B8F" w:rsidRPr="003F5B8F">
        <w:rPr>
          <w:rFonts w:asciiTheme="minorHAnsi" w:hAnsiTheme="minorHAnsi" w:cs="Courier New"/>
          <w:sz w:val="24"/>
          <w:szCs w:val="24"/>
        </w:rPr>
        <w:t xml:space="preserve"> that relates to simulating unsaturat</w:t>
      </w:r>
      <w:r>
        <w:rPr>
          <w:rFonts w:asciiTheme="minorHAnsi" w:hAnsiTheme="minorHAnsi" w:cs="Courier New"/>
          <w:sz w:val="24"/>
          <w:szCs w:val="24"/>
        </w:rPr>
        <w:t>ed-zone flow beneath lakes; and a floating-point exception was fixed.</w:t>
      </w:r>
    </w:p>
    <w:p w14:paraId="78335D1A" w14:textId="77777777" w:rsidR="00493B89" w:rsidRDefault="00493B89" w:rsidP="003F5B8F">
      <w:pPr>
        <w:pStyle w:val="PlainText"/>
        <w:rPr>
          <w:rFonts w:asciiTheme="minorHAnsi" w:hAnsiTheme="minorHAnsi" w:cs="Courier New"/>
          <w:sz w:val="24"/>
          <w:szCs w:val="24"/>
        </w:rPr>
      </w:pPr>
    </w:p>
    <w:p w14:paraId="6587B491" w14:textId="77777777" w:rsidR="00493B89" w:rsidRPr="003F5B8F" w:rsidRDefault="001B2BEB" w:rsidP="00493B89">
      <w:pPr>
        <w:pStyle w:val="PlainText"/>
        <w:rPr>
          <w:rFonts w:asciiTheme="minorHAnsi" w:hAnsiTheme="minorHAnsi" w:cs="Courier New"/>
          <w:sz w:val="24"/>
          <w:szCs w:val="24"/>
        </w:rPr>
      </w:pPr>
      <w:r>
        <w:rPr>
          <w:rFonts w:asciiTheme="minorHAnsi" w:hAnsiTheme="minorHAnsi" w:cs="Courier New"/>
          <w:sz w:val="24"/>
          <w:szCs w:val="24"/>
        </w:rPr>
        <w:lastRenderedPageBreak/>
        <w:t xml:space="preserve">(2) </w:t>
      </w:r>
      <w:r w:rsidR="00493B89" w:rsidRPr="00493B89">
        <w:rPr>
          <w:rFonts w:asciiTheme="minorHAnsi" w:hAnsiTheme="minorHAnsi" w:cs="Courier New"/>
          <w:sz w:val="24"/>
          <w:szCs w:val="24"/>
        </w:rPr>
        <w:t>A new</w:t>
      </w:r>
      <w:r w:rsidR="00493B89">
        <w:rPr>
          <w:rFonts w:asciiTheme="minorHAnsi" w:hAnsiTheme="minorHAnsi" w:cs="Courier New"/>
          <w:sz w:val="24"/>
          <w:szCs w:val="24"/>
        </w:rPr>
        <w:t xml:space="preserve"> function was added for simulat</w:t>
      </w:r>
      <w:r w:rsidR="00493B89" w:rsidRPr="00493B89">
        <w:rPr>
          <w:rFonts w:asciiTheme="minorHAnsi" w:hAnsiTheme="minorHAnsi" w:cs="Courier New"/>
          <w:sz w:val="24"/>
          <w:szCs w:val="24"/>
        </w:rPr>
        <w:t xml:space="preserve">ing groundwater </w:t>
      </w:r>
      <w:r w:rsidR="00493B89">
        <w:rPr>
          <w:rFonts w:asciiTheme="minorHAnsi" w:hAnsiTheme="minorHAnsi" w:cs="Courier New"/>
          <w:sz w:val="24"/>
          <w:szCs w:val="24"/>
        </w:rPr>
        <w:t>evapotranspiration (</w:t>
      </w:r>
      <w:r w:rsidR="00493B89" w:rsidRPr="00493B89">
        <w:rPr>
          <w:rFonts w:asciiTheme="minorHAnsi" w:hAnsiTheme="minorHAnsi" w:cs="Courier New"/>
          <w:sz w:val="24"/>
          <w:szCs w:val="24"/>
        </w:rPr>
        <w:t>ET</w:t>
      </w:r>
      <w:r w:rsidR="00493B89">
        <w:rPr>
          <w:rFonts w:asciiTheme="minorHAnsi" w:hAnsiTheme="minorHAnsi" w:cs="Courier New"/>
          <w:sz w:val="24"/>
          <w:szCs w:val="24"/>
        </w:rPr>
        <w:t>)</w:t>
      </w:r>
      <w:r w:rsidR="00493B89" w:rsidRPr="00493B89">
        <w:rPr>
          <w:rFonts w:asciiTheme="minorHAnsi" w:hAnsiTheme="minorHAnsi" w:cs="Courier New"/>
          <w:sz w:val="24"/>
          <w:szCs w:val="24"/>
        </w:rPr>
        <w:t>. This function si</w:t>
      </w:r>
      <w:r w:rsidR="00493B89">
        <w:rPr>
          <w:rFonts w:asciiTheme="minorHAnsi" w:hAnsiTheme="minorHAnsi" w:cs="Courier New"/>
          <w:sz w:val="24"/>
          <w:szCs w:val="24"/>
        </w:rPr>
        <w:t>mulates a constant ET rate over the exti</w:t>
      </w:r>
      <w:r w:rsidR="00493B89" w:rsidRPr="00493B89">
        <w:rPr>
          <w:rFonts w:asciiTheme="minorHAnsi" w:hAnsiTheme="minorHAnsi" w:cs="Courier New"/>
          <w:sz w:val="24"/>
          <w:szCs w:val="24"/>
        </w:rPr>
        <w:t>nction depth</w:t>
      </w:r>
      <w:r w:rsidR="00493B89">
        <w:rPr>
          <w:rFonts w:asciiTheme="minorHAnsi" w:hAnsiTheme="minorHAnsi" w:cs="Courier New"/>
          <w:sz w:val="24"/>
          <w:szCs w:val="24"/>
        </w:rPr>
        <w:t xml:space="preserve"> rather than linearly reducing </w:t>
      </w:r>
      <w:r w:rsidR="00493B89" w:rsidRPr="00493B89">
        <w:rPr>
          <w:rFonts w:asciiTheme="minorHAnsi" w:hAnsiTheme="minorHAnsi" w:cs="Courier New"/>
          <w:sz w:val="24"/>
          <w:szCs w:val="24"/>
        </w:rPr>
        <w:t>ET as groundwater head decreases. The ET is smoo</w:t>
      </w:r>
      <w:r w:rsidR="00493B89">
        <w:rPr>
          <w:rFonts w:asciiTheme="minorHAnsi" w:hAnsiTheme="minorHAnsi" w:cs="Courier New"/>
          <w:sz w:val="24"/>
          <w:szCs w:val="24"/>
        </w:rPr>
        <w:t xml:space="preserve">thly reduced to zero using the </w:t>
      </w:r>
      <w:r w:rsidR="00493B89" w:rsidRPr="00493B89">
        <w:rPr>
          <w:rFonts w:asciiTheme="minorHAnsi" w:hAnsiTheme="minorHAnsi" w:cs="Courier New"/>
          <w:sz w:val="24"/>
          <w:szCs w:val="24"/>
        </w:rPr>
        <w:t>same polynomial function used to reduce pump</w:t>
      </w:r>
      <w:r w:rsidR="00493B89">
        <w:rPr>
          <w:rFonts w:asciiTheme="minorHAnsi" w:hAnsiTheme="minorHAnsi" w:cs="Courier New"/>
          <w:sz w:val="24"/>
          <w:szCs w:val="24"/>
        </w:rPr>
        <w:t xml:space="preserve">ing in drying cells (Niswonger </w:t>
      </w:r>
      <w:r w:rsidR="00493B89" w:rsidRPr="00493B89">
        <w:rPr>
          <w:rFonts w:asciiTheme="minorHAnsi" w:hAnsiTheme="minorHAnsi" w:cs="Courier New"/>
          <w:sz w:val="24"/>
          <w:szCs w:val="24"/>
        </w:rPr>
        <w:t xml:space="preserve">and others, 2011). ET is smoothly reduced as </w:t>
      </w:r>
      <w:r>
        <w:rPr>
          <w:rFonts w:asciiTheme="minorHAnsi" w:hAnsiTheme="minorHAnsi" w:cs="Courier New"/>
          <w:sz w:val="24"/>
          <w:szCs w:val="24"/>
        </w:rPr>
        <w:t xml:space="preserve">groundwater head drops to the </w:t>
      </w:r>
      <w:r w:rsidR="00493B89" w:rsidRPr="00493B89">
        <w:rPr>
          <w:rFonts w:asciiTheme="minorHAnsi" w:hAnsiTheme="minorHAnsi" w:cs="Courier New"/>
          <w:sz w:val="24"/>
          <w:szCs w:val="24"/>
        </w:rPr>
        <w:t xml:space="preserve">extinction depth. The smoothing interval is specified </w:t>
      </w:r>
      <w:r w:rsidR="00493B89">
        <w:rPr>
          <w:rFonts w:asciiTheme="minorHAnsi" w:hAnsiTheme="minorHAnsi" w:cs="Courier New"/>
          <w:sz w:val="24"/>
          <w:szCs w:val="24"/>
        </w:rPr>
        <w:t xml:space="preserve">as a factor of the extinction </w:t>
      </w:r>
      <w:r w:rsidR="00493B89" w:rsidRPr="00493B89">
        <w:rPr>
          <w:rFonts w:asciiTheme="minorHAnsi" w:hAnsiTheme="minorHAnsi" w:cs="Courier New"/>
          <w:sz w:val="24"/>
          <w:szCs w:val="24"/>
        </w:rPr>
        <w:t>depth.</w:t>
      </w:r>
    </w:p>
    <w:p w14:paraId="2226FDE9" w14:textId="77777777" w:rsidR="003F5B8F" w:rsidRPr="003F5B8F" w:rsidRDefault="003F5B8F" w:rsidP="003F5B8F">
      <w:pPr>
        <w:pStyle w:val="PlainText"/>
        <w:rPr>
          <w:rFonts w:asciiTheme="minorHAnsi" w:hAnsiTheme="minorHAnsi" w:cs="Courier New"/>
          <w:sz w:val="24"/>
          <w:szCs w:val="24"/>
        </w:rPr>
      </w:pPr>
    </w:p>
    <w:p w14:paraId="4CE7A850" w14:textId="77777777" w:rsidR="003F5B8F" w:rsidRDefault="001B2BEB" w:rsidP="003F5B8F">
      <w:pPr>
        <w:pStyle w:val="PlainText"/>
        <w:rPr>
          <w:rFonts w:ascii="Courier New" w:hAnsi="Courier New" w:cs="Courier New"/>
        </w:rPr>
      </w:pPr>
      <w:r>
        <w:rPr>
          <w:rFonts w:asciiTheme="minorHAnsi" w:hAnsiTheme="minorHAnsi" w:cs="Courier New"/>
          <w:sz w:val="24"/>
          <w:szCs w:val="24"/>
        </w:rPr>
        <w:t xml:space="preserve">(3) </w:t>
      </w:r>
      <w:r w:rsidR="003F5B8F">
        <w:rPr>
          <w:rFonts w:asciiTheme="minorHAnsi" w:hAnsiTheme="minorHAnsi" w:cs="Courier New"/>
          <w:sz w:val="24"/>
          <w:szCs w:val="24"/>
        </w:rPr>
        <w:t>New O</w:t>
      </w:r>
      <w:r w:rsidR="003F5B8F" w:rsidRPr="003F5B8F">
        <w:rPr>
          <w:rFonts w:asciiTheme="minorHAnsi" w:hAnsiTheme="minorHAnsi" w:cs="Courier New"/>
          <w:sz w:val="24"/>
          <w:szCs w:val="24"/>
        </w:rPr>
        <w:t>ptions were added to UZF1</w:t>
      </w:r>
      <w:r w:rsidR="003F5B8F">
        <w:rPr>
          <w:rFonts w:asciiTheme="minorHAnsi" w:hAnsiTheme="minorHAnsi" w:cs="Courier New"/>
          <w:sz w:val="24"/>
          <w:szCs w:val="24"/>
        </w:rPr>
        <w:t xml:space="preserve"> to allow the hydraulic conducti</w:t>
      </w:r>
      <w:r w:rsidR="003F5B8F" w:rsidRPr="003F5B8F">
        <w:rPr>
          <w:rFonts w:asciiTheme="minorHAnsi" w:hAnsiTheme="minorHAnsi" w:cs="Courier New"/>
          <w:sz w:val="24"/>
          <w:szCs w:val="24"/>
        </w:rPr>
        <w:t>vity used to</w:t>
      </w:r>
      <w:r w:rsidR="003F5B8F">
        <w:rPr>
          <w:rFonts w:asciiTheme="minorHAnsi" w:hAnsiTheme="minorHAnsi" w:cs="Courier New"/>
          <w:sz w:val="24"/>
          <w:szCs w:val="24"/>
        </w:rPr>
        <w:t xml:space="preserve"> </w:t>
      </w:r>
      <w:r w:rsidR="003F5B8F" w:rsidRPr="003F5B8F">
        <w:rPr>
          <w:rFonts w:asciiTheme="minorHAnsi" w:hAnsiTheme="minorHAnsi" w:cs="Courier New"/>
          <w:sz w:val="24"/>
          <w:szCs w:val="24"/>
        </w:rPr>
        <w:t>calculate rejected infiltration and surface leakage to be different than</w:t>
      </w:r>
      <w:r w:rsidR="003F5B8F">
        <w:rPr>
          <w:rFonts w:asciiTheme="minorHAnsi" w:hAnsiTheme="minorHAnsi" w:cs="Courier New"/>
          <w:sz w:val="24"/>
          <w:szCs w:val="24"/>
        </w:rPr>
        <w:t xml:space="preserve"> </w:t>
      </w:r>
      <w:r w:rsidR="003F5B8F" w:rsidRPr="003F5B8F">
        <w:rPr>
          <w:rFonts w:asciiTheme="minorHAnsi" w:hAnsiTheme="minorHAnsi" w:cs="Courier New"/>
          <w:sz w:val="24"/>
          <w:szCs w:val="24"/>
        </w:rPr>
        <w:t>the vertical hydraulic conductivity of the unsaturated zone (VKS).</w:t>
      </w:r>
      <w:r w:rsidR="003F5B8F" w:rsidRPr="00327047">
        <w:rPr>
          <w:rFonts w:ascii="Courier New" w:hAnsi="Courier New" w:cs="Courier New"/>
        </w:rPr>
        <w:t xml:space="preserve"> </w:t>
      </w:r>
    </w:p>
    <w:p w14:paraId="6E30E8A4" w14:textId="77777777" w:rsidR="00493B89" w:rsidRDefault="00493B89" w:rsidP="003F5B8F">
      <w:pPr>
        <w:pStyle w:val="PlainText"/>
        <w:rPr>
          <w:rFonts w:ascii="Courier New" w:hAnsi="Courier New" w:cs="Courier New"/>
        </w:rPr>
      </w:pPr>
    </w:p>
    <w:p w14:paraId="6559C4C7" w14:textId="77777777" w:rsidR="00493B89" w:rsidRPr="00493B89" w:rsidRDefault="001B2BEB" w:rsidP="00493B89">
      <w:pPr>
        <w:pStyle w:val="PlainText"/>
        <w:rPr>
          <w:rFonts w:asciiTheme="minorHAnsi" w:hAnsiTheme="minorHAnsi" w:cs="Courier New"/>
          <w:sz w:val="24"/>
          <w:szCs w:val="24"/>
        </w:rPr>
      </w:pPr>
      <w:r>
        <w:rPr>
          <w:rFonts w:asciiTheme="minorHAnsi" w:hAnsiTheme="minorHAnsi" w:cs="Courier New"/>
          <w:sz w:val="24"/>
          <w:szCs w:val="24"/>
        </w:rPr>
        <w:t xml:space="preserve">(4) </w:t>
      </w:r>
      <w:r w:rsidR="00493B89" w:rsidRPr="00493B89">
        <w:rPr>
          <w:rFonts w:asciiTheme="minorHAnsi" w:hAnsiTheme="minorHAnsi" w:cs="Courier New"/>
          <w:sz w:val="24"/>
          <w:szCs w:val="24"/>
        </w:rPr>
        <w:t xml:space="preserve">The input </w:t>
      </w:r>
      <w:r w:rsidR="00493B89">
        <w:rPr>
          <w:rFonts w:asciiTheme="minorHAnsi" w:hAnsiTheme="minorHAnsi" w:cs="Courier New"/>
          <w:sz w:val="24"/>
          <w:szCs w:val="24"/>
        </w:rPr>
        <w:t>format for specifying character-</w:t>
      </w:r>
      <w:r w:rsidR="00493B89" w:rsidRPr="00493B89">
        <w:rPr>
          <w:rFonts w:asciiTheme="minorHAnsi" w:hAnsiTheme="minorHAnsi" w:cs="Courier New"/>
          <w:sz w:val="24"/>
          <w:szCs w:val="24"/>
        </w:rPr>
        <w:t>variable o</w:t>
      </w:r>
      <w:r w:rsidR="00493B89">
        <w:rPr>
          <w:rFonts w:asciiTheme="minorHAnsi" w:hAnsiTheme="minorHAnsi" w:cs="Courier New"/>
          <w:sz w:val="24"/>
          <w:szCs w:val="24"/>
        </w:rPr>
        <w:t xml:space="preserve">ptions has changed. Rather than </w:t>
      </w:r>
      <w:r w:rsidR="00493B89" w:rsidRPr="00493B89">
        <w:rPr>
          <w:rFonts w:asciiTheme="minorHAnsi" w:hAnsiTheme="minorHAnsi" w:cs="Courier New"/>
          <w:sz w:val="24"/>
          <w:szCs w:val="24"/>
        </w:rPr>
        <w:t>specifying characte</w:t>
      </w:r>
      <w:r w:rsidR="00493B89">
        <w:rPr>
          <w:rFonts w:asciiTheme="minorHAnsi" w:hAnsiTheme="minorHAnsi" w:cs="Courier New"/>
          <w:sz w:val="24"/>
          <w:szCs w:val="24"/>
        </w:rPr>
        <w:t>r-</w:t>
      </w:r>
      <w:r w:rsidR="00493B89" w:rsidRPr="00493B89">
        <w:rPr>
          <w:rFonts w:asciiTheme="minorHAnsi" w:hAnsiTheme="minorHAnsi" w:cs="Courier New"/>
          <w:sz w:val="24"/>
          <w:szCs w:val="24"/>
        </w:rPr>
        <w:t>variable options in a sing</w:t>
      </w:r>
      <w:r w:rsidR="00493B89">
        <w:rPr>
          <w:rFonts w:asciiTheme="minorHAnsi" w:hAnsiTheme="minorHAnsi" w:cs="Courier New"/>
          <w:sz w:val="24"/>
          <w:szCs w:val="24"/>
        </w:rPr>
        <w:t>le line in a particular order, each character-</w:t>
      </w:r>
      <w:r w:rsidR="00493B89" w:rsidRPr="00493B89">
        <w:rPr>
          <w:rFonts w:asciiTheme="minorHAnsi" w:hAnsiTheme="minorHAnsi" w:cs="Courier New"/>
          <w:sz w:val="24"/>
          <w:szCs w:val="24"/>
        </w:rPr>
        <w:t>variable option is specified on a sepa</w:t>
      </w:r>
      <w:r w:rsidR="00493B89">
        <w:rPr>
          <w:rFonts w:asciiTheme="minorHAnsi" w:hAnsiTheme="minorHAnsi" w:cs="Courier New"/>
          <w:sz w:val="24"/>
          <w:szCs w:val="24"/>
        </w:rPr>
        <w:t xml:space="preserve">rate line. If additional input </w:t>
      </w:r>
      <w:r w:rsidR="00493B89" w:rsidRPr="00493B89">
        <w:rPr>
          <w:rFonts w:asciiTheme="minorHAnsi" w:hAnsiTheme="minorHAnsi" w:cs="Courier New"/>
          <w:sz w:val="24"/>
          <w:szCs w:val="24"/>
        </w:rPr>
        <w:t>is re</w:t>
      </w:r>
      <w:r w:rsidR="00493B89">
        <w:rPr>
          <w:rFonts w:asciiTheme="minorHAnsi" w:hAnsiTheme="minorHAnsi" w:cs="Courier New"/>
          <w:sz w:val="24"/>
          <w:szCs w:val="24"/>
        </w:rPr>
        <w:t>quired along with the character-</w:t>
      </w:r>
      <w:r w:rsidR="00493B89" w:rsidRPr="00493B89">
        <w:rPr>
          <w:rFonts w:asciiTheme="minorHAnsi" w:hAnsiTheme="minorHAnsi" w:cs="Courier New"/>
          <w:sz w:val="24"/>
          <w:szCs w:val="24"/>
        </w:rPr>
        <w:t>variable option</w:t>
      </w:r>
      <w:r w:rsidR="00493B89">
        <w:rPr>
          <w:rFonts w:asciiTheme="minorHAnsi" w:hAnsiTheme="minorHAnsi" w:cs="Courier New"/>
          <w:sz w:val="24"/>
          <w:szCs w:val="24"/>
        </w:rPr>
        <w:t>,</w:t>
      </w:r>
      <w:r w:rsidR="00493B89" w:rsidRPr="00493B89">
        <w:rPr>
          <w:rFonts w:asciiTheme="minorHAnsi" w:hAnsiTheme="minorHAnsi" w:cs="Courier New"/>
          <w:sz w:val="24"/>
          <w:szCs w:val="24"/>
        </w:rPr>
        <w:t xml:space="preserve"> </w:t>
      </w:r>
      <w:r w:rsidR="00493B89">
        <w:rPr>
          <w:rFonts w:asciiTheme="minorHAnsi" w:hAnsiTheme="minorHAnsi" w:cs="Courier New"/>
          <w:sz w:val="24"/>
          <w:szCs w:val="24"/>
        </w:rPr>
        <w:t>then this value is specified on the same line as the character-</w:t>
      </w:r>
      <w:r w:rsidR="00493B89" w:rsidRPr="00493B89">
        <w:rPr>
          <w:rFonts w:asciiTheme="minorHAnsi" w:hAnsiTheme="minorHAnsi" w:cs="Courier New"/>
          <w:sz w:val="24"/>
          <w:szCs w:val="24"/>
        </w:rPr>
        <w:t>variable option se</w:t>
      </w:r>
      <w:r w:rsidR="00493B89">
        <w:rPr>
          <w:rFonts w:asciiTheme="minorHAnsi" w:hAnsiTheme="minorHAnsi" w:cs="Courier New"/>
          <w:sz w:val="24"/>
          <w:szCs w:val="24"/>
        </w:rPr>
        <w:t>parated by one or more spaces.  Options must be procee</w:t>
      </w:r>
      <w:r w:rsidR="00493B89" w:rsidRPr="00493B89">
        <w:rPr>
          <w:rFonts w:asciiTheme="minorHAnsi" w:hAnsiTheme="minorHAnsi" w:cs="Courier New"/>
          <w:sz w:val="24"/>
          <w:szCs w:val="24"/>
        </w:rPr>
        <w:t>ded with the "</w:t>
      </w:r>
      <w:r w:rsidR="00493B89" w:rsidRPr="00493B89">
        <w:rPr>
          <w:rFonts w:ascii="Courier New" w:hAnsi="Courier New" w:cs="Courier New"/>
        </w:rPr>
        <w:t>OPTIONS</w:t>
      </w:r>
      <w:r w:rsidR="00493B89" w:rsidRPr="00493B89">
        <w:rPr>
          <w:rFonts w:asciiTheme="minorHAnsi" w:hAnsiTheme="minorHAnsi" w:cs="Courier New"/>
          <w:sz w:val="24"/>
          <w:szCs w:val="24"/>
        </w:rPr>
        <w:t>" specificat</w:t>
      </w:r>
      <w:r w:rsidR="00493B89">
        <w:rPr>
          <w:rFonts w:asciiTheme="minorHAnsi" w:hAnsiTheme="minorHAnsi" w:cs="Courier New"/>
          <w:sz w:val="24"/>
          <w:szCs w:val="24"/>
        </w:rPr>
        <w:t>ion and followed by the "</w:t>
      </w:r>
      <w:r w:rsidR="00493B89" w:rsidRPr="00493B89">
        <w:rPr>
          <w:rFonts w:ascii="Courier New" w:hAnsi="Courier New" w:cs="Courier New"/>
        </w:rPr>
        <w:t>END</w:t>
      </w:r>
      <w:r w:rsidR="00493B89">
        <w:rPr>
          <w:rFonts w:asciiTheme="minorHAnsi" w:hAnsiTheme="minorHAnsi" w:cs="Courier New"/>
          <w:sz w:val="24"/>
          <w:szCs w:val="24"/>
        </w:rPr>
        <w:t xml:space="preserve">" specification. </w:t>
      </w:r>
      <w:r w:rsidR="00493B89" w:rsidRPr="00493B89">
        <w:rPr>
          <w:rFonts w:asciiTheme="minorHAnsi" w:hAnsiTheme="minorHAnsi" w:cs="Courier New"/>
          <w:sz w:val="24"/>
          <w:szCs w:val="24"/>
        </w:rPr>
        <w:t>Letters can be specified as upper or lower case.</w:t>
      </w:r>
    </w:p>
    <w:p w14:paraId="3FDEE108" w14:textId="77777777" w:rsidR="00493B89" w:rsidRPr="00493B89" w:rsidRDefault="00493B89" w:rsidP="00493B89">
      <w:pPr>
        <w:pStyle w:val="PlainText"/>
        <w:rPr>
          <w:rFonts w:asciiTheme="minorHAnsi" w:hAnsiTheme="minorHAnsi" w:cs="Courier New"/>
          <w:sz w:val="24"/>
          <w:szCs w:val="24"/>
        </w:rPr>
      </w:pPr>
    </w:p>
    <w:p w14:paraId="646BC878" w14:textId="77777777" w:rsidR="00493B89" w:rsidRPr="00493B89" w:rsidRDefault="00493B89" w:rsidP="00493B89">
      <w:pPr>
        <w:pStyle w:val="PlainText"/>
        <w:rPr>
          <w:rFonts w:asciiTheme="minorHAnsi" w:hAnsiTheme="minorHAnsi" w:cs="Courier New"/>
          <w:sz w:val="24"/>
          <w:szCs w:val="24"/>
        </w:rPr>
      </w:pPr>
      <w:r w:rsidRPr="00493B89">
        <w:rPr>
          <w:rFonts w:asciiTheme="minorHAnsi" w:hAnsiTheme="minorHAnsi" w:cs="Courier New"/>
          <w:sz w:val="24"/>
          <w:szCs w:val="24"/>
        </w:rPr>
        <w:t>Optional character variables for UZF1 in any order:</w:t>
      </w:r>
    </w:p>
    <w:p w14:paraId="15F69843" w14:textId="77777777" w:rsidR="00493B89" w:rsidRPr="00493B89" w:rsidRDefault="00493B89" w:rsidP="00493B89">
      <w:pPr>
        <w:pStyle w:val="PlainText"/>
        <w:rPr>
          <w:rFonts w:asciiTheme="minorHAnsi" w:hAnsiTheme="minorHAnsi" w:cs="Courier New"/>
          <w:sz w:val="24"/>
          <w:szCs w:val="24"/>
        </w:rPr>
      </w:pPr>
    </w:p>
    <w:p w14:paraId="303BEEB3"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OPTIONS</w:t>
      </w:r>
    </w:p>
    <w:p w14:paraId="064110E3"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 xml:space="preserve">[SPECIFYTHTR] </w:t>
      </w:r>
    </w:p>
    <w:p w14:paraId="09318F5D"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 xml:space="preserve">[SPECIFYTHTI] </w:t>
      </w:r>
    </w:p>
    <w:p w14:paraId="4D558D6B"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 xml:space="preserve">[NOSURFLEAK] </w:t>
      </w:r>
    </w:p>
    <w:p w14:paraId="661F2945"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 xml:space="preserve">[SPECIFYSURFK] </w:t>
      </w:r>
    </w:p>
    <w:p w14:paraId="547F2F61"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 xml:space="preserve">[REJECTSURFK] </w:t>
      </w:r>
    </w:p>
    <w:p w14:paraId="2E498AFC"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 xml:space="preserve">[SEEPSURFK] </w:t>
      </w:r>
    </w:p>
    <w:p w14:paraId="5665AADB"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[ETSQUARE smoothfact]</w:t>
      </w:r>
    </w:p>
    <w:p w14:paraId="15586E13"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 xml:space="preserve">[NETFLUX unitrech unitdis]  </w:t>
      </w:r>
    </w:p>
    <w:p w14:paraId="7C83928F"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END</w:t>
      </w:r>
    </w:p>
    <w:p w14:paraId="5E9A78F9" w14:textId="77777777" w:rsidR="003F5B8F" w:rsidRDefault="003F5B8F" w:rsidP="003F5B8F">
      <w:pPr>
        <w:pStyle w:val="PlainText"/>
        <w:rPr>
          <w:rFonts w:asciiTheme="minorHAnsi" w:hAnsiTheme="minorHAnsi" w:cs="Courier New"/>
          <w:sz w:val="24"/>
          <w:szCs w:val="24"/>
        </w:rPr>
      </w:pPr>
    </w:p>
    <w:p w14:paraId="671FE091" w14:textId="77777777" w:rsidR="003F5B8F" w:rsidRPr="003F5B8F" w:rsidRDefault="003F5B8F" w:rsidP="003F5B8F">
      <w:pPr>
        <w:pStyle w:val="PlainText"/>
        <w:rPr>
          <w:rFonts w:asciiTheme="minorHAnsi" w:hAnsiTheme="minorHAnsi" w:cs="Courier New"/>
          <w:sz w:val="24"/>
          <w:szCs w:val="24"/>
        </w:rPr>
      </w:pPr>
      <w:r w:rsidRPr="003F5B8F">
        <w:rPr>
          <w:rFonts w:asciiTheme="minorHAnsi" w:hAnsiTheme="minorHAnsi" w:cs="Courier New"/>
          <w:sz w:val="24"/>
          <w:szCs w:val="24"/>
        </w:rPr>
        <w:t>Definitions</w:t>
      </w:r>
      <w:r w:rsidR="00065830">
        <w:rPr>
          <w:rFonts w:asciiTheme="minorHAnsi" w:hAnsiTheme="minorHAnsi" w:cs="Courier New"/>
          <w:sz w:val="24"/>
          <w:szCs w:val="24"/>
        </w:rPr>
        <w:t xml:space="preserve"> of new variables</w:t>
      </w:r>
      <w:r w:rsidRPr="003F5B8F">
        <w:rPr>
          <w:rFonts w:asciiTheme="minorHAnsi" w:hAnsiTheme="minorHAnsi" w:cs="Courier New"/>
          <w:sz w:val="24"/>
          <w:szCs w:val="24"/>
        </w:rPr>
        <w:t>:</w:t>
      </w:r>
    </w:p>
    <w:p w14:paraId="4CF6FB08" w14:textId="77777777" w:rsidR="003F5B8F" w:rsidRPr="00327047" w:rsidRDefault="003F5B8F" w:rsidP="003F5B8F">
      <w:pPr>
        <w:pStyle w:val="PlainText"/>
        <w:rPr>
          <w:rFonts w:ascii="Courier New" w:hAnsi="Courier New" w:cs="Courier New"/>
        </w:rPr>
      </w:pPr>
    </w:p>
    <w:p w14:paraId="3A095260" w14:textId="77777777" w:rsidR="003F5B8F" w:rsidRPr="0051366C" w:rsidRDefault="0051366C" w:rsidP="003F5B8F">
      <w:pPr>
        <w:pStyle w:val="PlainText"/>
        <w:rPr>
          <w:rFonts w:asciiTheme="minorHAnsi" w:hAnsiTheme="minorHAnsi" w:cs="Courier New"/>
          <w:sz w:val="24"/>
          <w:szCs w:val="24"/>
        </w:rPr>
      </w:pPr>
      <w:r>
        <w:rPr>
          <w:rFonts w:ascii="Courier New" w:hAnsi="Courier New" w:cs="Courier New"/>
        </w:rPr>
        <w:t xml:space="preserve">SPECIFYSURFK </w:t>
      </w:r>
      <w:r w:rsidR="003F5B8F" w:rsidRPr="0051366C">
        <w:rPr>
          <w:rFonts w:asciiTheme="minorHAnsi" w:hAnsiTheme="minorHAnsi" w:cs="Courier New"/>
          <w:sz w:val="24"/>
          <w:szCs w:val="24"/>
        </w:rPr>
        <w:t xml:space="preserve">-- An optional character variable. When </w:t>
      </w:r>
      <w:r>
        <w:rPr>
          <w:rFonts w:ascii="Courier New" w:hAnsi="Courier New" w:cs="Courier New"/>
        </w:rPr>
        <w:t>SPECIFYSURFK</w:t>
      </w:r>
      <w:r w:rsidR="003F5B8F" w:rsidRPr="0051366C">
        <w:rPr>
          <w:rFonts w:asciiTheme="minorHAnsi" w:hAnsiTheme="minorHAnsi" w:cs="Courier New"/>
          <w:sz w:val="24"/>
          <w:szCs w:val="24"/>
        </w:rPr>
        <w:t xml:space="preserve"> is specified, the variable </w:t>
      </w:r>
      <w:r w:rsidR="003F5B8F" w:rsidRPr="0051366C">
        <w:rPr>
          <w:rFonts w:ascii="Courier New" w:hAnsi="Courier New" w:cs="Courier New"/>
        </w:rPr>
        <w:t>SURFK</w:t>
      </w:r>
      <w:r w:rsidR="003F5B8F" w:rsidRPr="0051366C">
        <w:rPr>
          <w:rFonts w:asciiTheme="minorHAnsi" w:hAnsiTheme="minorHAnsi" w:cs="Courier New"/>
          <w:sz w:val="24"/>
          <w:szCs w:val="24"/>
        </w:rPr>
        <w:t xml:space="preserve"> is spec</w:t>
      </w:r>
      <w:r>
        <w:rPr>
          <w:rFonts w:asciiTheme="minorHAnsi" w:hAnsiTheme="minorHAnsi" w:cs="Courier New"/>
          <w:sz w:val="24"/>
          <w:szCs w:val="24"/>
        </w:rPr>
        <w:t>i</w:t>
      </w:r>
      <w:r w:rsidR="003F5B8F" w:rsidRPr="0051366C">
        <w:rPr>
          <w:rFonts w:asciiTheme="minorHAnsi" w:hAnsiTheme="minorHAnsi" w:cs="Courier New"/>
          <w:sz w:val="24"/>
          <w:szCs w:val="24"/>
        </w:rPr>
        <w:t>fied in Data Set 4b.</w:t>
      </w:r>
    </w:p>
    <w:p w14:paraId="12A9F901" w14:textId="77777777" w:rsidR="003F5B8F" w:rsidRPr="0051366C" w:rsidRDefault="003F5B8F" w:rsidP="003F5B8F">
      <w:pPr>
        <w:pStyle w:val="PlainText"/>
        <w:rPr>
          <w:rFonts w:asciiTheme="minorHAnsi" w:hAnsiTheme="minorHAnsi" w:cs="Courier New"/>
          <w:sz w:val="24"/>
          <w:szCs w:val="24"/>
        </w:rPr>
      </w:pPr>
    </w:p>
    <w:p w14:paraId="1DC263D2" w14:textId="77777777" w:rsidR="003F5B8F" w:rsidRPr="00215132" w:rsidRDefault="003F5B8F" w:rsidP="003F5B8F">
      <w:pPr>
        <w:pStyle w:val="PlainText"/>
        <w:rPr>
          <w:rFonts w:asciiTheme="minorHAnsi" w:hAnsiTheme="minorHAnsi" w:cs="Courier New"/>
          <w:sz w:val="24"/>
          <w:szCs w:val="24"/>
        </w:rPr>
      </w:pPr>
      <w:r w:rsidRPr="00327047">
        <w:rPr>
          <w:rFonts w:ascii="Courier New" w:hAnsi="Courier New" w:cs="Courier New"/>
        </w:rPr>
        <w:t xml:space="preserve">REJECTSURFK </w:t>
      </w:r>
      <w:r w:rsidRPr="0051366C">
        <w:rPr>
          <w:rFonts w:asciiTheme="minorHAnsi" w:hAnsiTheme="minorHAnsi" w:cs="Courier New"/>
          <w:sz w:val="24"/>
          <w:szCs w:val="24"/>
        </w:rPr>
        <w:t>-- An optional character variable. When</w:t>
      </w:r>
      <w:r w:rsidRPr="00327047">
        <w:rPr>
          <w:rFonts w:ascii="Courier New" w:hAnsi="Courier New" w:cs="Courier New"/>
        </w:rPr>
        <w:t xml:space="preserve"> </w:t>
      </w:r>
      <w:r w:rsidR="0051366C" w:rsidRPr="00327047">
        <w:rPr>
          <w:rFonts w:ascii="Courier New" w:hAnsi="Courier New" w:cs="Courier New"/>
        </w:rPr>
        <w:t>REJECTSURFK</w:t>
      </w:r>
      <w:r w:rsidRPr="00327047">
        <w:rPr>
          <w:rFonts w:ascii="Courier New" w:hAnsi="Courier New" w:cs="Courier New"/>
        </w:rPr>
        <w:t xml:space="preserve"> </w:t>
      </w:r>
      <w:r w:rsidRPr="0051366C">
        <w:rPr>
          <w:rFonts w:asciiTheme="minorHAnsi" w:hAnsiTheme="minorHAnsi" w:cs="Courier New"/>
          <w:sz w:val="24"/>
          <w:szCs w:val="24"/>
        </w:rPr>
        <w:t xml:space="preserve">is specified, </w:t>
      </w:r>
      <w:r w:rsidR="0051366C">
        <w:rPr>
          <w:rFonts w:asciiTheme="minorHAnsi" w:hAnsiTheme="minorHAnsi" w:cs="Courier New"/>
          <w:sz w:val="24"/>
          <w:szCs w:val="24"/>
        </w:rPr>
        <w:t xml:space="preserve">variable </w:t>
      </w:r>
      <w:r w:rsidR="0051366C" w:rsidRPr="0051366C">
        <w:rPr>
          <w:rFonts w:ascii="Courier New" w:hAnsi="Courier New" w:cs="Courier New"/>
        </w:rPr>
        <w:t>SURFK</w:t>
      </w:r>
      <w:r w:rsidRPr="0051366C">
        <w:rPr>
          <w:rFonts w:asciiTheme="minorHAnsi" w:hAnsiTheme="minorHAnsi" w:cs="Courier New"/>
          <w:sz w:val="24"/>
          <w:szCs w:val="24"/>
        </w:rPr>
        <w:t xml:space="preserve"> instead of </w:t>
      </w:r>
      <w:r w:rsidRPr="0051366C">
        <w:rPr>
          <w:rFonts w:ascii="Courier New" w:hAnsi="Courier New" w:cs="Courier New"/>
        </w:rPr>
        <w:t>VKS</w:t>
      </w:r>
      <w:r w:rsidRPr="0051366C">
        <w:rPr>
          <w:rFonts w:asciiTheme="minorHAnsi" w:hAnsiTheme="minorHAnsi" w:cs="Courier New"/>
          <w:sz w:val="24"/>
          <w:szCs w:val="24"/>
        </w:rPr>
        <w:t xml:space="preserve"> is used </w:t>
      </w:r>
      <w:r w:rsidR="0051366C">
        <w:rPr>
          <w:rFonts w:asciiTheme="minorHAnsi" w:hAnsiTheme="minorHAnsi" w:cs="Courier New"/>
          <w:sz w:val="24"/>
          <w:szCs w:val="24"/>
        </w:rPr>
        <w:t>to calculate</w:t>
      </w:r>
      <w:r w:rsidRPr="0051366C">
        <w:rPr>
          <w:rFonts w:asciiTheme="minorHAnsi" w:hAnsiTheme="minorHAnsi" w:cs="Courier New"/>
          <w:sz w:val="24"/>
          <w:szCs w:val="24"/>
        </w:rPr>
        <w:t xml:space="preserve"> rejected infiltration. </w:t>
      </w:r>
      <w:r w:rsidR="00215132">
        <w:rPr>
          <w:rFonts w:ascii="Courier New" w:hAnsi="Courier New" w:cs="Courier New"/>
        </w:rPr>
        <w:t xml:space="preserve">REJECTSURFK </w:t>
      </w:r>
      <w:r w:rsidRPr="00215132">
        <w:rPr>
          <w:rFonts w:asciiTheme="minorHAnsi" w:hAnsiTheme="minorHAnsi" w:cs="Courier New"/>
          <w:sz w:val="24"/>
          <w:szCs w:val="24"/>
        </w:rPr>
        <w:t>is included</w:t>
      </w:r>
      <w:r w:rsidR="00215132">
        <w:rPr>
          <w:rFonts w:asciiTheme="minorHAnsi" w:hAnsiTheme="minorHAnsi" w:cs="Courier New"/>
          <w:sz w:val="24"/>
          <w:szCs w:val="24"/>
        </w:rPr>
        <w:t xml:space="preserve"> only </w:t>
      </w:r>
      <w:r w:rsidRPr="00215132">
        <w:rPr>
          <w:rFonts w:asciiTheme="minorHAnsi" w:hAnsiTheme="minorHAnsi" w:cs="Courier New"/>
          <w:sz w:val="24"/>
          <w:szCs w:val="24"/>
        </w:rPr>
        <w:t>if</w:t>
      </w:r>
      <w:r w:rsidR="00065830">
        <w:rPr>
          <w:rFonts w:ascii="Courier New" w:hAnsi="Courier New" w:cs="Courier New"/>
        </w:rPr>
        <w:t xml:space="preserve"> SPECIFYSURFK </w:t>
      </w:r>
      <w:r w:rsidRPr="00215132">
        <w:rPr>
          <w:rFonts w:asciiTheme="minorHAnsi" w:hAnsiTheme="minorHAnsi" w:cs="Courier New"/>
          <w:sz w:val="24"/>
          <w:szCs w:val="24"/>
        </w:rPr>
        <w:t>is included.</w:t>
      </w:r>
    </w:p>
    <w:p w14:paraId="457C3B91" w14:textId="77777777" w:rsidR="003F5B8F" w:rsidRPr="00327047" w:rsidRDefault="003F5B8F" w:rsidP="003F5B8F">
      <w:pPr>
        <w:pStyle w:val="PlainText"/>
        <w:rPr>
          <w:rFonts w:ascii="Courier New" w:hAnsi="Courier New" w:cs="Courier New"/>
        </w:rPr>
      </w:pPr>
      <w:r w:rsidRPr="00327047">
        <w:rPr>
          <w:rFonts w:ascii="Courier New" w:hAnsi="Courier New" w:cs="Courier New"/>
        </w:rPr>
        <w:t xml:space="preserve">              </w:t>
      </w:r>
    </w:p>
    <w:p w14:paraId="4A060011" w14:textId="77777777" w:rsidR="003F5B8F" w:rsidRDefault="003F5B8F" w:rsidP="003F5B8F">
      <w:pPr>
        <w:pStyle w:val="PlainText"/>
        <w:rPr>
          <w:rFonts w:asciiTheme="minorHAnsi" w:hAnsiTheme="minorHAnsi" w:cs="Courier New"/>
          <w:sz w:val="24"/>
          <w:szCs w:val="24"/>
        </w:rPr>
      </w:pPr>
      <w:r w:rsidRPr="00327047">
        <w:rPr>
          <w:rFonts w:ascii="Courier New" w:hAnsi="Courier New" w:cs="Courier New"/>
        </w:rPr>
        <w:t xml:space="preserve">SEEPSURFK </w:t>
      </w:r>
      <w:r w:rsidRPr="0066653B">
        <w:rPr>
          <w:rFonts w:asciiTheme="minorHAnsi" w:hAnsiTheme="minorHAnsi" w:cs="Courier New"/>
          <w:sz w:val="24"/>
          <w:szCs w:val="24"/>
        </w:rPr>
        <w:t xml:space="preserve">-- An optional character variable. When </w:t>
      </w:r>
      <w:r w:rsidR="00E724F4" w:rsidRPr="00327047">
        <w:rPr>
          <w:rFonts w:ascii="Courier New" w:hAnsi="Courier New" w:cs="Courier New"/>
        </w:rPr>
        <w:t>SEEPSURFK</w:t>
      </w:r>
      <w:r w:rsidRPr="0066653B">
        <w:rPr>
          <w:rFonts w:asciiTheme="minorHAnsi" w:hAnsiTheme="minorHAnsi" w:cs="Courier New"/>
          <w:sz w:val="24"/>
          <w:szCs w:val="24"/>
        </w:rPr>
        <w:t xml:space="preserve"> is specified, </w:t>
      </w:r>
      <w:r w:rsidR="00E724F4">
        <w:rPr>
          <w:rFonts w:asciiTheme="minorHAnsi" w:hAnsiTheme="minorHAnsi" w:cs="Courier New"/>
          <w:sz w:val="24"/>
          <w:szCs w:val="24"/>
        </w:rPr>
        <w:t xml:space="preserve">variable </w:t>
      </w:r>
      <w:r w:rsidR="00E724F4" w:rsidRPr="0051366C">
        <w:rPr>
          <w:rFonts w:ascii="Courier New" w:hAnsi="Courier New" w:cs="Courier New"/>
        </w:rPr>
        <w:t>SURFK</w:t>
      </w:r>
      <w:r w:rsidR="00E724F4" w:rsidRPr="0051366C">
        <w:rPr>
          <w:rFonts w:asciiTheme="minorHAnsi" w:hAnsiTheme="minorHAnsi" w:cs="Courier New"/>
          <w:sz w:val="24"/>
          <w:szCs w:val="24"/>
        </w:rPr>
        <w:t xml:space="preserve"> instead of </w:t>
      </w:r>
      <w:r w:rsidR="00E724F4" w:rsidRPr="0051366C">
        <w:rPr>
          <w:rFonts w:ascii="Courier New" w:hAnsi="Courier New" w:cs="Courier New"/>
        </w:rPr>
        <w:t>VKS</w:t>
      </w:r>
      <w:r w:rsidR="00E724F4" w:rsidRPr="0051366C">
        <w:rPr>
          <w:rFonts w:asciiTheme="minorHAnsi" w:hAnsiTheme="minorHAnsi" w:cs="Courier New"/>
          <w:sz w:val="24"/>
          <w:szCs w:val="24"/>
        </w:rPr>
        <w:t xml:space="preserve"> is used </w:t>
      </w:r>
      <w:r w:rsidR="00E724F4">
        <w:rPr>
          <w:rFonts w:asciiTheme="minorHAnsi" w:hAnsiTheme="minorHAnsi" w:cs="Courier New"/>
          <w:sz w:val="24"/>
          <w:szCs w:val="24"/>
        </w:rPr>
        <w:t>to calculate</w:t>
      </w:r>
      <w:r w:rsidR="00E724F4" w:rsidRPr="0051366C">
        <w:rPr>
          <w:rFonts w:asciiTheme="minorHAnsi" w:hAnsiTheme="minorHAnsi" w:cs="Courier New"/>
          <w:sz w:val="24"/>
          <w:szCs w:val="24"/>
        </w:rPr>
        <w:t xml:space="preserve"> </w:t>
      </w:r>
      <w:r w:rsidRPr="0066653B">
        <w:rPr>
          <w:rFonts w:asciiTheme="minorHAnsi" w:hAnsiTheme="minorHAnsi" w:cs="Courier New"/>
          <w:sz w:val="24"/>
          <w:szCs w:val="24"/>
        </w:rPr>
        <w:t xml:space="preserve">surface leakage. </w:t>
      </w:r>
      <w:r w:rsidR="00E724F4" w:rsidRPr="00327047">
        <w:rPr>
          <w:rFonts w:ascii="Courier New" w:hAnsi="Courier New" w:cs="Courier New"/>
        </w:rPr>
        <w:t>SEEPSURFK</w:t>
      </w:r>
      <w:r w:rsidR="00E724F4">
        <w:rPr>
          <w:rFonts w:asciiTheme="minorHAnsi" w:hAnsiTheme="minorHAnsi" w:cs="Courier New"/>
          <w:sz w:val="24"/>
          <w:szCs w:val="24"/>
        </w:rPr>
        <w:t xml:space="preserve"> </w:t>
      </w:r>
      <w:r w:rsidRPr="0066653B">
        <w:rPr>
          <w:rFonts w:asciiTheme="minorHAnsi" w:hAnsiTheme="minorHAnsi" w:cs="Courier New"/>
          <w:sz w:val="24"/>
          <w:szCs w:val="24"/>
        </w:rPr>
        <w:t xml:space="preserve">is included </w:t>
      </w:r>
      <w:r w:rsidR="00E724F4">
        <w:rPr>
          <w:rFonts w:asciiTheme="minorHAnsi" w:hAnsiTheme="minorHAnsi" w:cs="Courier New"/>
          <w:sz w:val="24"/>
          <w:szCs w:val="24"/>
        </w:rPr>
        <w:t xml:space="preserve">only </w:t>
      </w:r>
      <w:r w:rsidRPr="0066653B">
        <w:rPr>
          <w:rFonts w:asciiTheme="minorHAnsi" w:hAnsiTheme="minorHAnsi" w:cs="Courier New"/>
          <w:sz w:val="24"/>
          <w:szCs w:val="24"/>
        </w:rPr>
        <w:t xml:space="preserve">if </w:t>
      </w:r>
      <w:r w:rsidR="00E724F4">
        <w:rPr>
          <w:rFonts w:ascii="Courier New" w:hAnsi="Courier New" w:cs="Courier New"/>
        </w:rPr>
        <w:t>SPECIFYSURFK</w:t>
      </w:r>
      <w:r w:rsidRPr="0066653B">
        <w:rPr>
          <w:rFonts w:asciiTheme="minorHAnsi" w:hAnsiTheme="minorHAnsi" w:cs="Courier New"/>
          <w:sz w:val="24"/>
          <w:szCs w:val="24"/>
        </w:rPr>
        <w:t xml:space="preserve"> is included.</w:t>
      </w:r>
    </w:p>
    <w:p w14:paraId="633D7692" w14:textId="77777777" w:rsidR="00065830" w:rsidRDefault="00065830" w:rsidP="003F5B8F">
      <w:pPr>
        <w:pStyle w:val="PlainText"/>
        <w:rPr>
          <w:rFonts w:asciiTheme="minorHAnsi" w:hAnsiTheme="minorHAnsi" w:cs="Courier New"/>
          <w:sz w:val="24"/>
          <w:szCs w:val="24"/>
        </w:rPr>
      </w:pPr>
    </w:p>
    <w:p w14:paraId="47FABC8B" w14:textId="77777777" w:rsidR="00065830" w:rsidRDefault="00065830" w:rsidP="00065830">
      <w:pPr>
        <w:pStyle w:val="PlainText"/>
        <w:rPr>
          <w:rFonts w:asciiTheme="minorHAnsi" w:hAnsiTheme="minorHAnsi" w:cs="Courier New"/>
          <w:sz w:val="24"/>
          <w:szCs w:val="24"/>
        </w:rPr>
      </w:pPr>
      <w:r w:rsidRPr="00065830">
        <w:rPr>
          <w:rFonts w:ascii="Courier New" w:hAnsi="Courier New" w:cs="Courier New"/>
        </w:rPr>
        <w:lastRenderedPageBreak/>
        <w:t>ETSQUARE</w:t>
      </w:r>
      <w:r w:rsidRPr="00065830">
        <w:rPr>
          <w:rFonts w:asciiTheme="minorHAnsi" w:hAnsiTheme="minorHAnsi" w:cs="Courier New"/>
          <w:sz w:val="24"/>
          <w:szCs w:val="24"/>
        </w:rPr>
        <w:t xml:space="preserve"> -- An optional character variable. When </w:t>
      </w:r>
      <w:r w:rsidRPr="00065830">
        <w:rPr>
          <w:rFonts w:ascii="Courier New" w:hAnsi="Courier New" w:cs="Courier New"/>
        </w:rPr>
        <w:t>ETSQUARE</w:t>
      </w:r>
      <w:r>
        <w:rPr>
          <w:rFonts w:asciiTheme="minorHAnsi" w:hAnsiTheme="minorHAnsi" w:cs="Courier New"/>
          <w:sz w:val="24"/>
          <w:szCs w:val="24"/>
        </w:rPr>
        <w:t xml:space="preserve"> is specified, </w:t>
      </w:r>
      <w:r w:rsidRPr="00065830">
        <w:rPr>
          <w:rFonts w:asciiTheme="minorHAnsi" w:hAnsiTheme="minorHAnsi" w:cs="Courier New"/>
          <w:sz w:val="24"/>
          <w:szCs w:val="24"/>
        </w:rPr>
        <w:t>groundwater ET is simulate</w:t>
      </w:r>
      <w:r>
        <w:rPr>
          <w:rFonts w:asciiTheme="minorHAnsi" w:hAnsiTheme="minorHAnsi" w:cs="Courier New"/>
          <w:sz w:val="24"/>
          <w:szCs w:val="24"/>
        </w:rPr>
        <w:t xml:space="preserve">d using a constant potential ET </w:t>
      </w:r>
      <w:r w:rsidRPr="00065830">
        <w:rPr>
          <w:rFonts w:asciiTheme="minorHAnsi" w:hAnsiTheme="minorHAnsi" w:cs="Courier New"/>
          <w:sz w:val="24"/>
          <w:szCs w:val="24"/>
        </w:rPr>
        <w:t>rate, and is smoothed over a spe</w:t>
      </w:r>
      <w:r>
        <w:rPr>
          <w:rFonts w:asciiTheme="minorHAnsi" w:hAnsiTheme="minorHAnsi" w:cs="Courier New"/>
          <w:sz w:val="24"/>
          <w:szCs w:val="24"/>
        </w:rPr>
        <w:t xml:space="preserve">cified smoothing interval. This </w:t>
      </w:r>
      <w:r w:rsidRPr="00065830">
        <w:rPr>
          <w:rFonts w:asciiTheme="minorHAnsi" w:hAnsiTheme="minorHAnsi" w:cs="Courier New"/>
          <w:sz w:val="24"/>
          <w:szCs w:val="24"/>
        </w:rPr>
        <w:t>option is recommended only when using the NWT solver.</w:t>
      </w:r>
    </w:p>
    <w:p w14:paraId="792003D9" w14:textId="77777777" w:rsidR="004426C6" w:rsidRDefault="004426C6" w:rsidP="003F5B8F">
      <w:pPr>
        <w:pStyle w:val="PlainText"/>
        <w:rPr>
          <w:rFonts w:asciiTheme="minorHAnsi" w:hAnsiTheme="minorHAnsi" w:cs="Courier New"/>
          <w:sz w:val="24"/>
          <w:szCs w:val="24"/>
        </w:rPr>
      </w:pPr>
    </w:p>
    <w:p w14:paraId="5C40967D" w14:textId="77777777" w:rsidR="00065830" w:rsidRPr="00065830" w:rsidRDefault="00065830" w:rsidP="00065830">
      <w:pPr>
        <w:pStyle w:val="PlainText"/>
        <w:rPr>
          <w:rFonts w:asciiTheme="minorHAnsi" w:hAnsiTheme="minorHAnsi" w:cs="Courier New"/>
          <w:sz w:val="24"/>
          <w:szCs w:val="24"/>
        </w:rPr>
      </w:pPr>
      <w:proofErr w:type="gramStart"/>
      <w:r w:rsidRPr="00065830">
        <w:rPr>
          <w:rFonts w:ascii="Courier New" w:hAnsi="Courier New" w:cs="Courier New"/>
        </w:rPr>
        <w:t>smoothfact</w:t>
      </w:r>
      <w:proofErr w:type="gramEnd"/>
      <w:r w:rsidRPr="00065830">
        <w:rPr>
          <w:rFonts w:asciiTheme="minorHAnsi" w:hAnsiTheme="minorHAnsi" w:cs="Courier New"/>
          <w:sz w:val="24"/>
          <w:szCs w:val="24"/>
        </w:rPr>
        <w:t xml:space="preserve"> --  An optional real variable specifie</w:t>
      </w:r>
      <w:r>
        <w:rPr>
          <w:rFonts w:asciiTheme="minorHAnsi" w:hAnsiTheme="minorHAnsi" w:cs="Courier New"/>
          <w:sz w:val="24"/>
          <w:szCs w:val="24"/>
        </w:rPr>
        <w:t xml:space="preserve">d if </w:t>
      </w:r>
      <w:r w:rsidRPr="00065830">
        <w:rPr>
          <w:rFonts w:ascii="Courier New" w:hAnsi="Courier New" w:cs="Courier New"/>
        </w:rPr>
        <w:t>ETSQUARE</w:t>
      </w:r>
      <w:r>
        <w:rPr>
          <w:rFonts w:asciiTheme="minorHAnsi" w:hAnsiTheme="minorHAnsi" w:cs="Courier New"/>
          <w:sz w:val="24"/>
          <w:szCs w:val="24"/>
        </w:rPr>
        <w:t xml:space="preserve"> is specified. For </w:t>
      </w:r>
      <w:r w:rsidRPr="00065830">
        <w:rPr>
          <w:rFonts w:asciiTheme="minorHAnsi" w:hAnsiTheme="minorHAnsi" w:cs="Courier New"/>
          <w:sz w:val="24"/>
          <w:szCs w:val="24"/>
        </w:rPr>
        <w:t>example, if the interval factor (</w:t>
      </w:r>
      <w:r w:rsidRPr="00065830">
        <w:rPr>
          <w:rFonts w:ascii="Courier New" w:hAnsi="Courier New" w:cs="Courier New"/>
        </w:rPr>
        <w:t>smoothfact</w:t>
      </w:r>
      <w:r>
        <w:rPr>
          <w:rFonts w:asciiTheme="minorHAnsi" w:hAnsiTheme="minorHAnsi" w:cs="Courier New"/>
          <w:sz w:val="24"/>
          <w:szCs w:val="24"/>
        </w:rPr>
        <w:t xml:space="preserve">) is specified as </w:t>
      </w:r>
      <w:r w:rsidRPr="00065830">
        <w:rPr>
          <w:rFonts w:ascii="Courier New" w:hAnsi="Courier New" w:cs="Courier New"/>
        </w:rPr>
        <w:t>smoothfact</w:t>
      </w:r>
      <w:r w:rsidRPr="00065830">
        <w:rPr>
          <w:rFonts w:asciiTheme="minorHAnsi" w:hAnsiTheme="minorHAnsi" w:cs="Courier New"/>
          <w:sz w:val="24"/>
          <w:szCs w:val="24"/>
        </w:rPr>
        <w:t xml:space="preserve"> =0.1 (recommended</w:t>
      </w:r>
      <w:r>
        <w:rPr>
          <w:rFonts w:asciiTheme="minorHAnsi" w:hAnsiTheme="minorHAnsi" w:cs="Courier New"/>
          <w:sz w:val="24"/>
          <w:szCs w:val="24"/>
        </w:rPr>
        <w:t xml:space="preserve"> value</w:t>
      </w:r>
      <w:r w:rsidRPr="00065830">
        <w:rPr>
          <w:rFonts w:asciiTheme="minorHAnsi" w:hAnsiTheme="minorHAnsi" w:cs="Courier New"/>
          <w:sz w:val="24"/>
          <w:szCs w:val="24"/>
        </w:rPr>
        <w:t>), then the smoothing in</w:t>
      </w:r>
      <w:r>
        <w:rPr>
          <w:rFonts w:asciiTheme="minorHAnsi" w:hAnsiTheme="minorHAnsi" w:cs="Courier New"/>
          <w:sz w:val="24"/>
          <w:szCs w:val="24"/>
        </w:rPr>
        <w:t xml:space="preserve">terval will be </w:t>
      </w:r>
      <w:r w:rsidRPr="00065830">
        <w:rPr>
          <w:rFonts w:asciiTheme="minorHAnsi" w:hAnsiTheme="minorHAnsi" w:cs="Courier New"/>
          <w:sz w:val="24"/>
          <w:szCs w:val="24"/>
        </w:rPr>
        <w:t xml:space="preserve">calculated as: SMOOTHINT = 0.1*EXTDP </w:t>
      </w:r>
      <w:proofErr w:type="gramStart"/>
      <w:r w:rsidRPr="00065830">
        <w:rPr>
          <w:rFonts w:asciiTheme="minorHAnsi" w:hAnsiTheme="minorHAnsi" w:cs="Courier New"/>
          <w:sz w:val="24"/>
          <w:szCs w:val="24"/>
        </w:rPr>
        <w:t>and  is</w:t>
      </w:r>
      <w:proofErr w:type="gramEnd"/>
      <w:r w:rsidRPr="00065830">
        <w:rPr>
          <w:rFonts w:asciiTheme="minorHAnsi" w:hAnsiTheme="minorHAnsi" w:cs="Courier New"/>
          <w:sz w:val="24"/>
          <w:szCs w:val="24"/>
        </w:rPr>
        <w:t xml:space="preserve"> appli</w:t>
      </w:r>
      <w:r>
        <w:rPr>
          <w:rFonts w:asciiTheme="minorHAnsi" w:hAnsiTheme="minorHAnsi" w:cs="Courier New"/>
          <w:sz w:val="24"/>
          <w:szCs w:val="24"/>
        </w:rPr>
        <w:t xml:space="preserve">ed over the </w:t>
      </w:r>
      <w:r w:rsidRPr="00065830">
        <w:rPr>
          <w:rFonts w:asciiTheme="minorHAnsi" w:hAnsiTheme="minorHAnsi" w:cs="Courier New"/>
          <w:sz w:val="24"/>
          <w:szCs w:val="24"/>
        </w:rPr>
        <w:t xml:space="preserve">range for groundwater head (h): </w:t>
      </w:r>
    </w:p>
    <w:p w14:paraId="34DA2096" w14:textId="77777777" w:rsidR="00065830" w:rsidRPr="00065830" w:rsidRDefault="00065830" w:rsidP="00065830">
      <w:pPr>
        <w:pStyle w:val="PlainText"/>
        <w:rPr>
          <w:rFonts w:asciiTheme="minorHAnsi" w:hAnsiTheme="minorHAnsi" w:cs="Courier New"/>
          <w:sz w:val="24"/>
          <w:szCs w:val="24"/>
        </w:rPr>
      </w:pPr>
    </w:p>
    <w:p w14:paraId="2F20F8E7" w14:textId="77777777" w:rsidR="00065830" w:rsidRPr="00065830" w:rsidRDefault="00065830" w:rsidP="00065830">
      <w:pPr>
        <w:pStyle w:val="PlainText"/>
        <w:rPr>
          <w:rFonts w:asciiTheme="minorHAnsi" w:hAnsiTheme="minorHAnsi" w:cs="Courier New"/>
          <w:sz w:val="24"/>
          <w:szCs w:val="24"/>
        </w:rPr>
      </w:pPr>
      <w:r w:rsidRPr="00065830">
        <w:rPr>
          <w:rFonts w:asciiTheme="minorHAnsi" w:hAnsiTheme="minorHAnsi" w:cs="Courier New"/>
          <w:sz w:val="24"/>
          <w:szCs w:val="24"/>
        </w:rPr>
        <w:t xml:space="preserve">               h &lt; CELTOP-EXTDP, </w:t>
      </w:r>
      <w:r>
        <w:rPr>
          <w:rFonts w:asciiTheme="minorHAnsi" w:hAnsiTheme="minorHAnsi" w:cs="Courier New"/>
          <w:sz w:val="24"/>
          <w:szCs w:val="24"/>
        </w:rPr>
        <w:t xml:space="preserve">    </w:t>
      </w:r>
      <w:r w:rsidRPr="00065830">
        <w:rPr>
          <w:rFonts w:asciiTheme="minorHAnsi" w:hAnsiTheme="minorHAnsi" w:cs="Courier New"/>
          <w:sz w:val="24"/>
          <w:szCs w:val="24"/>
        </w:rPr>
        <w:t>ET is zero;</w:t>
      </w:r>
    </w:p>
    <w:p w14:paraId="1EF98AAA" w14:textId="77777777" w:rsidR="00065830" w:rsidRPr="00065830" w:rsidRDefault="00065830" w:rsidP="00065830">
      <w:pPr>
        <w:pStyle w:val="PlainText"/>
        <w:rPr>
          <w:rFonts w:asciiTheme="minorHAnsi" w:hAnsiTheme="minorHAnsi" w:cs="Courier New"/>
          <w:sz w:val="24"/>
          <w:szCs w:val="24"/>
        </w:rPr>
      </w:pPr>
      <w:r w:rsidRPr="00065830">
        <w:rPr>
          <w:rFonts w:asciiTheme="minorHAnsi" w:hAnsiTheme="minorHAnsi" w:cs="Courier New"/>
          <w:sz w:val="24"/>
          <w:szCs w:val="24"/>
        </w:rPr>
        <w:t xml:space="preserve">               CELTOP-EXTDP &lt; h &lt; CELTOP-EXTDP+SMOOTHINT, </w:t>
      </w:r>
      <w:r>
        <w:rPr>
          <w:rFonts w:asciiTheme="minorHAnsi" w:hAnsiTheme="minorHAnsi" w:cs="Courier New"/>
          <w:sz w:val="24"/>
          <w:szCs w:val="24"/>
        </w:rPr>
        <w:t xml:space="preserve">    </w:t>
      </w:r>
      <w:r w:rsidRPr="00065830">
        <w:rPr>
          <w:rFonts w:asciiTheme="minorHAnsi" w:hAnsiTheme="minorHAnsi" w:cs="Courier New"/>
          <w:sz w:val="24"/>
          <w:szCs w:val="24"/>
        </w:rPr>
        <w:t>ET is smoothed;</w:t>
      </w:r>
      <w:r>
        <w:rPr>
          <w:rFonts w:asciiTheme="minorHAnsi" w:hAnsiTheme="minorHAnsi" w:cs="Courier New"/>
          <w:sz w:val="24"/>
          <w:szCs w:val="24"/>
        </w:rPr>
        <w:t xml:space="preserve"> and</w:t>
      </w:r>
    </w:p>
    <w:p w14:paraId="66495FF1" w14:textId="77777777" w:rsidR="00065830" w:rsidRPr="00065830" w:rsidRDefault="00065830" w:rsidP="00065830">
      <w:pPr>
        <w:pStyle w:val="PlainText"/>
        <w:rPr>
          <w:rFonts w:asciiTheme="minorHAnsi" w:hAnsiTheme="minorHAnsi" w:cs="Courier New"/>
          <w:sz w:val="24"/>
          <w:szCs w:val="24"/>
        </w:rPr>
      </w:pPr>
      <w:r w:rsidRPr="00065830">
        <w:rPr>
          <w:rFonts w:asciiTheme="minorHAnsi" w:hAnsiTheme="minorHAnsi" w:cs="Courier New"/>
          <w:sz w:val="24"/>
          <w:szCs w:val="24"/>
        </w:rPr>
        <w:t xml:space="preserve">               CELTOP-EXTDP+SMOOTHINT &lt; h, </w:t>
      </w:r>
      <w:r>
        <w:rPr>
          <w:rFonts w:asciiTheme="minorHAnsi" w:hAnsiTheme="minorHAnsi" w:cs="Courier New"/>
          <w:sz w:val="24"/>
          <w:szCs w:val="24"/>
        </w:rPr>
        <w:t xml:space="preserve">     </w:t>
      </w:r>
      <w:r w:rsidRPr="00065830">
        <w:rPr>
          <w:rFonts w:asciiTheme="minorHAnsi" w:hAnsiTheme="minorHAnsi" w:cs="Courier New"/>
          <w:sz w:val="24"/>
          <w:szCs w:val="24"/>
        </w:rPr>
        <w:t>ET is equal to potential ET.</w:t>
      </w:r>
    </w:p>
    <w:p w14:paraId="27F285A1" w14:textId="77777777" w:rsidR="00065830" w:rsidRDefault="00065830" w:rsidP="00065830">
      <w:pPr>
        <w:pStyle w:val="PlainText"/>
        <w:rPr>
          <w:rFonts w:asciiTheme="minorHAnsi" w:hAnsiTheme="minorHAnsi" w:cs="Courier New"/>
          <w:sz w:val="24"/>
          <w:szCs w:val="24"/>
        </w:rPr>
      </w:pPr>
      <w:r w:rsidRPr="00065830">
        <w:rPr>
          <w:rFonts w:asciiTheme="minorHAnsi" w:hAnsiTheme="minorHAnsi" w:cs="Courier New"/>
          <w:sz w:val="24"/>
          <w:szCs w:val="24"/>
        </w:rPr>
        <w:t xml:space="preserve">               </w:t>
      </w:r>
    </w:p>
    <w:p w14:paraId="1DFD4C9A" w14:textId="77777777" w:rsidR="00065830" w:rsidRPr="002F6D39" w:rsidRDefault="00065830" w:rsidP="00065830">
      <w:pPr>
        <w:pStyle w:val="PlainText"/>
        <w:rPr>
          <w:rFonts w:asciiTheme="minorHAnsi" w:hAnsiTheme="minorHAnsi" w:cs="Courier New"/>
          <w:sz w:val="24"/>
          <w:szCs w:val="24"/>
        </w:rPr>
      </w:pPr>
      <w:r w:rsidRPr="00327047">
        <w:rPr>
          <w:rFonts w:ascii="Courier New" w:hAnsi="Courier New" w:cs="Courier New"/>
        </w:rPr>
        <w:t xml:space="preserve">NETFLUX </w:t>
      </w:r>
      <w:r w:rsidRPr="002F6D39">
        <w:rPr>
          <w:rFonts w:asciiTheme="minorHAnsi" w:hAnsiTheme="minorHAnsi" w:cs="Courier New"/>
          <w:sz w:val="24"/>
          <w:szCs w:val="24"/>
        </w:rPr>
        <w:t xml:space="preserve">-- An optional character variable. When </w:t>
      </w:r>
      <w:r w:rsidRPr="00327047">
        <w:rPr>
          <w:rFonts w:ascii="Courier New" w:hAnsi="Courier New" w:cs="Courier New"/>
        </w:rPr>
        <w:t>NETFLUX</w:t>
      </w:r>
      <w:r>
        <w:rPr>
          <w:rFonts w:asciiTheme="minorHAnsi" w:hAnsiTheme="minorHAnsi" w:cs="Courier New"/>
          <w:sz w:val="24"/>
          <w:szCs w:val="24"/>
        </w:rPr>
        <w:t xml:space="preserve"> is s</w:t>
      </w:r>
      <w:r w:rsidRPr="002F6D39">
        <w:rPr>
          <w:rFonts w:asciiTheme="minorHAnsi" w:hAnsiTheme="minorHAnsi" w:cs="Courier New"/>
          <w:sz w:val="24"/>
          <w:szCs w:val="24"/>
        </w:rPr>
        <w:t>pecified, the sum of recharge (</w:t>
      </w:r>
      <w:r>
        <w:rPr>
          <w:rFonts w:asciiTheme="minorHAnsi" w:hAnsiTheme="minorHAnsi" w:cs="Courier New"/>
          <w:sz w:val="24"/>
          <w:szCs w:val="24"/>
        </w:rPr>
        <w:t>units of cubic length per time</w:t>
      </w:r>
      <w:r w:rsidRPr="002F6D39">
        <w:rPr>
          <w:rFonts w:asciiTheme="minorHAnsi" w:hAnsiTheme="minorHAnsi" w:cs="Courier New"/>
          <w:sz w:val="24"/>
          <w:szCs w:val="24"/>
        </w:rPr>
        <w:t>) and the sum of discharge (</w:t>
      </w:r>
      <w:r>
        <w:rPr>
          <w:rFonts w:asciiTheme="minorHAnsi" w:hAnsiTheme="minorHAnsi" w:cs="Courier New"/>
          <w:sz w:val="24"/>
          <w:szCs w:val="24"/>
        </w:rPr>
        <w:t>units of cubic length per time</w:t>
      </w:r>
      <w:r w:rsidRPr="002F6D39">
        <w:rPr>
          <w:rFonts w:asciiTheme="minorHAnsi" w:hAnsiTheme="minorHAnsi" w:cs="Courier New"/>
          <w:sz w:val="24"/>
          <w:szCs w:val="24"/>
        </w:rPr>
        <w:t xml:space="preserve">) is written to separate unformatted files using module UBDSV3. </w:t>
      </w:r>
      <w:r w:rsidRPr="002F6D39">
        <w:rPr>
          <w:rFonts w:ascii="Courier New" w:hAnsi="Courier New" w:cs="Courier New"/>
        </w:rPr>
        <w:t>Unitrech</w:t>
      </w:r>
      <w:r w:rsidRPr="002F6D39">
        <w:rPr>
          <w:rFonts w:asciiTheme="minorHAnsi" w:hAnsiTheme="minorHAnsi" w:cs="Courier New"/>
          <w:sz w:val="24"/>
          <w:szCs w:val="24"/>
        </w:rPr>
        <w:t xml:space="preserve"> and </w:t>
      </w:r>
      <w:r w:rsidRPr="00327047">
        <w:rPr>
          <w:rFonts w:ascii="Courier New" w:hAnsi="Courier New" w:cs="Courier New"/>
        </w:rPr>
        <w:t>Unitdis</w:t>
      </w:r>
      <w:r>
        <w:rPr>
          <w:rFonts w:asciiTheme="minorHAnsi" w:hAnsiTheme="minorHAnsi" w:cs="Courier New"/>
          <w:sz w:val="24"/>
          <w:szCs w:val="24"/>
        </w:rPr>
        <w:t xml:space="preserve"> a</w:t>
      </w:r>
      <w:r w:rsidRPr="002F6D39">
        <w:rPr>
          <w:rFonts w:asciiTheme="minorHAnsi" w:hAnsiTheme="minorHAnsi" w:cs="Courier New"/>
          <w:sz w:val="24"/>
          <w:szCs w:val="24"/>
        </w:rPr>
        <w:t>re the unit numbers to which these values are written when “</w:t>
      </w:r>
      <w:r w:rsidRPr="002F6D39">
        <w:rPr>
          <w:rFonts w:ascii="Courier New" w:hAnsi="Courier New" w:cs="Courier New"/>
        </w:rPr>
        <w:t>SAVE BUDGET</w:t>
      </w:r>
      <w:r w:rsidRPr="002F6D39">
        <w:rPr>
          <w:rFonts w:asciiTheme="minorHAnsi" w:hAnsiTheme="minorHAnsi" w:cs="Courier New"/>
          <w:sz w:val="24"/>
          <w:szCs w:val="24"/>
        </w:rPr>
        <w:t xml:space="preserve">” is specified in Output Control. Values written to </w:t>
      </w:r>
      <w:r w:rsidRPr="002F6D39">
        <w:rPr>
          <w:rFonts w:ascii="Courier New" w:hAnsi="Courier New" w:cs="Courier New"/>
        </w:rPr>
        <w:t>Unitrech</w:t>
      </w:r>
      <w:r w:rsidRPr="002F6D39">
        <w:rPr>
          <w:rFonts w:asciiTheme="minorHAnsi" w:hAnsiTheme="minorHAnsi" w:cs="Courier New"/>
          <w:sz w:val="24"/>
          <w:szCs w:val="24"/>
        </w:rPr>
        <w:t xml:space="preserve"> are the sum of recharge val</w:t>
      </w:r>
      <w:r>
        <w:rPr>
          <w:rFonts w:asciiTheme="minorHAnsi" w:hAnsiTheme="minorHAnsi" w:cs="Courier New"/>
          <w:sz w:val="24"/>
          <w:szCs w:val="24"/>
        </w:rPr>
        <w:t>ues for the UZF, SFR2, and LAK P</w:t>
      </w:r>
      <w:r w:rsidRPr="002F6D39">
        <w:rPr>
          <w:rFonts w:asciiTheme="minorHAnsi" w:hAnsiTheme="minorHAnsi" w:cs="Courier New"/>
          <w:sz w:val="24"/>
          <w:szCs w:val="24"/>
        </w:rPr>
        <w:t xml:space="preserve">ackages, and values written to </w:t>
      </w:r>
      <w:r w:rsidRPr="00327047">
        <w:rPr>
          <w:rFonts w:ascii="Courier New" w:hAnsi="Courier New" w:cs="Courier New"/>
        </w:rPr>
        <w:t>Unitdis</w:t>
      </w:r>
      <w:r w:rsidRPr="002F6D39">
        <w:rPr>
          <w:rFonts w:asciiTheme="minorHAnsi" w:hAnsiTheme="minorHAnsi" w:cs="Courier New"/>
          <w:sz w:val="24"/>
          <w:szCs w:val="24"/>
        </w:rPr>
        <w:t xml:space="preserve"> are the sum of discharge values for the UZF, SFR2, and </w:t>
      </w:r>
      <w:r>
        <w:rPr>
          <w:rFonts w:asciiTheme="minorHAnsi" w:hAnsiTheme="minorHAnsi" w:cs="Courier New"/>
          <w:sz w:val="24"/>
          <w:szCs w:val="24"/>
        </w:rPr>
        <w:t>LAK P</w:t>
      </w:r>
      <w:r w:rsidRPr="002F6D39">
        <w:rPr>
          <w:rFonts w:asciiTheme="minorHAnsi" w:hAnsiTheme="minorHAnsi" w:cs="Courier New"/>
          <w:sz w:val="24"/>
          <w:szCs w:val="24"/>
        </w:rPr>
        <w:t>ackages. Values are averaged over the period between output times.</w:t>
      </w:r>
    </w:p>
    <w:p w14:paraId="197084FE" w14:textId="77777777" w:rsidR="004426C6" w:rsidRPr="00327047" w:rsidRDefault="004426C6" w:rsidP="004426C6">
      <w:pPr>
        <w:pStyle w:val="PlainText"/>
        <w:rPr>
          <w:rFonts w:ascii="Courier New" w:hAnsi="Courier New" w:cs="Courier New"/>
        </w:rPr>
      </w:pPr>
    </w:p>
    <w:p w14:paraId="0CAABDF9" w14:textId="77777777" w:rsidR="00CB247D" w:rsidRPr="003F5B8F" w:rsidRDefault="00CB247D" w:rsidP="00CB247D">
      <w:pPr>
        <w:pStyle w:val="PlainText"/>
        <w:rPr>
          <w:rFonts w:asciiTheme="minorHAnsi" w:hAnsiTheme="minorHAnsi" w:cs="Courier New"/>
          <w:sz w:val="24"/>
          <w:szCs w:val="24"/>
        </w:rPr>
      </w:pPr>
      <w:r>
        <w:rPr>
          <w:rFonts w:asciiTheme="minorHAnsi" w:hAnsiTheme="minorHAnsi" w:cs="Courier New"/>
          <w:sz w:val="24"/>
          <w:szCs w:val="24"/>
        </w:rPr>
        <w:t>Data Set 4B</w:t>
      </w:r>
      <w:r w:rsidRPr="003F5B8F">
        <w:rPr>
          <w:rFonts w:asciiTheme="minorHAnsi" w:hAnsiTheme="minorHAnsi" w:cs="Courier New"/>
          <w:sz w:val="24"/>
          <w:szCs w:val="24"/>
        </w:rPr>
        <w:t>:</w:t>
      </w:r>
    </w:p>
    <w:p w14:paraId="0D46A7B1" w14:textId="77777777" w:rsidR="00CB247D" w:rsidRPr="00327047" w:rsidRDefault="00CB247D" w:rsidP="00CB247D">
      <w:pPr>
        <w:pStyle w:val="PlainText"/>
        <w:rPr>
          <w:rFonts w:ascii="Courier New" w:hAnsi="Courier New" w:cs="Courier New"/>
        </w:rPr>
      </w:pPr>
    </w:p>
    <w:p w14:paraId="6A9BE78C" w14:textId="77777777" w:rsidR="00CB247D" w:rsidRPr="00327047" w:rsidRDefault="00CB247D" w:rsidP="00CB247D">
      <w:pPr>
        <w:pStyle w:val="PlainText"/>
        <w:rPr>
          <w:rFonts w:ascii="Courier New" w:hAnsi="Courier New" w:cs="Courier New"/>
        </w:rPr>
      </w:pPr>
      <w:r w:rsidRPr="00327047">
        <w:rPr>
          <w:rFonts w:ascii="Courier New" w:hAnsi="Courier New" w:cs="Courier New"/>
        </w:rPr>
        <w:t>[SURFK (NCOL, NROW)] -- U2DREL</w:t>
      </w:r>
    </w:p>
    <w:p w14:paraId="7A0ED32D" w14:textId="77777777" w:rsidR="00CB247D" w:rsidRPr="00327047" w:rsidRDefault="00CB247D" w:rsidP="00CB247D">
      <w:pPr>
        <w:pStyle w:val="PlainText"/>
        <w:rPr>
          <w:rFonts w:ascii="Courier New" w:hAnsi="Courier New" w:cs="Courier New"/>
        </w:rPr>
      </w:pPr>
    </w:p>
    <w:p w14:paraId="25C86614" w14:textId="77777777" w:rsidR="00CB247D" w:rsidRPr="00CB247D" w:rsidRDefault="00CB247D" w:rsidP="00CB247D">
      <w:pPr>
        <w:pStyle w:val="PlainText"/>
        <w:rPr>
          <w:rFonts w:asciiTheme="minorHAnsi" w:hAnsiTheme="minorHAnsi" w:cs="Courier New"/>
          <w:sz w:val="24"/>
          <w:szCs w:val="24"/>
        </w:rPr>
      </w:pPr>
      <w:r w:rsidRPr="00327047">
        <w:rPr>
          <w:rFonts w:ascii="Courier New" w:hAnsi="Courier New" w:cs="Courier New"/>
        </w:rPr>
        <w:t xml:space="preserve">SURFK </w:t>
      </w:r>
      <w:r w:rsidRPr="00CB247D">
        <w:rPr>
          <w:rFonts w:asciiTheme="minorHAnsi" w:hAnsiTheme="minorHAnsi" w:cs="Courier New"/>
          <w:sz w:val="24"/>
          <w:szCs w:val="24"/>
        </w:rPr>
        <w:t>-- An optional array of positive real valu</w:t>
      </w:r>
      <w:r>
        <w:rPr>
          <w:rFonts w:asciiTheme="minorHAnsi" w:hAnsiTheme="minorHAnsi" w:cs="Courier New"/>
          <w:sz w:val="24"/>
          <w:szCs w:val="24"/>
        </w:rPr>
        <w:t xml:space="preserve">es used to define the hydraulic </w:t>
      </w:r>
      <w:r w:rsidRPr="00CB247D">
        <w:rPr>
          <w:rFonts w:asciiTheme="minorHAnsi" w:hAnsiTheme="minorHAnsi" w:cs="Courier New"/>
          <w:sz w:val="24"/>
          <w:szCs w:val="24"/>
        </w:rPr>
        <w:t>conductivity (</w:t>
      </w:r>
      <w:r>
        <w:rPr>
          <w:rFonts w:asciiTheme="minorHAnsi" w:hAnsiTheme="minorHAnsi" w:cs="Courier New"/>
          <w:sz w:val="24"/>
          <w:szCs w:val="24"/>
        </w:rPr>
        <w:t>units of length per time</w:t>
      </w:r>
      <w:r w:rsidRPr="00CB247D">
        <w:rPr>
          <w:rFonts w:asciiTheme="minorHAnsi" w:hAnsiTheme="minorHAnsi" w:cs="Courier New"/>
          <w:sz w:val="24"/>
          <w:szCs w:val="24"/>
        </w:rPr>
        <w:t xml:space="preserve">). </w:t>
      </w:r>
      <w:r w:rsidRPr="00327047">
        <w:rPr>
          <w:rFonts w:ascii="Courier New" w:hAnsi="Courier New" w:cs="Courier New"/>
        </w:rPr>
        <w:t>SURFK</w:t>
      </w:r>
      <w:r w:rsidRPr="00CB247D">
        <w:rPr>
          <w:rFonts w:asciiTheme="minorHAnsi" w:hAnsiTheme="minorHAnsi" w:cs="Courier New"/>
          <w:sz w:val="24"/>
          <w:szCs w:val="24"/>
        </w:rPr>
        <w:t xml:space="preserve"> is used for calculating the rejected </w:t>
      </w:r>
      <w:proofErr w:type="gramStart"/>
      <w:r w:rsidRPr="00CB247D">
        <w:rPr>
          <w:rFonts w:asciiTheme="minorHAnsi" w:hAnsiTheme="minorHAnsi" w:cs="Courier New"/>
          <w:sz w:val="24"/>
          <w:szCs w:val="24"/>
        </w:rPr>
        <w:t xml:space="preserve">infiltration  </w:t>
      </w:r>
      <w:r>
        <w:rPr>
          <w:rFonts w:asciiTheme="minorHAnsi" w:hAnsiTheme="minorHAnsi" w:cs="Courier New"/>
          <w:sz w:val="24"/>
          <w:szCs w:val="24"/>
        </w:rPr>
        <w:t>and</w:t>
      </w:r>
      <w:proofErr w:type="gramEnd"/>
      <w:r>
        <w:rPr>
          <w:rFonts w:asciiTheme="minorHAnsi" w:hAnsiTheme="minorHAnsi" w:cs="Courier New"/>
          <w:sz w:val="24"/>
          <w:szCs w:val="24"/>
        </w:rPr>
        <w:t>/or surface leakage. If</w:t>
      </w:r>
      <w:r w:rsidRPr="00CB247D">
        <w:rPr>
          <w:rFonts w:asciiTheme="minorHAnsi" w:hAnsiTheme="minorHAnsi" w:cs="Courier New"/>
          <w:sz w:val="24"/>
          <w:szCs w:val="24"/>
        </w:rPr>
        <w:t xml:space="preserve"> </w:t>
      </w:r>
      <w:r w:rsidRPr="00327047">
        <w:rPr>
          <w:rFonts w:ascii="Courier New" w:hAnsi="Courier New" w:cs="Courier New"/>
        </w:rPr>
        <w:t>SURFK</w:t>
      </w:r>
      <w:r w:rsidRPr="00CB247D">
        <w:rPr>
          <w:rFonts w:asciiTheme="minorHAnsi" w:hAnsiTheme="minorHAnsi" w:cs="Courier New"/>
          <w:sz w:val="24"/>
          <w:szCs w:val="24"/>
        </w:rPr>
        <w:t xml:space="preserve"> is set greater than </w:t>
      </w:r>
      <w:r w:rsidRPr="00CB247D">
        <w:rPr>
          <w:rFonts w:ascii="Courier New" w:hAnsi="Courier New" w:cs="Courier New"/>
        </w:rPr>
        <w:t>VKS</w:t>
      </w:r>
      <w:r>
        <w:rPr>
          <w:rFonts w:asciiTheme="minorHAnsi" w:hAnsiTheme="minorHAnsi" w:cs="Courier New"/>
          <w:sz w:val="24"/>
          <w:szCs w:val="24"/>
        </w:rPr>
        <w:t xml:space="preserve">, </w:t>
      </w:r>
      <w:r w:rsidRPr="00CB247D">
        <w:rPr>
          <w:rFonts w:asciiTheme="minorHAnsi" w:hAnsiTheme="minorHAnsi" w:cs="Courier New"/>
          <w:sz w:val="24"/>
          <w:szCs w:val="24"/>
        </w:rPr>
        <w:t>then it is</w:t>
      </w:r>
      <w:r>
        <w:rPr>
          <w:rFonts w:asciiTheme="minorHAnsi" w:hAnsiTheme="minorHAnsi" w:cs="Courier New"/>
          <w:sz w:val="24"/>
          <w:szCs w:val="24"/>
        </w:rPr>
        <w:t xml:space="preserve"> </w:t>
      </w:r>
      <w:r w:rsidRPr="00CB247D">
        <w:rPr>
          <w:rFonts w:asciiTheme="minorHAnsi" w:hAnsiTheme="minorHAnsi" w:cs="Courier New"/>
          <w:sz w:val="24"/>
          <w:szCs w:val="24"/>
        </w:rPr>
        <w:t xml:space="preserve">set equal to </w:t>
      </w:r>
      <w:r w:rsidRPr="00CB247D">
        <w:rPr>
          <w:rFonts w:ascii="Courier New" w:hAnsi="Courier New" w:cs="Courier New"/>
        </w:rPr>
        <w:t>VKS</w:t>
      </w:r>
      <w:r w:rsidRPr="00CB247D">
        <w:rPr>
          <w:rFonts w:asciiTheme="minorHAnsi" w:hAnsiTheme="minorHAnsi" w:cs="Courier New"/>
          <w:sz w:val="24"/>
          <w:szCs w:val="24"/>
        </w:rPr>
        <w:t>.</w:t>
      </w:r>
    </w:p>
    <w:p w14:paraId="1400C324" w14:textId="77777777" w:rsidR="00CB247D" w:rsidRPr="00327047" w:rsidRDefault="00CB247D" w:rsidP="00CB247D">
      <w:pPr>
        <w:pStyle w:val="PlainText"/>
        <w:rPr>
          <w:rFonts w:ascii="Courier New" w:hAnsi="Courier New" w:cs="Courier New"/>
        </w:rPr>
      </w:pPr>
    </w:p>
    <w:p w14:paraId="7C4B068E" w14:textId="77777777" w:rsidR="00856046" w:rsidRDefault="00856046" w:rsidP="00856046">
      <w:pPr>
        <w:rPr>
          <w:rStyle w:val="Strong"/>
          <w:b w:val="0"/>
          <w:sz w:val="24"/>
        </w:rPr>
      </w:pPr>
      <w:r>
        <w:rPr>
          <w:rStyle w:val="Strong"/>
          <w:b w:val="0"/>
          <w:sz w:val="24"/>
        </w:rPr>
        <w:t>Lake (LAK) Package</w:t>
      </w:r>
      <w:r w:rsidRPr="0001391C">
        <w:rPr>
          <w:rStyle w:val="Strong"/>
          <w:b w:val="0"/>
          <w:sz w:val="24"/>
        </w:rPr>
        <w:t xml:space="preserve">: </w:t>
      </w:r>
    </w:p>
    <w:p w14:paraId="6547648E" w14:textId="77777777" w:rsidR="00856046" w:rsidRPr="00856046" w:rsidRDefault="00856046" w:rsidP="00856046">
      <w:pPr>
        <w:pStyle w:val="PlainText"/>
        <w:rPr>
          <w:rFonts w:asciiTheme="minorHAnsi" w:hAnsiTheme="minorHAnsi" w:cs="Courier New"/>
          <w:sz w:val="24"/>
          <w:szCs w:val="24"/>
        </w:rPr>
      </w:pPr>
      <w:r w:rsidRPr="00856046">
        <w:rPr>
          <w:rFonts w:asciiTheme="minorHAnsi" w:hAnsiTheme="minorHAnsi" w:cs="Courier New"/>
          <w:sz w:val="24"/>
          <w:szCs w:val="24"/>
        </w:rPr>
        <w:t>Some variables were changed to arrays in order to save data for MT3D-USGS.</w:t>
      </w:r>
      <w:r>
        <w:rPr>
          <w:rFonts w:asciiTheme="minorHAnsi" w:hAnsiTheme="minorHAnsi" w:cs="Courier New"/>
          <w:sz w:val="24"/>
          <w:szCs w:val="24"/>
        </w:rPr>
        <w:t xml:space="preserve"> A minor bug was corrected</w:t>
      </w:r>
      <w:r w:rsidRPr="00856046">
        <w:rPr>
          <w:rFonts w:asciiTheme="minorHAnsi" w:hAnsiTheme="minorHAnsi" w:cs="Courier New"/>
          <w:sz w:val="24"/>
          <w:szCs w:val="24"/>
        </w:rPr>
        <w:t xml:space="preserve"> that relates to simulating unsaturated-zone flow beneath lakes.</w:t>
      </w:r>
    </w:p>
    <w:p w14:paraId="7EE975DF" w14:textId="77777777" w:rsidR="00856046" w:rsidRDefault="00856046" w:rsidP="00856046">
      <w:pPr>
        <w:pStyle w:val="PlainText"/>
        <w:rPr>
          <w:rFonts w:asciiTheme="minorHAnsi" w:hAnsiTheme="minorHAnsi" w:cs="Courier New"/>
          <w:sz w:val="24"/>
          <w:szCs w:val="24"/>
        </w:rPr>
      </w:pPr>
    </w:p>
    <w:p w14:paraId="5D5BE77E" w14:textId="77777777" w:rsidR="00BF4B08" w:rsidRPr="00BF4B08" w:rsidRDefault="00BF4B08" w:rsidP="00BF4B08">
      <w:pPr>
        <w:pStyle w:val="PlainText"/>
        <w:rPr>
          <w:rFonts w:asciiTheme="minorHAnsi" w:hAnsiTheme="minorHAnsi" w:cs="Courier New"/>
          <w:sz w:val="24"/>
          <w:szCs w:val="24"/>
        </w:rPr>
      </w:pPr>
      <w:r>
        <w:rPr>
          <w:rFonts w:asciiTheme="minorHAnsi" w:hAnsiTheme="minorHAnsi" w:cs="Courier New"/>
          <w:sz w:val="24"/>
          <w:szCs w:val="24"/>
        </w:rPr>
        <w:t>Well</w:t>
      </w:r>
      <w:r w:rsidRPr="00BF4B08">
        <w:rPr>
          <w:rFonts w:asciiTheme="minorHAnsi" w:hAnsiTheme="minorHAnsi" w:cs="Courier New"/>
          <w:sz w:val="24"/>
          <w:szCs w:val="24"/>
        </w:rPr>
        <w:t xml:space="preserve"> (WEL) Package</w:t>
      </w:r>
    </w:p>
    <w:p w14:paraId="29CCB3CD" w14:textId="77777777" w:rsidR="00BF4B08" w:rsidRDefault="00406F29" w:rsidP="00BF4B08">
      <w:pPr>
        <w:pStyle w:val="PlainText"/>
        <w:rPr>
          <w:rFonts w:asciiTheme="minorHAnsi" w:hAnsiTheme="minorHAnsi" w:cs="Courier New"/>
          <w:sz w:val="24"/>
          <w:szCs w:val="24"/>
        </w:rPr>
      </w:pPr>
      <w:r>
        <w:rPr>
          <w:rFonts w:asciiTheme="minorHAnsi" w:hAnsiTheme="minorHAnsi" w:cs="Courier New"/>
          <w:sz w:val="24"/>
          <w:szCs w:val="24"/>
        </w:rPr>
        <w:t xml:space="preserve">(1) </w:t>
      </w:r>
      <w:r w:rsidR="00BF4B08" w:rsidRPr="00BF4B08">
        <w:rPr>
          <w:rFonts w:asciiTheme="minorHAnsi" w:hAnsiTheme="minorHAnsi" w:cs="Courier New"/>
          <w:sz w:val="24"/>
          <w:szCs w:val="24"/>
        </w:rPr>
        <w:t>A bug was fixed that sets pumping applied to i</w:t>
      </w:r>
      <w:r w:rsidR="00BF4B08">
        <w:rPr>
          <w:rFonts w:asciiTheme="minorHAnsi" w:hAnsiTheme="minorHAnsi" w:cs="Courier New"/>
          <w:sz w:val="24"/>
          <w:szCs w:val="24"/>
        </w:rPr>
        <w:t xml:space="preserve">nactive cells to zero. This bug </w:t>
      </w:r>
      <w:r w:rsidR="00BF4B08" w:rsidRPr="00BF4B08">
        <w:rPr>
          <w:rFonts w:asciiTheme="minorHAnsi" w:hAnsiTheme="minorHAnsi" w:cs="Courier New"/>
          <w:sz w:val="24"/>
          <w:szCs w:val="24"/>
        </w:rPr>
        <w:t>only affe</w:t>
      </w:r>
      <w:r w:rsidR="00BF4B08">
        <w:rPr>
          <w:rFonts w:asciiTheme="minorHAnsi" w:hAnsiTheme="minorHAnsi" w:cs="Courier New"/>
          <w:sz w:val="24"/>
          <w:szCs w:val="24"/>
        </w:rPr>
        <w:t>cts results printed to the cell-by-</w:t>
      </w:r>
      <w:r w:rsidR="00BF4B08" w:rsidRPr="00BF4B08">
        <w:rPr>
          <w:rFonts w:asciiTheme="minorHAnsi" w:hAnsiTheme="minorHAnsi" w:cs="Courier New"/>
          <w:sz w:val="24"/>
          <w:szCs w:val="24"/>
        </w:rPr>
        <w:t>cell</w:t>
      </w:r>
      <w:r w:rsidR="00BF4B08">
        <w:rPr>
          <w:rFonts w:asciiTheme="minorHAnsi" w:hAnsiTheme="minorHAnsi" w:cs="Courier New"/>
          <w:sz w:val="24"/>
          <w:szCs w:val="24"/>
        </w:rPr>
        <w:t xml:space="preserve"> budget file. </w:t>
      </w:r>
      <w:r>
        <w:rPr>
          <w:rFonts w:asciiTheme="minorHAnsi" w:hAnsiTheme="minorHAnsi" w:cs="Courier New"/>
          <w:sz w:val="24"/>
          <w:szCs w:val="24"/>
        </w:rPr>
        <w:t xml:space="preserve">(2) </w:t>
      </w:r>
      <w:r w:rsidR="00BF4B08">
        <w:rPr>
          <w:rFonts w:asciiTheme="minorHAnsi" w:hAnsiTheme="minorHAnsi" w:cs="Courier New"/>
          <w:sz w:val="24"/>
          <w:szCs w:val="24"/>
        </w:rPr>
        <w:t xml:space="preserve">A small error was </w:t>
      </w:r>
      <w:r w:rsidR="00BF4B08" w:rsidRPr="00BF4B08">
        <w:rPr>
          <w:rFonts w:asciiTheme="minorHAnsi" w:hAnsiTheme="minorHAnsi" w:cs="Courier New"/>
          <w:sz w:val="24"/>
          <w:szCs w:val="24"/>
        </w:rPr>
        <w:t>fixed in the calculation of the derivative used for smoothing t</w:t>
      </w:r>
      <w:r w:rsidR="00BF4B08">
        <w:rPr>
          <w:rFonts w:asciiTheme="minorHAnsi" w:hAnsiTheme="minorHAnsi" w:cs="Courier New"/>
          <w:sz w:val="24"/>
          <w:szCs w:val="24"/>
        </w:rPr>
        <w:t xml:space="preserve">he pumping rate </w:t>
      </w:r>
      <w:r w:rsidR="00BF4B08" w:rsidRPr="00BF4B08">
        <w:rPr>
          <w:rFonts w:asciiTheme="minorHAnsi" w:hAnsiTheme="minorHAnsi" w:cs="Courier New"/>
          <w:sz w:val="24"/>
          <w:szCs w:val="24"/>
        </w:rPr>
        <w:t>to zero for drying cells.</w:t>
      </w:r>
      <w:r>
        <w:rPr>
          <w:rFonts w:asciiTheme="minorHAnsi" w:hAnsiTheme="minorHAnsi" w:cs="Courier New"/>
          <w:sz w:val="24"/>
          <w:szCs w:val="24"/>
        </w:rPr>
        <w:t xml:space="preserve"> (3) A bug was fixed that would cause the pumping rate to be calculated incorrectly when using the tabfile option and the time values specified in the tabfile did not extend to the end time of the simulation.</w:t>
      </w:r>
    </w:p>
    <w:p w14:paraId="2D1A8FF2" w14:textId="77777777" w:rsidR="009E55BC" w:rsidRDefault="009E55BC" w:rsidP="00BF4B08">
      <w:pPr>
        <w:pStyle w:val="PlainText"/>
        <w:rPr>
          <w:rFonts w:asciiTheme="minorHAnsi" w:hAnsiTheme="minorHAnsi" w:cs="Courier New"/>
          <w:sz w:val="24"/>
          <w:szCs w:val="24"/>
        </w:rPr>
      </w:pPr>
    </w:p>
    <w:p w14:paraId="6F1113E6" w14:textId="77777777" w:rsidR="009E55BC" w:rsidRPr="009E55BC" w:rsidRDefault="009E55BC" w:rsidP="009E55BC">
      <w:pPr>
        <w:pStyle w:val="PlainText"/>
        <w:rPr>
          <w:rFonts w:asciiTheme="minorHAnsi" w:hAnsiTheme="minorHAnsi" w:cs="Courier New"/>
          <w:sz w:val="24"/>
          <w:szCs w:val="24"/>
        </w:rPr>
      </w:pPr>
      <w:r>
        <w:rPr>
          <w:rFonts w:asciiTheme="minorHAnsi" w:hAnsiTheme="minorHAnsi" w:cs="Courier New"/>
          <w:sz w:val="24"/>
          <w:szCs w:val="24"/>
        </w:rPr>
        <w:t xml:space="preserve">(4) As a consequence of </w:t>
      </w:r>
      <w:r w:rsidRPr="009E55BC">
        <w:rPr>
          <w:rFonts w:asciiTheme="minorHAnsi" w:hAnsiTheme="minorHAnsi" w:cs="Courier New"/>
          <w:sz w:val="24"/>
          <w:szCs w:val="24"/>
        </w:rPr>
        <w:t>the following changes to the Well Package input</w:t>
      </w:r>
      <w:r>
        <w:rPr>
          <w:rFonts w:asciiTheme="minorHAnsi" w:hAnsiTheme="minorHAnsi" w:cs="Courier New"/>
          <w:sz w:val="24"/>
          <w:szCs w:val="24"/>
        </w:rPr>
        <w:t xml:space="preserve"> structure, the package no longer supports </w:t>
      </w:r>
      <w:r w:rsidRPr="009E55BC">
        <w:rPr>
          <w:rFonts w:asciiTheme="minorHAnsi" w:hAnsiTheme="minorHAnsi" w:cs="Courier New"/>
          <w:sz w:val="24"/>
          <w:szCs w:val="24"/>
        </w:rPr>
        <w:t xml:space="preserve">previous input files that read the key word option </w:t>
      </w:r>
      <w:r>
        <w:rPr>
          <w:rFonts w:ascii="Courier New" w:hAnsi="Courier New" w:cs="Courier New"/>
          <w:sz w:val="22"/>
          <w:szCs w:val="22"/>
        </w:rPr>
        <w:t xml:space="preserve">SPECIFY </w:t>
      </w:r>
      <w:r w:rsidRPr="009E55BC">
        <w:rPr>
          <w:rFonts w:asciiTheme="minorHAnsi" w:hAnsiTheme="minorHAnsi" w:cs="Courier New"/>
          <w:sz w:val="24"/>
          <w:szCs w:val="24"/>
        </w:rPr>
        <w:t>in Data Set 2B.</w:t>
      </w:r>
    </w:p>
    <w:p w14:paraId="7D35485A" w14:textId="77777777" w:rsidR="009E55BC" w:rsidRPr="009E55BC" w:rsidRDefault="009E55BC" w:rsidP="009E55BC">
      <w:pPr>
        <w:pStyle w:val="PlainText"/>
        <w:rPr>
          <w:rFonts w:asciiTheme="minorHAnsi" w:hAnsiTheme="minorHAnsi" w:cs="Courier New"/>
          <w:sz w:val="24"/>
          <w:szCs w:val="24"/>
        </w:rPr>
      </w:pPr>
      <w:r w:rsidRPr="009E55BC">
        <w:rPr>
          <w:rFonts w:asciiTheme="minorHAnsi" w:hAnsiTheme="minorHAnsi" w:cs="Courier New"/>
          <w:sz w:val="24"/>
          <w:szCs w:val="24"/>
        </w:rPr>
        <w:t xml:space="preserve"> </w:t>
      </w:r>
    </w:p>
    <w:p w14:paraId="002590D2" w14:textId="77777777" w:rsidR="009E55BC" w:rsidRPr="009E55BC" w:rsidRDefault="009E55BC" w:rsidP="009E55BC">
      <w:pPr>
        <w:pStyle w:val="PlainText"/>
        <w:rPr>
          <w:rFonts w:asciiTheme="minorHAnsi" w:hAnsiTheme="minorHAnsi" w:cs="Courier New"/>
          <w:sz w:val="24"/>
          <w:szCs w:val="24"/>
        </w:rPr>
      </w:pPr>
      <w:r w:rsidRPr="009E55BC">
        <w:rPr>
          <w:rFonts w:asciiTheme="minorHAnsi" w:hAnsiTheme="minorHAnsi" w:cs="Courier New"/>
          <w:sz w:val="24"/>
          <w:szCs w:val="24"/>
        </w:rPr>
        <w:t xml:space="preserve">The input format for specifying keyword (character) variable </w:t>
      </w:r>
      <w:r w:rsidRPr="009E55BC">
        <w:rPr>
          <w:rFonts w:ascii="Courier New" w:hAnsi="Courier New" w:cs="Courier New"/>
          <w:sz w:val="22"/>
          <w:szCs w:val="22"/>
        </w:rPr>
        <w:t>SPECIFY</w:t>
      </w:r>
      <w:r w:rsidR="00CE4C4F">
        <w:rPr>
          <w:rFonts w:asciiTheme="minorHAnsi" w:hAnsiTheme="minorHAnsi" w:cs="Courier New"/>
          <w:sz w:val="24"/>
          <w:szCs w:val="24"/>
        </w:rPr>
        <w:t xml:space="preserve"> has changed. </w:t>
      </w:r>
      <w:r w:rsidRPr="009E55BC">
        <w:rPr>
          <w:rFonts w:asciiTheme="minorHAnsi" w:hAnsiTheme="minorHAnsi" w:cs="Courier New"/>
          <w:sz w:val="24"/>
          <w:szCs w:val="24"/>
        </w:rPr>
        <w:t xml:space="preserve">This character variable is now specified within the </w:t>
      </w:r>
      <w:r w:rsidRPr="00CE4C4F">
        <w:rPr>
          <w:rFonts w:ascii="Courier New" w:hAnsi="Courier New" w:cs="Courier New"/>
          <w:sz w:val="22"/>
          <w:szCs w:val="22"/>
        </w:rPr>
        <w:t>OPTIONS</w:t>
      </w:r>
      <w:r w:rsidR="00CE4C4F">
        <w:rPr>
          <w:rFonts w:asciiTheme="minorHAnsi" w:hAnsiTheme="minorHAnsi" w:cs="Courier New"/>
          <w:sz w:val="24"/>
          <w:szCs w:val="24"/>
        </w:rPr>
        <w:t xml:space="preserve"> block that is now </w:t>
      </w:r>
      <w:r w:rsidRPr="009E55BC">
        <w:rPr>
          <w:rFonts w:asciiTheme="minorHAnsi" w:hAnsiTheme="minorHAnsi" w:cs="Courier New"/>
          <w:sz w:val="24"/>
          <w:szCs w:val="24"/>
        </w:rPr>
        <w:t xml:space="preserve">specified between </w:t>
      </w:r>
      <w:r w:rsidRPr="009E55BC">
        <w:rPr>
          <w:rFonts w:asciiTheme="minorHAnsi" w:hAnsiTheme="minorHAnsi" w:cs="Courier New"/>
          <w:sz w:val="24"/>
          <w:szCs w:val="24"/>
        </w:rPr>
        <w:lastRenderedPageBreak/>
        <w:t>Data Set 0 and Data Set 1. A new char</w:t>
      </w:r>
      <w:r w:rsidR="00CE4C4F">
        <w:rPr>
          <w:rFonts w:asciiTheme="minorHAnsi" w:hAnsiTheme="minorHAnsi" w:cs="Courier New"/>
          <w:sz w:val="24"/>
          <w:szCs w:val="24"/>
        </w:rPr>
        <w:t xml:space="preserve">acter variable option was added </w:t>
      </w:r>
      <w:r w:rsidRPr="009E55BC">
        <w:rPr>
          <w:rFonts w:asciiTheme="minorHAnsi" w:hAnsiTheme="minorHAnsi" w:cs="Courier New"/>
          <w:sz w:val="24"/>
          <w:szCs w:val="24"/>
        </w:rPr>
        <w:t>that allows users to specify pumping rates usin</w:t>
      </w:r>
      <w:r w:rsidR="00CE4C4F">
        <w:rPr>
          <w:rFonts w:asciiTheme="minorHAnsi" w:hAnsiTheme="minorHAnsi" w:cs="Courier New"/>
          <w:sz w:val="24"/>
          <w:szCs w:val="24"/>
        </w:rPr>
        <w:t xml:space="preserve">g separate tabular input </w:t>
      </w:r>
      <w:r w:rsidRPr="009E55BC">
        <w:rPr>
          <w:rFonts w:asciiTheme="minorHAnsi" w:hAnsiTheme="minorHAnsi" w:cs="Courier New"/>
          <w:sz w:val="24"/>
          <w:szCs w:val="24"/>
        </w:rPr>
        <w:t>files for e</w:t>
      </w:r>
      <w:r w:rsidR="00CE4C4F">
        <w:rPr>
          <w:rFonts w:asciiTheme="minorHAnsi" w:hAnsiTheme="minorHAnsi" w:cs="Courier New"/>
          <w:sz w:val="24"/>
          <w:szCs w:val="24"/>
        </w:rPr>
        <w:t xml:space="preserve">ach well. </w:t>
      </w:r>
      <w:r w:rsidRPr="009E55BC">
        <w:rPr>
          <w:rFonts w:asciiTheme="minorHAnsi" w:hAnsiTheme="minorHAnsi" w:cs="Courier New"/>
          <w:sz w:val="24"/>
          <w:szCs w:val="24"/>
        </w:rPr>
        <w:t>Each tabular input file con</w:t>
      </w:r>
      <w:r w:rsidR="00CE4C4F">
        <w:rPr>
          <w:rFonts w:asciiTheme="minorHAnsi" w:hAnsiTheme="minorHAnsi" w:cs="Courier New"/>
          <w:sz w:val="24"/>
          <w:szCs w:val="24"/>
        </w:rPr>
        <w:t xml:space="preserve">sists of a series of simulation </w:t>
      </w:r>
      <w:r w:rsidRPr="009E55BC">
        <w:rPr>
          <w:rFonts w:asciiTheme="minorHAnsi" w:hAnsiTheme="minorHAnsi" w:cs="Courier New"/>
          <w:sz w:val="24"/>
          <w:szCs w:val="24"/>
        </w:rPr>
        <w:t>times and pumping rates. The applied pumping rate will be interpolated from</w:t>
      </w:r>
      <w:r w:rsidR="00CE4C4F">
        <w:rPr>
          <w:rFonts w:asciiTheme="minorHAnsi" w:hAnsiTheme="minorHAnsi" w:cs="Courier New"/>
          <w:sz w:val="24"/>
          <w:szCs w:val="24"/>
        </w:rPr>
        <w:t xml:space="preserve"> </w:t>
      </w:r>
      <w:r w:rsidRPr="009E55BC">
        <w:rPr>
          <w:rFonts w:asciiTheme="minorHAnsi" w:hAnsiTheme="minorHAnsi" w:cs="Courier New"/>
          <w:sz w:val="24"/>
          <w:szCs w:val="24"/>
        </w:rPr>
        <w:t xml:space="preserve">the tabular input file using the times at the end </w:t>
      </w:r>
      <w:r w:rsidR="00CE4C4F">
        <w:rPr>
          <w:rFonts w:asciiTheme="minorHAnsi" w:hAnsiTheme="minorHAnsi" w:cs="Courier New"/>
          <w:sz w:val="24"/>
          <w:szCs w:val="24"/>
        </w:rPr>
        <w:t xml:space="preserve">and beginning of the time step. </w:t>
      </w:r>
      <w:r w:rsidRPr="009E55BC">
        <w:rPr>
          <w:rFonts w:asciiTheme="minorHAnsi" w:hAnsiTheme="minorHAnsi" w:cs="Courier New"/>
          <w:sz w:val="24"/>
          <w:szCs w:val="24"/>
        </w:rPr>
        <w:t>Options must be proceeded wit</w:t>
      </w:r>
      <w:r w:rsidR="00CE4C4F">
        <w:rPr>
          <w:rFonts w:asciiTheme="minorHAnsi" w:hAnsiTheme="minorHAnsi" w:cs="Courier New"/>
          <w:sz w:val="24"/>
          <w:szCs w:val="24"/>
        </w:rPr>
        <w:t xml:space="preserve">h the </w:t>
      </w:r>
      <w:r w:rsidRPr="009E55BC">
        <w:rPr>
          <w:rFonts w:asciiTheme="minorHAnsi" w:hAnsiTheme="minorHAnsi" w:cs="Courier New"/>
          <w:sz w:val="24"/>
          <w:szCs w:val="24"/>
        </w:rPr>
        <w:t>"</w:t>
      </w:r>
      <w:r w:rsidRPr="00CE4C4F">
        <w:rPr>
          <w:rFonts w:ascii="Courier New" w:hAnsi="Courier New" w:cs="Courier New"/>
          <w:sz w:val="22"/>
          <w:szCs w:val="22"/>
        </w:rPr>
        <w:t>OPTIONS</w:t>
      </w:r>
      <w:r w:rsidRPr="009E55BC">
        <w:rPr>
          <w:rFonts w:asciiTheme="minorHAnsi" w:hAnsiTheme="minorHAnsi" w:cs="Courier New"/>
          <w:sz w:val="24"/>
          <w:szCs w:val="24"/>
        </w:rPr>
        <w:t>" specification and followed by the "</w:t>
      </w:r>
      <w:r w:rsidRPr="00CE4C4F">
        <w:rPr>
          <w:rFonts w:ascii="Courier New" w:hAnsi="Courier New" w:cs="Courier New"/>
          <w:sz w:val="22"/>
          <w:szCs w:val="22"/>
        </w:rPr>
        <w:t>END</w:t>
      </w:r>
      <w:proofErr w:type="gramStart"/>
      <w:r w:rsidR="00CE4C4F">
        <w:rPr>
          <w:rFonts w:asciiTheme="minorHAnsi" w:hAnsiTheme="minorHAnsi" w:cs="Courier New"/>
          <w:sz w:val="24"/>
          <w:szCs w:val="24"/>
        </w:rPr>
        <w:t xml:space="preserve">"  </w:t>
      </w:r>
      <w:r w:rsidRPr="009E55BC">
        <w:rPr>
          <w:rFonts w:asciiTheme="minorHAnsi" w:hAnsiTheme="minorHAnsi" w:cs="Courier New"/>
          <w:sz w:val="24"/>
          <w:szCs w:val="24"/>
        </w:rPr>
        <w:t>specification</w:t>
      </w:r>
      <w:proofErr w:type="gramEnd"/>
      <w:r w:rsidRPr="009E55BC">
        <w:rPr>
          <w:rFonts w:asciiTheme="minorHAnsi" w:hAnsiTheme="minorHAnsi" w:cs="Courier New"/>
          <w:sz w:val="24"/>
          <w:szCs w:val="24"/>
        </w:rPr>
        <w:t>. Characters can be specified as upper or lower case.</w:t>
      </w:r>
    </w:p>
    <w:p w14:paraId="3C317FF6" w14:textId="77777777" w:rsidR="009E55BC" w:rsidRPr="009E55BC" w:rsidRDefault="009E55BC" w:rsidP="009E55BC">
      <w:pPr>
        <w:pStyle w:val="PlainText"/>
        <w:rPr>
          <w:rFonts w:asciiTheme="minorHAnsi" w:hAnsiTheme="minorHAnsi" w:cs="Courier New"/>
          <w:sz w:val="24"/>
          <w:szCs w:val="24"/>
        </w:rPr>
      </w:pPr>
    </w:p>
    <w:p w14:paraId="5206D8A2" w14:textId="77777777" w:rsidR="009E55BC" w:rsidRPr="009E55BC" w:rsidRDefault="009E55BC" w:rsidP="009E55BC">
      <w:pPr>
        <w:pStyle w:val="PlainText"/>
        <w:rPr>
          <w:rFonts w:asciiTheme="minorHAnsi" w:hAnsiTheme="minorHAnsi" w:cs="Courier New"/>
          <w:sz w:val="24"/>
          <w:szCs w:val="24"/>
        </w:rPr>
      </w:pPr>
      <w:r w:rsidRPr="009E55BC">
        <w:rPr>
          <w:rFonts w:asciiTheme="minorHAnsi" w:hAnsiTheme="minorHAnsi" w:cs="Courier New"/>
          <w:sz w:val="24"/>
          <w:szCs w:val="24"/>
        </w:rPr>
        <w:t>Optional character variables for WELL in any order:</w:t>
      </w:r>
    </w:p>
    <w:p w14:paraId="6BB1A607" w14:textId="77777777" w:rsidR="009E55BC" w:rsidRPr="009E55BC" w:rsidRDefault="009E55BC" w:rsidP="009E55BC">
      <w:pPr>
        <w:pStyle w:val="PlainText"/>
        <w:rPr>
          <w:rFonts w:asciiTheme="minorHAnsi" w:hAnsiTheme="minorHAnsi" w:cs="Courier New"/>
          <w:sz w:val="24"/>
          <w:szCs w:val="24"/>
        </w:rPr>
      </w:pPr>
    </w:p>
    <w:p w14:paraId="193B38F5" w14:textId="77777777" w:rsidR="009E55BC" w:rsidRPr="00CE4C4F" w:rsidRDefault="009E55BC" w:rsidP="009E55BC">
      <w:pPr>
        <w:pStyle w:val="PlainText"/>
        <w:rPr>
          <w:rFonts w:ascii="Courier New" w:hAnsi="Courier New" w:cs="Courier New"/>
          <w:sz w:val="22"/>
          <w:szCs w:val="22"/>
        </w:rPr>
      </w:pPr>
      <w:r w:rsidRPr="00CE4C4F">
        <w:rPr>
          <w:rFonts w:ascii="Courier New" w:hAnsi="Courier New" w:cs="Courier New"/>
          <w:sz w:val="22"/>
          <w:szCs w:val="22"/>
        </w:rPr>
        <w:t>OPTIONS</w:t>
      </w:r>
    </w:p>
    <w:p w14:paraId="1004BD63" w14:textId="77777777" w:rsidR="009E55BC" w:rsidRPr="00CE4C4F" w:rsidRDefault="009E55BC" w:rsidP="009E55BC">
      <w:pPr>
        <w:pStyle w:val="PlainText"/>
        <w:rPr>
          <w:rFonts w:ascii="Courier New" w:hAnsi="Courier New" w:cs="Courier New"/>
          <w:sz w:val="22"/>
          <w:szCs w:val="22"/>
        </w:rPr>
      </w:pPr>
      <w:r w:rsidRPr="00CE4C4F">
        <w:rPr>
          <w:rFonts w:ascii="Courier New" w:hAnsi="Courier New" w:cs="Courier New"/>
          <w:sz w:val="22"/>
          <w:szCs w:val="22"/>
        </w:rPr>
        <w:t>[SPECIFY PHIRAMP IUNITRAMP]</w:t>
      </w:r>
    </w:p>
    <w:p w14:paraId="20E24327" w14:textId="77777777" w:rsidR="009E55BC" w:rsidRPr="00CE4C4F" w:rsidRDefault="009E55BC" w:rsidP="009E55BC">
      <w:pPr>
        <w:pStyle w:val="PlainText"/>
        <w:rPr>
          <w:rFonts w:ascii="Courier New" w:hAnsi="Courier New" w:cs="Courier New"/>
          <w:sz w:val="22"/>
          <w:szCs w:val="22"/>
        </w:rPr>
      </w:pPr>
      <w:r w:rsidRPr="00CE4C4F">
        <w:rPr>
          <w:rFonts w:ascii="Courier New" w:hAnsi="Courier New" w:cs="Courier New"/>
          <w:sz w:val="22"/>
          <w:szCs w:val="22"/>
        </w:rPr>
        <w:t>[TABFILES NUMTAB MAXVAL]</w:t>
      </w:r>
    </w:p>
    <w:p w14:paraId="2336EDE3" w14:textId="77777777" w:rsidR="009E55BC" w:rsidRPr="00CE4C4F" w:rsidRDefault="009E55BC" w:rsidP="009E55BC">
      <w:pPr>
        <w:pStyle w:val="PlainText"/>
        <w:rPr>
          <w:rFonts w:ascii="Courier New" w:hAnsi="Courier New" w:cs="Courier New"/>
          <w:sz w:val="22"/>
          <w:szCs w:val="22"/>
        </w:rPr>
      </w:pPr>
      <w:r w:rsidRPr="00CE4C4F">
        <w:rPr>
          <w:rFonts w:ascii="Courier New" w:hAnsi="Courier New" w:cs="Courier New"/>
          <w:sz w:val="22"/>
          <w:szCs w:val="22"/>
        </w:rPr>
        <w:t>END</w:t>
      </w:r>
    </w:p>
    <w:p w14:paraId="0D50D238" w14:textId="77777777" w:rsidR="009E55BC" w:rsidRPr="00CE4C4F" w:rsidRDefault="009E55BC" w:rsidP="009E55BC">
      <w:pPr>
        <w:pStyle w:val="PlainText"/>
        <w:rPr>
          <w:rFonts w:asciiTheme="minorHAnsi" w:hAnsiTheme="minorHAnsi" w:cs="Courier New"/>
          <w:sz w:val="24"/>
          <w:szCs w:val="24"/>
        </w:rPr>
      </w:pPr>
    </w:p>
    <w:p w14:paraId="709D5D05" w14:textId="77777777" w:rsidR="009E55BC" w:rsidRPr="009E55BC" w:rsidRDefault="009E55BC" w:rsidP="009E55BC">
      <w:pPr>
        <w:pStyle w:val="PlainText"/>
        <w:rPr>
          <w:rFonts w:asciiTheme="minorHAnsi" w:hAnsiTheme="minorHAnsi" w:cs="Courier New"/>
          <w:sz w:val="24"/>
          <w:szCs w:val="24"/>
        </w:rPr>
      </w:pPr>
      <w:r w:rsidRPr="00CE4C4F">
        <w:rPr>
          <w:rFonts w:asciiTheme="minorHAnsi" w:hAnsiTheme="minorHAnsi" w:cs="Courier New"/>
          <w:sz w:val="24"/>
          <w:szCs w:val="24"/>
        </w:rPr>
        <w:t>Definitions</w:t>
      </w:r>
      <w:r w:rsidRPr="009E55BC">
        <w:rPr>
          <w:rFonts w:asciiTheme="minorHAnsi" w:hAnsiTheme="minorHAnsi" w:cs="Courier New"/>
          <w:sz w:val="24"/>
          <w:szCs w:val="24"/>
        </w:rPr>
        <w:t xml:space="preserve"> for new character variable option:</w:t>
      </w:r>
    </w:p>
    <w:p w14:paraId="60068F3C" w14:textId="77777777" w:rsidR="009E55BC" w:rsidRPr="009E55BC" w:rsidRDefault="009E55BC" w:rsidP="009E55BC">
      <w:pPr>
        <w:pStyle w:val="PlainText"/>
        <w:rPr>
          <w:rFonts w:asciiTheme="minorHAnsi" w:hAnsiTheme="minorHAnsi" w:cs="Courier New"/>
          <w:sz w:val="24"/>
          <w:szCs w:val="24"/>
        </w:rPr>
      </w:pPr>
    </w:p>
    <w:p w14:paraId="76B1EBE7" w14:textId="77777777" w:rsidR="009E55BC" w:rsidRPr="009E55BC" w:rsidRDefault="009E55BC" w:rsidP="009E55BC">
      <w:pPr>
        <w:pStyle w:val="PlainText"/>
        <w:rPr>
          <w:rFonts w:asciiTheme="minorHAnsi" w:hAnsiTheme="minorHAnsi" w:cs="Courier New"/>
          <w:sz w:val="24"/>
          <w:szCs w:val="24"/>
        </w:rPr>
      </w:pPr>
      <w:r w:rsidRPr="00CE4C4F">
        <w:rPr>
          <w:rFonts w:ascii="Courier New" w:hAnsi="Courier New" w:cs="Courier New"/>
          <w:sz w:val="22"/>
          <w:szCs w:val="22"/>
        </w:rPr>
        <w:t>TABFILES</w:t>
      </w:r>
      <w:r w:rsidRPr="009E55BC">
        <w:rPr>
          <w:rFonts w:asciiTheme="minorHAnsi" w:hAnsiTheme="minorHAnsi" w:cs="Courier New"/>
          <w:sz w:val="24"/>
          <w:szCs w:val="24"/>
        </w:rPr>
        <w:t xml:space="preserve"> -- An optional character variable. When </w:t>
      </w:r>
      <w:r w:rsidRPr="00CE4C4F">
        <w:rPr>
          <w:rFonts w:ascii="Courier New" w:hAnsi="Courier New" w:cs="Courier New"/>
          <w:sz w:val="22"/>
          <w:szCs w:val="22"/>
        </w:rPr>
        <w:t>TABFILES</w:t>
      </w:r>
      <w:r w:rsidR="00CE4C4F">
        <w:rPr>
          <w:rFonts w:asciiTheme="minorHAnsi" w:hAnsiTheme="minorHAnsi" w:cs="Courier New"/>
          <w:sz w:val="24"/>
          <w:szCs w:val="24"/>
        </w:rPr>
        <w:t xml:space="preserve"> is specified, all pumping </w:t>
      </w:r>
      <w:r w:rsidRPr="009E55BC">
        <w:rPr>
          <w:rFonts w:asciiTheme="minorHAnsi" w:hAnsiTheme="minorHAnsi" w:cs="Courier New"/>
          <w:sz w:val="24"/>
          <w:szCs w:val="24"/>
        </w:rPr>
        <w:t>rates for all wells in the model will be input usi</w:t>
      </w:r>
      <w:r w:rsidR="00CE4C4F">
        <w:rPr>
          <w:rFonts w:asciiTheme="minorHAnsi" w:hAnsiTheme="minorHAnsi" w:cs="Courier New"/>
          <w:sz w:val="24"/>
          <w:szCs w:val="24"/>
        </w:rPr>
        <w:t xml:space="preserve">ng separate time series tabular </w:t>
      </w:r>
      <w:r w:rsidRPr="009E55BC">
        <w:rPr>
          <w:rFonts w:asciiTheme="minorHAnsi" w:hAnsiTheme="minorHAnsi" w:cs="Courier New"/>
          <w:sz w:val="24"/>
          <w:szCs w:val="24"/>
        </w:rPr>
        <w:t xml:space="preserve">input files. </w:t>
      </w:r>
    </w:p>
    <w:p w14:paraId="22B3E778" w14:textId="77777777" w:rsidR="009E55BC" w:rsidRPr="009E55BC" w:rsidRDefault="009E55BC" w:rsidP="009E55BC">
      <w:pPr>
        <w:pStyle w:val="PlainText"/>
        <w:rPr>
          <w:rFonts w:asciiTheme="minorHAnsi" w:hAnsiTheme="minorHAnsi" w:cs="Courier New"/>
          <w:sz w:val="24"/>
          <w:szCs w:val="24"/>
        </w:rPr>
      </w:pPr>
    </w:p>
    <w:p w14:paraId="6AC3A575" w14:textId="77777777" w:rsidR="009E55BC" w:rsidRPr="009E55BC" w:rsidRDefault="009E55BC" w:rsidP="009E55BC">
      <w:pPr>
        <w:pStyle w:val="PlainText"/>
        <w:rPr>
          <w:rFonts w:asciiTheme="minorHAnsi" w:hAnsiTheme="minorHAnsi" w:cs="Courier New"/>
          <w:sz w:val="24"/>
          <w:szCs w:val="24"/>
        </w:rPr>
      </w:pPr>
      <w:r w:rsidRPr="00CE4C4F">
        <w:rPr>
          <w:rFonts w:ascii="Courier New" w:hAnsi="Courier New" w:cs="Courier New"/>
          <w:sz w:val="22"/>
          <w:szCs w:val="22"/>
        </w:rPr>
        <w:t>NUMTAB</w:t>
      </w:r>
      <w:r w:rsidRPr="009E55BC">
        <w:rPr>
          <w:rFonts w:asciiTheme="minorHAnsi" w:hAnsiTheme="minorHAnsi" w:cs="Courier New"/>
          <w:sz w:val="24"/>
          <w:szCs w:val="24"/>
        </w:rPr>
        <w:t xml:space="preserve"> -- An integer variable that is the num</w:t>
      </w:r>
      <w:r w:rsidR="00CE4C4F">
        <w:rPr>
          <w:rFonts w:asciiTheme="minorHAnsi" w:hAnsiTheme="minorHAnsi" w:cs="Courier New"/>
          <w:sz w:val="24"/>
          <w:szCs w:val="24"/>
        </w:rPr>
        <w:t xml:space="preserve">ber of tabular input files that </w:t>
      </w:r>
      <w:r w:rsidRPr="009E55BC">
        <w:rPr>
          <w:rFonts w:asciiTheme="minorHAnsi" w:hAnsiTheme="minorHAnsi" w:cs="Courier New"/>
          <w:sz w:val="24"/>
          <w:szCs w:val="24"/>
        </w:rPr>
        <w:t>will be read for interpolating pumping rates</w:t>
      </w:r>
      <w:r w:rsidR="00CE4C4F">
        <w:rPr>
          <w:rFonts w:asciiTheme="minorHAnsi" w:hAnsiTheme="minorHAnsi" w:cs="Courier New"/>
          <w:sz w:val="24"/>
          <w:szCs w:val="24"/>
        </w:rPr>
        <w:t xml:space="preserve"> for each well in the model. A </w:t>
      </w:r>
      <w:r w:rsidRPr="009E55BC">
        <w:rPr>
          <w:rFonts w:asciiTheme="minorHAnsi" w:hAnsiTheme="minorHAnsi" w:cs="Courier New"/>
          <w:sz w:val="24"/>
          <w:szCs w:val="24"/>
        </w:rPr>
        <w:t>separate tabular input file is required fo</w:t>
      </w:r>
      <w:r w:rsidR="00CE4C4F">
        <w:rPr>
          <w:rFonts w:asciiTheme="minorHAnsi" w:hAnsiTheme="minorHAnsi" w:cs="Courier New"/>
          <w:sz w:val="24"/>
          <w:szCs w:val="24"/>
        </w:rPr>
        <w:t xml:space="preserve">r each well in the model. Wells </w:t>
      </w:r>
      <w:r w:rsidRPr="009E55BC">
        <w:rPr>
          <w:rFonts w:asciiTheme="minorHAnsi" w:hAnsiTheme="minorHAnsi" w:cs="Courier New"/>
          <w:sz w:val="24"/>
          <w:szCs w:val="24"/>
        </w:rPr>
        <w:t xml:space="preserve">can be made inactive by specifying pumping rates of zero for times </w:t>
      </w:r>
      <w:r w:rsidR="00CE4C4F">
        <w:rPr>
          <w:rFonts w:asciiTheme="minorHAnsi" w:hAnsiTheme="minorHAnsi" w:cs="Courier New"/>
          <w:sz w:val="24"/>
          <w:szCs w:val="24"/>
        </w:rPr>
        <w:t xml:space="preserve">when a well </w:t>
      </w:r>
      <w:r w:rsidRPr="009E55BC">
        <w:rPr>
          <w:rFonts w:asciiTheme="minorHAnsi" w:hAnsiTheme="minorHAnsi" w:cs="Courier New"/>
          <w:sz w:val="24"/>
          <w:szCs w:val="24"/>
        </w:rPr>
        <w:t>is inactive.</w:t>
      </w:r>
    </w:p>
    <w:p w14:paraId="6EAF628D" w14:textId="77777777" w:rsidR="009E55BC" w:rsidRPr="009E55BC" w:rsidRDefault="009E55BC" w:rsidP="009E55BC">
      <w:pPr>
        <w:pStyle w:val="PlainText"/>
        <w:rPr>
          <w:rFonts w:asciiTheme="minorHAnsi" w:hAnsiTheme="minorHAnsi" w:cs="Courier New"/>
          <w:sz w:val="24"/>
          <w:szCs w:val="24"/>
        </w:rPr>
      </w:pPr>
    </w:p>
    <w:p w14:paraId="5964AE63" w14:textId="77777777" w:rsidR="009E55BC" w:rsidRPr="009E55BC" w:rsidRDefault="009E55BC" w:rsidP="009E55BC">
      <w:pPr>
        <w:pStyle w:val="PlainText"/>
        <w:rPr>
          <w:rFonts w:asciiTheme="minorHAnsi" w:hAnsiTheme="minorHAnsi" w:cs="Courier New"/>
          <w:sz w:val="24"/>
          <w:szCs w:val="24"/>
        </w:rPr>
      </w:pPr>
      <w:r w:rsidRPr="00CE4C4F">
        <w:rPr>
          <w:rFonts w:ascii="Courier New" w:hAnsi="Courier New" w:cs="Courier New"/>
          <w:sz w:val="22"/>
          <w:szCs w:val="22"/>
        </w:rPr>
        <w:t>MAXVAL</w:t>
      </w:r>
      <w:r w:rsidRPr="009E55BC">
        <w:rPr>
          <w:rFonts w:asciiTheme="minorHAnsi" w:hAnsiTheme="minorHAnsi" w:cs="Courier New"/>
          <w:sz w:val="24"/>
          <w:szCs w:val="24"/>
        </w:rPr>
        <w:t xml:space="preserve"> -- An integer value equal to th</w:t>
      </w:r>
      <w:r w:rsidR="00CE4C4F">
        <w:rPr>
          <w:rFonts w:asciiTheme="minorHAnsi" w:hAnsiTheme="minorHAnsi" w:cs="Courier New"/>
          <w:sz w:val="24"/>
          <w:szCs w:val="24"/>
        </w:rPr>
        <w:t xml:space="preserve">e maximum number of time-series </w:t>
      </w:r>
      <w:r w:rsidRPr="009E55BC">
        <w:rPr>
          <w:rFonts w:asciiTheme="minorHAnsi" w:hAnsiTheme="minorHAnsi" w:cs="Courier New"/>
          <w:sz w:val="24"/>
          <w:szCs w:val="24"/>
        </w:rPr>
        <w:t>values specified in the tabular input fil</w:t>
      </w:r>
      <w:r w:rsidR="00CE4C4F">
        <w:rPr>
          <w:rFonts w:asciiTheme="minorHAnsi" w:hAnsiTheme="minorHAnsi" w:cs="Courier New"/>
          <w:sz w:val="24"/>
          <w:szCs w:val="24"/>
        </w:rPr>
        <w:t xml:space="preserve">e, not including header lines. </w:t>
      </w:r>
      <w:r w:rsidRPr="009E55BC">
        <w:rPr>
          <w:rFonts w:asciiTheme="minorHAnsi" w:hAnsiTheme="minorHAnsi" w:cs="Courier New"/>
          <w:sz w:val="24"/>
          <w:szCs w:val="24"/>
        </w:rPr>
        <w:t>Tabular input files each can have a differ</w:t>
      </w:r>
      <w:r w:rsidR="00CE4C4F">
        <w:rPr>
          <w:rFonts w:asciiTheme="minorHAnsi" w:hAnsiTheme="minorHAnsi" w:cs="Courier New"/>
          <w:sz w:val="24"/>
          <w:szCs w:val="24"/>
        </w:rPr>
        <w:t xml:space="preserve">ent number of values and </w:t>
      </w:r>
      <w:r w:rsidR="00CE4C4F" w:rsidRPr="00CE4C4F">
        <w:rPr>
          <w:rFonts w:ascii="Courier New" w:hAnsi="Courier New" w:cs="Courier New"/>
          <w:sz w:val="22"/>
          <w:szCs w:val="22"/>
        </w:rPr>
        <w:t>MAXVAL</w:t>
      </w:r>
      <w:r w:rsidR="00CE4C4F">
        <w:rPr>
          <w:rFonts w:asciiTheme="minorHAnsi" w:hAnsiTheme="minorHAnsi" w:cs="Courier New"/>
          <w:sz w:val="24"/>
          <w:szCs w:val="24"/>
        </w:rPr>
        <w:t xml:space="preserve"> </w:t>
      </w:r>
      <w:r w:rsidRPr="009E55BC">
        <w:rPr>
          <w:rFonts w:asciiTheme="minorHAnsi" w:hAnsiTheme="minorHAnsi" w:cs="Courier New"/>
          <w:sz w:val="24"/>
          <w:szCs w:val="24"/>
        </w:rPr>
        <w:t>is the number of lines in the tabular inp</w:t>
      </w:r>
      <w:r w:rsidR="00CE4C4F">
        <w:rPr>
          <w:rFonts w:asciiTheme="minorHAnsi" w:hAnsiTheme="minorHAnsi" w:cs="Courier New"/>
          <w:sz w:val="24"/>
          <w:szCs w:val="24"/>
        </w:rPr>
        <w:t xml:space="preserve">ut file that has the most lines </w:t>
      </w:r>
      <w:r w:rsidRPr="009E55BC">
        <w:rPr>
          <w:rFonts w:asciiTheme="minorHAnsi" w:hAnsiTheme="minorHAnsi" w:cs="Courier New"/>
          <w:sz w:val="24"/>
          <w:szCs w:val="24"/>
        </w:rPr>
        <w:t>as compared to all other tabular input files.</w:t>
      </w:r>
    </w:p>
    <w:p w14:paraId="0682ECDA" w14:textId="77777777" w:rsidR="009E55BC" w:rsidRPr="009E55BC" w:rsidRDefault="009E55BC" w:rsidP="009E55BC">
      <w:pPr>
        <w:pStyle w:val="PlainText"/>
        <w:rPr>
          <w:rFonts w:asciiTheme="minorHAnsi" w:hAnsiTheme="minorHAnsi" w:cs="Courier New"/>
          <w:sz w:val="24"/>
          <w:szCs w:val="24"/>
        </w:rPr>
      </w:pPr>
    </w:p>
    <w:p w14:paraId="67C51559" w14:textId="77777777" w:rsidR="009E55BC" w:rsidRPr="009E55BC" w:rsidRDefault="009E55BC" w:rsidP="009E55BC">
      <w:pPr>
        <w:pStyle w:val="PlainText"/>
        <w:rPr>
          <w:rFonts w:asciiTheme="minorHAnsi" w:hAnsiTheme="minorHAnsi" w:cs="Courier New"/>
          <w:sz w:val="24"/>
          <w:szCs w:val="24"/>
        </w:rPr>
      </w:pPr>
      <w:r w:rsidRPr="009E55BC">
        <w:rPr>
          <w:rFonts w:asciiTheme="minorHAnsi" w:hAnsiTheme="minorHAnsi" w:cs="Courier New"/>
          <w:sz w:val="24"/>
          <w:szCs w:val="24"/>
        </w:rPr>
        <w:t xml:space="preserve">IF </w:t>
      </w:r>
      <w:r w:rsidRPr="00CE4C4F">
        <w:rPr>
          <w:rFonts w:ascii="Courier New" w:hAnsi="Courier New" w:cs="Courier New"/>
          <w:sz w:val="22"/>
          <w:szCs w:val="22"/>
        </w:rPr>
        <w:t>TABFILES</w:t>
      </w:r>
      <w:r w:rsidRPr="009E55BC">
        <w:rPr>
          <w:rFonts w:asciiTheme="minorHAnsi" w:hAnsiTheme="minorHAnsi" w:cs="Courier New"/>
          <w:sz w:val="24"/>
          <w:szCs w:val="24"/>
        </w:rPr>
        <w:t xml:space="preserve"> is specified</w:t>
      </w:r>
      <w:r w:rsidR="00CE4C4F">
        <w:rPr>
          <w:rFonts w:asciiTheme="minorHAnsi" w:hAnsiTheme="minorHAnsi" w:cs="Courier New"/>
          <w:sz w:val="24"/>
          <w:szCs w:val="24"/>
        </w:rPr>
        <w:t>,</w:t>
      </w:r>
      <w:r w:rsidRPr="009E55BC">
        <w:rPr>
          <w:rFonts w:asciiTheme="minorHAnsi" w:hAnsiTheme="minorHAnsi" w:cs="Courier New"/>
          <w:sz w:val="24"/>
          <w:szCs w:val="24"/>
        </w:rPr>
        <w:t xml:space="preserve"> then DATA SET 6 is replaced with the following </w:t>
      </w:r>
      <w:r w:rsidRPr="00CE4C4F">
        <w:rPr>
          <w:rFonts w:ascii="Courier New" w:hAnsi="Courier New" w:cs="Courier New"/>
          <w:sz w:val="22"/>
          <w:szCs w:val="22"/>
        </w:rPr>
        <w:t>NUMTAB</w:t>
      </w:r>
      <w:r w:rsidR="00CE4C4F">
        <w:rPr>
          <w:rFonts w:asciiTheme="minorHAnsi" w:hAnsiTheme="minorHAnsi" w:cs="Courier New"/>
          <w:sz w:val="24"/>
          <w:szCs w:val="24"/>
        </w:rPr>
        <w:t xml:space="preserve"> </w:t>
      </w:r>
      <w:r w:rsidRPr="009E55BC">
        <w:rPr>
          <w:rFonts w:asciiTheme="minorHAnsi" w:hAnsiTheme="minorHAnsi" w:cs="Courier New"/>
          <w:sz w:val="24"/>
          <w:szCs w:val="24"/>
        </w:rPr>
        <w:t>lines for stress period 1 only. DATA SET 6 is not require</w:t>
      </w:r>
      <w:r w:rsidR="00CE4C4F">
        <w:rPr>
          <w:rFonts w:asciiTheme="minorHAnsi" w:hAnsiTheme="minorHAnsi" w:cs="Courier New"/>
          <w:sz w:val="24"/>
          <w:szCs w:val="24"/>
        </w:rPr>
        <w:t xml:space="preserve">d for stress periods </w:t>
      </w:r>
      <w:r w:rsidRPr="009E55BC">
        <w:rPr>
          <w:rFonts w:asciiTheme="minorHAnsi" w:hAnsiTheme="minorHAnsi" w:cs="Courier New"/>
          <w:sz w:val="24"/>
          <w:szCs w:val="24"/>
        </w:rPr>
        <w:t xml:space="preserve">following the first stress period when the </w:t>
      </w:r>
      <w:r w:rsidRPr="00CE4C4F">
        <w:rPr>
          <w:rFonts w:ascii="Courier New" w:hAnsi="Courier New" w:cs="Courier New"/>
          <w:sz w:val="22"/>
          <w:szCs w:val="22"/>
        </w:rPr>
        <w:t>TABFILES</w:t>
      </w:r>
      <w:r w:rsidRPr="009E55BC">
        <w:rPr>
          <w:rFonts w:asciiTheme="minorHAnsi" w:hAnsiTheme="minorHAnsi" w:cs="Courier New"/>
          <w:sz w:val="24"/>
          <w:szCs w:val="24"/>
        </w:rPr>
        <w:t xml:space="preserve"> option is used.</w:t>
      </w:r>
    </w:p>
    <w:p w14:paraId="0ED0F357" w14:textId="77777777" w:rsidR="009E55BC" w:rsidRPr="009E55BC" w:rsidRDefault="009E55BC" w:rsidP="009E55BC">
      <w:pPr>
        <w:pStyle w:val="PlainText"/>
        <w:rPr>
          <w:rFonts w:asciiTheme="minorHAnsi" w:hAnsiTheme="minorHAnsi" w:cs="Courier New"/>
          <w:sz w:val="24"/>
          <w:szCs w:val="24"/>
        </w:rPr>
      </w:pPr>
    </w:p>
    <w:p w14:paraId="01141BB0" w14:textId="77777777" w:rsidR="009E55BC" w:rsidRPr="009E55BC" w:rsidRDefault="009E55BC" w:rsidP="009E55BC">
      <w:pPr>
        <w:pStyle w:val="PlainText"/>
        <w:rPr>
          <w:rFonts w:asciiTheme="minorHAnsi" w:hAnsiTheme="minorHAnsi" w:cs="Courier New"/>
          <w:sz w:val="24"/>
          <w:szCs w:val="24"/>
        </w:rPr>
      </w:pPr>
      <w:r w:rsidRPr="00CE4C4F">
        <w:rPr>
          <w:rFonts w:ascii="Courier New" w:hAnsi="Courier New" w:cs="Courier New"/>
          <w:sz w:val="22"/>
          <w:szCs w:val="22"/>
        </w:rPr>
        <w:t>[TABUNIT TABVAL TABLAY TABROW TABCOL]</w:t>
      </w:r>
      <w:r w:rsidRPr="009E55BC">
        <w:rPr>
          <w:rFonts w:asciiTheme="minorHAnsi" w:hAnsiTheme="minorHAnsi" w:cs="Courier New"/>
          <w:sz w:val="24"/>
          <w:szCs w:val="24"/>
        </w:rPr>
        <w:t xml:space="preserve">   #repeat this line </w:t>
      </w:r>
      <w:r w:rsidRPr="003670AB">
        <w:rPr>
          <w:rFonts w:ascii="Courier New" w:hAnsi="Courier New" w:cs="Courier New"/>
          <w:sz w:val="22"/>
          <w:szCs w:val="22"/>
        </w:rPr>
        <w:t>NUMTAB</w:t>
      </w:r>
      <w:r w:rsidR="003670AB">
        <w:rPr>
          <w:rFonts w:asciiTheme="minorHAnsi" w:hAnsiTheme="minorHAnsi" w:cs="Courier New"/>
          <w:sz w:val="24"/>
          <w:szCs w:val="24"/>
        </w:rPr>
        <w:t xml:space="preserve"> times for </w:t>
      </w:r>
      <w:r w:rsidRPr="009E55BC">
        <w:rPr>
          <w:rFonts w:asciiTheme="minorHAnsi" w:hAnsiTheme="minorHAnsi" w:cs="Courier New"/>
          <w:sz w:val="24"/>
          <w:szCs w:val="24"/>
        </w:rPr>
        <w:t xml:space="preserve">stress period 1. </w:t>
      </w:r>
    </w:p>
    <w:p w14:paraId="7B76E28F" w14:textId="77777777" w:rsidR="009E55BC" w:rsidRPr="009E55BC" w:rsidRDefault="009E55BC" w:rsidP="009E55BC">
      <w:pPr>
        <w:pStyle w:val="PlainText"/>
        <w:rPr>
          <w:rFonts w:asciiTheme="minorHAnsi" w:hAnsiTheme="minorHAnsi" w:cs="Courier New"/>
          <w:sz w:val="24"/>
          <w:szCs w:val="24"/>
        </w:rPr>
      </w:pPr>
    </w:p>
    <w:p w14:paraId="1ADE8DED" w14:textId="77777777" w:rsidR="009E55BC" w:rsidRPr="009E55BC" w:rsidRDefault="009E55BC" w:rsidP="009E55BC">
      <w:pPr>
        <w:pStyle w:val="PlainText"/>
        <w:rPr>
          <w:rFonts w:asciiTheme="minorHAnsi" w:hAnsiTheme="minorHAnsi" w:cs="Courier New"/>
          <w:sz w:val="24"/>
          <w:szCs w:val="24"/>
        </w:rPr>
      </w:pPr>
      <w:r w:rsidRPr="003670AB">
        <w:rPr>
          <w:rFonts w:ascii="Courier New" w:hAnsi="Courier New" w:cs="Courier New"/>
          <w:sz w:val="22"/>
          <w:szCs w:val="22"/>
        </w:rPr>
        <w:t xml:space="preserve">TABUNIT </w:t>
      </w:r>
      <w:r w:rsidRPr="009E55BC">
        <w:rPr>
          <w:rFonts w:asciiTheme="minorHAnsi" w:hAnsiTheme="minorHAnsi" w:cs="Courier New"/>
          <w:sz w:val="24"/>
          <w:szCs w:val="24"/>
        </w:rPr>
        <w:t>-- An integer value equal to the unit number for the tabular inp</w:t>
      </w:r>
      <w:r w:rsidR="003670AB">
        <w:rPr>
          <w:rFonts w:asciiTheme="minorHAnsi" w:hAnsiTheme="minorHAnsi" w:cs="Courier New"/>
          <w:sz w:val="24"/>
          <w:szCs w:val="24"/>
        </w:rPr>
        <w:t xml:space="preserve">ut file. </w:t>
      </w:r>
      <w:r w:rsidRPr="009E55BC">
        <w:rPr>
          <w:rFonts w:asciiTheme="minorHAnsi" w:hAnsiTheme="minorHAnsi" w:cs="Courier New"/>
          <w:sz w:val="24"/>
          <w:szCs w:val="24"/>
        </w:rPr>
        <w:t>This unit number must match the unit number spe</w:t>
      </w:r>
      <w:r w:rsidR="003670AB">
        <w:rPr>
          <w:rFonts w:asciiTheme="minorHAnsi" w:hAnsiTheme="minorHAnsi" w:cs="Courier New"/>
          <w:sz w:val="24"/>
          <w:szCs w:val="24"/>
        </w:rPr>
        <w:t xml:space="preserve">cified in the MODFLOW Name file </w:t>
      </w:r>
      <w:r w:rsidRPr="009E55BC">
        <w:rPr>
          <w:rFonts w:asciiTheme="minorHAnsi" w:hAnsiTheme="minorHAnsi" w:cs="Courier New"/>
          <w:sz w:val="24"/>
          <w:szCs w:val="24"/>
        </w:rPr>
        <w:t>as type data.</w:t>
      </w:r>
    </w:p>
    <w:p w14:paraId="66F7736B" w14:textId="77777777" w:rsidR="009E55BC" w:rsidRPr="009E55BC" w:rsidRDefault="009E55BC" w:rsidP="009E55BC">
      <w:pPr>
        <w:pStyle w:val="PlainText"/>
        <w:rPr>
          <w:rFonts w:asciiTheme="minorHAnsi" w:hAnsiTheme="minorHAnsi" w:cs="Courier New"/>
          <w:sz w:val="24"/>
          <w:szCs w:val="24"/>
        </w:rPr>
      </w:pPr>
    </w:p>
    <w:p w14:paraId="3E13C429" w14:textId="77777777" w:rsidR="009E55BC" w:rsidRPr="009E55BC" w:rsidRDefault="009E55BC" w:rsidP="009E55BC">
      <w:pPr>
        <w:pStyle w:val="PlainText"/>
        <w:rPr>
          <w:rFonts w:asciiTheme="minorHAnsi" w:hAnsiTheme="minorHAnsi" w:cs="Courier New"/>
          <w:sz w:val="24"/>
          <w:szCs w:val="24"/>
        </w:rPr>
      </w:pPr>
      <w:r w:rsidRPr="003670AB">
        <w:rPr>
          <w:rFonts w:ascii="Courier New" w:hAnsi="Courier New" w:cs="Courier New"/>
          <w:sz w:val="22"/>
          <w:szCs w:val="22"/>
        </w:rPr>
        <w:t>TABVAL</w:t>
      </w:r>
      <w:r w:rsidRPr="009E55BC">
        <w:rPr>
          <w:rFonts w:asciiTheme="minorHAnsi" w:hAnsiTheme="minorHAnsi" w:cs="Courier New"/>
          <w:sz w:val="24"/>
          <w:szCs w:val="24"/>
        </w:rPr>
        <w:t xml:space="preserve"> -- An integer value equal to the number of li</w:t>
      </w:r>
      <w:r w:rsidR="003670AB">
        <w:rPr>
          <w:rFonts w:asciiTheme="minorHAnsi" w:hAnsiTheme="minorHAnsi" w:cs="Courier New"/>
          <w:sz w:val="24"/>
          <w:szCs w:val="24"/>
        </w:rPr>
        <w:t xml:space="preserve">nes in this tabular input file </w:t>
      </w:r>
      <w:r w:rsidRPr="009E55BC">
        <w:rPr>
          <w:rFonts w:asciiTheme="minorHAnsi" w:hAnsiTheme="minorHAnsi" w:cs="Courier New"/>
          <w:sz w:val="24"/>
          <w:szCs w:val="24"/>
        </w:rPr>
        <w:t>not including header lines.</w:t>
      </w:r>
    </w:p>
    <w:p w14:paraId="17592F24" w14:textId="77777777" w:rsidR="009E55BC" w:rsidRPr="009E55BC" w:rsidRDefault="009E55BC" w:rsidP="009E55BC">
      <w:pPr>
        <w:pStyle w:val="PlainText"/>
        <w:rPr>
          <w:rFonts w:asciiTheme="minorHAnsi" w:hAnsiTheme="minorHAnsi" w:cs="Courier New"/>
          <w:sz w:val="24"/>
          <w:szCs w:val="24"/>
        </w:rPr>
      </w:pPr>
    </w:p>
    <w:p w14:paraId="53722E2D" w14:textId="77777777" w:rsidR="009E55BC" w:rsidRPr="009E55BC" w:rsidRDefault="009E55BC" w:rsidP="009E55BC">
      <w:pPr>
        <w:pStyle w:val="PlainText"/>
        <w:rPr>
          <w:rFonts w:asciiTheme="minorHAnsi" w:hAnsiTheme="minorHAnsi" w:cs="Courier New"/>
          <w:sz w:val="24"/>
          <w:szCs w:val="24"/>
        </w:rPr>
      </w:pPr>
      <w:r w:rsidRPr="003670AB">
        <w:rPr>
          <w:rFonts w:ascii="Courier New" w:hAnsi="Courier New" w:cs="Courier New"/>
          <w:sz w:val="22"/>
          <w:szCs w:val="22"/>
        </w:rPr>
        <w:t xml:space="preserve">TABLAY </w:t>
      </w:r>
      <w:r w:rsidRPr="009E55BC">
        <w:rPr>
          <w:rFonts w:asciiTheme="minorHAnsi" w:hAnsiTheme="minorHAnsi" w:cs="Courier New"/>
          <w:sz w:val="24"/>
          <w:szCs w:val="24"/>
        </w:rPr>
        <w:t>-- An integer value equal to the MODFLOW l</w:t>
      </w:r>
      <w:r w:rsidR="003670AB">
        <w:rPr>
          <w:rFonts w:asciiTheme="minorHAnsi" w:hAnsiTheme="minorHAnsi" w:cs="Courier New"/>
          <w:sz w:val="24"/>
          <w:szCs w:val="24"/>
        </w:rPr>
        <w:t xml:space="preserve">ayer for the cell to which the </w:t>
      </w:r>
      <w:r w:rsidRPr="009E55BC">
        <w:rPr>
          <w:rFonts w:asciiTheme="minorHAnsi" w:hAnsiTheme="minorHAnsi" w:cs="Courier New"/>
          <w:sz w:val="24"/>
          <w:szCs w:val="24"/>
        </w:rPr>
        <w:t>pumping rates will be applied.</w:t>
      </w:r>
    </w:p>
    <w:p w14:paraId="5E6253BB" w14:textId="77777777" w:rsidR="009E55BC" w:rsidRPr="009E55BC" w:rsidRDefault="009E55BC" w:rsidP="009E55BC">
      <w:pPr>
        <w:pStyle w:val="PlainText"/>
        <w:rPr>
          <w:rFonts w:asciiTheme="minorHAnsi" w:hAnsiTheme="minorHAnsi" w:cs="Courier New"/>
          <w:sz w:val="24"/>
          <w:szCs w:val="24"/>
        </w:rPr>
      </w:pPr>
    </w:p>
    <w:p w14:paraId="7D330F89" w14:textId="77777777" w:rsidR="009E55BC" w:rsidRPr="009E55BC" w:rsidRDefault="009E55BC" w:rsidP="009E55BC">
      <w:pPr>
        <w:pStyle w:val="PlainText"/>
        <w:rPr>
          <w:rFonts w:asciiTheme="minorHAnsi" w:hAnsiTheme="minorHAnsi" w:cs="Courier New"/>
          <w:sz w:val="24"/>
          <w:szCs w:val="24"/>
        </w:rPr>
      </w:pPr>
      <w:r w:rsidRPr="003670AB">
        <w:rPr>
          <w:rFonts w:ascii="Courier New" w:hAnsi="Courier New" w:cs="Courier New"/>
          <w:sz w:val="22"/>
          <w:szCs w:val="22"/>
        </w:rPr>
        <w:t>TABROW</w:t>
      </w:r>
      <w:r w:rsidRPr="009E55BC">
        <w:rPr>
          <w:rFonts w:asciiTheme="minorHAnsi" w:hAnsiTheme="minorHAnsi" w:cs="Courier New"/>
          <w:sz w:val="24"/>
          <w:szCs w:val="24"/>
        </w:rPr>
        <w:t xml:space="preserve"> -- An integer value equal to the MODFLOW row for the cell to which </w:t>
      </w:r>
      <w:proofErr w:type="gramStart"/>
      <w:r w:rsidRPr="009E55BC">
        <w:rPr>
          <w:rFonts w:asciiTheme="minorHAnsi" w:hAnsiTheme="minorHAnsi" w:cs="Courier New"/>
          <w:sz w:val="24"/>
          <w:szCs w:val="24"/>
        </w:rPr>
        <w:t xml:space="preserve">the </w:t>
      </w:r>
      <w:r w:rsidR="003670AB">
        <w:rPr>
          <w:rFonts w:asciiTheme="minorHAnsi" w:hAnsiTheme="minorHAnsi" w:cs="Courier New"/>
          <w:sz w:val="24"/>
          <w:szCs w:val="24"/>
        </w:rPr>
        <w:t xml:space="preserve"> </w:t>
      </w:r>
      <w:r w:rsidRPr="009E55BC">
        <w:rPr>
          <w:rFonts w:asciiTheme="minorHAnsi" w:hAnsiTheme="minorHAnsi" w:cs="Courier New"/>
          <w:sz w:val="24"/>
          <w:szCs w:val="24"/>
        </w:rPr>
        <w:t>pumping</w:t>
      </w:r>
      <w:proofErr w:type="gramEnd"/>
      <w:r w:rsidRPr="009E55BC">
        <w:rPr>
          <w:rFonts w:asciiTheme="minorHAnsi" w:hAnsiTheme="minorHAnsi" w:cs="Courier New"/>
          <w:sz w:val="24"/>
          <w:szCs w:val="24"/>
        </w:rPr>
        <w:t xml:space="preserve"> rates will be applied.</w:t>
      </w:r>
    </w:p>
    <w:p w14:paraId="2AE7FC79" w14:textId="77777777" w:rsidR="009E55BC" w:rsidRPr="009E55BC" w:rsidRDefault="009E55BC" w:rsidP="009E55BC">
      <w:pPr>
        <w:pStyle w:val="PlainText"/>
        <w:rPr>
          <w:rFonts w:asciiTheme="minorHAnsi" w:hAnsiTheme="minorHAnsi" w:cs="Courier New"/>
          <w:sz w:val="24"/>
          <w:szCs w:val="24"/>
        </w:rPr>
      </w:pPr>
    </w:p>
    <w:p w14:paraId="20CD719F" w14:textId="77777777" w:rsidR="009E55BC" w:rsidRDefault="009E55BC" w:rsidP="009E55BC">
      <w:pPr>
        <w:pStyle w:val="PlainText"/>
        <w:rPr>
          <w:rFonts w:asciiTheme="minorHAnsi" w:hAnsiTheme="minorHAnsi" w:cs="Courier New"/>
          <w:sz w:val="24"/>
          <w:szCs w:val="24"/>
        </w:rPr>
      </w:pPr>
      <w:r w:rsidRPr="003670AB">
        <w:rPr>
          <w:rFonts w:ascii="Courier New" w:hAnsi="Courier New" w:cs="Courier New"/>
          <w:sz w:val="22"/>
          <w:szCs w:val="22"/>
        </w:rPr>
        <w:t>TABCOL</w:t>
      </w:r>
      <w:r w:rsidRPr="009E55BC">
        <w:rPr>
          <w:rFonts w:asciiTheme="minorHAnsi" w:hAnsiTheme="minorHAnsi" w:cs="Courier New"/>
          <w:sz w:val="24"/>
          <w:szCs w:val="24"/>
        </w:rPr>
        <w:t xml:space="preserve"> -- An integer value equal to the MODFLOW column for the cell to w</w:t>
      </w:r>
      <w:r w:rsidR="003670AB">
        <w:rPr>
          <w:rFonts w:asciiTheme="minorHAnsi" w:hAnsiTheme="minorHAnsi" w:cs="Courier New"/>
          <w:sz w:val="24"/>
          <w:szCs w:val="24"/>
        </w:rPr>
        <w:t xml:space="preserve">hich the </w:t>
      </w:r>
      <w:r w:rsidRPr="009E55BC">
        <w:rPr>
          <w:rFonts w:asciiTheme="minorHAnsi" w:hAnsiTheme="minorHAnsi" w:cs="Courier New"/>
          <w:sz w:val="24"/>
          <w:szCs w:val="24"/>
        </w:rPr>
        <w:t>pumping rates will be applied.</w:t>
      </w:r>
    </w:p>
    <w:p w14:paraId="048C9511" w14:textId="77777777" w:rsidR="00BF4B08" w:rsidRDefault="00BF4B08" w:rsidP="005C65F2">
      <w:pPr>
        <w:rPr>
          <w:rStyle w:val="Strong"/>
          <w:b w:val="0"/>
          <w:sz w:val="24"/>
        </w:rPr>
      </w:pPr>
    </w:p>
    <w:p w14:paraId="203F5869" w14:textId="77777777" w:rsidR="005C65F2" w:rsidRDefault="005C65F2" w:rsidP="005C65F2">
      <w:pPr>
        <w:rPr>
          <w:rStyle w:val="Strong"/>
          <w:b w:val="0"/>
          <w:sz w:val="24"/>
        </w:rPr>
      </w:pPr>
      <w:r>
        <w:rPr>
          <w:rStyle w:val="Strong"/>
          <w:b w:val="0"/>
          <w:sz w:val="24"/>
        </w:rPr>
        <w:t>Multi-Node Well (MNW2) Package</w:t>
      </w:r>
      <w:r w:rsidRPr="0001391C">
        <w:rPr>
          <w:rStyle w:val="Strong"/>
          <w:b w:val="0"/>
          <w:sz w:val="24"/>
        </w:rPr>
        <w:t xml:space="preserve">: </w:t>
      </w:r>
    </w:p>
    <w:p w14:paraId="392F8691" w14:textId="77777777" w:rsidR="00BF4B08" w:rsidRDefault="00406F29" w:rsidP="00BF4B08">
      <w:pPr>
        <w:pStyle w:val="PlainText"/>
        <w:rPr>
          <w:rFonts w:asciiTheme="minorHAnsi" w:hAnsiTheme="minorHAnsi" w:cs="Courier New"/>
          <w:sz w:val="24"/>
          <w:szCs w:val="24"/>
        </w:rPr>
      </w:pPr>
      <w:r>
        <w:rPr>
          <w:rFonts w:asciiTheme="minorHAnsi" w:hAnsiTheme="minorHAnsi" w:cs="Courier New"/>
          <w:sz w:val="24"/>
          <w:szCs w:val="24"/>
        </w:rPr>
        <w:t xml:space="preserve">(1) </w:t>
      </w:r>
      <w:r w:rsidR="005C65F2" w:rsidRPr="005C65F2">
        <w:rPr>
          <w:rFonts w:asciiTheme="minorHAnsi" w:hAnsiTheme="minorHAnsi" w:cs="Courier New"/>
          <w:sz w:val="24"/>
          <w:szCs w:val="24"/>
        </w:rPr>
        <w:t xml:space="preserve">A bug was fixed to correct budget calculations when the UPW Package </w:t>
      </w:r>
      <w:r w:rsidR="005C65F2">
        <w:rPr>
          <w:rFonts w:asciiTheme="minorHAnsi" w:hAnsiTheme="minorHAnsi" w:cs="Courier New"/>
          <w:sz w:val="24"/>
          <w:szCs w:val="24"/>
        </w:rPr>
        <w:t xml:space="preserve">is </w:t>
      </w:r>
      <w:r w:rsidR="005C65F2" w:rsidRPr="005C65F2">
        <w:rPr>
          <w:rFonts w:asciiTheme="minorHAnsi" w:hAnsiTheme="minorHAnsi" w:cs="Courier New"/>
          <w:sz w:val="24"/>
          <w:szCs w:val="24"/>
        </w:rPr>
        <w:t>used with MNW2.</w:t>
      </w:r>
      <w:r w:rsidR="00BF4B08">
        <w:rPr>
          <w:rFonts w:asciiTheme="minorHAnsi" w:hAnsiTheme="minorHAnsi" w:cs="Courier New"/>
          <w:sz w:val="24"/>
          <w:szCs w:val="24"/>
        </w:rPr>
        <w:t xml:space="preserve"> </w:t>
      </w:r>
      <w:r w:rsidR="00BF4B08" w:rsidRPr="00BF4B08">
        <w:rPr>
          <w:rFonts w:asciiTheme="minorHAnsi" w:hAnsiTheme="minorHAnsi" w:cs="Courier New"/>
          <w:sz w:val="24"/>
          <w:szCs w:val="24"/>
        </w:rPr>
        <w:t xml:space="preserve">The model stopped and an </w:t>
      </w:r>
      <w:r w:rsidR="00BF4B08">
        <w:rPr>
          <w:rFonts w:asciiTheme="minorHAnsi" w:hAnsiTheme="minorHAnsi" w:cs="Courier New"/>
          <w:sz w:val="24"/>
          <w:szCs w:val="24"/>
        </w:rPr>
        <w:t>error was reported when a well was screened in multi</w:t>
      </w:r>
      <w:r w:rsidR="00BF4B08" w:rsidRPr="00BF4B08">
        <w:rPr>
          <w:rFonts w:asciiTheme="minorHAnsi" w:hAnsiTheme="minorHAnsi" w:cs="Courier New"/>
          <w:sz w:val="24"/>
          <w:szCs w:val="24"/>
        </w:rPr>
        <w:t>ple cells and one of the</w:t>
      </w:r>
      <w:r w:rsidR="00BF4B08">
        <w:rPr>
          <w:rFonts w:asciiTheme="minorHAnsi" w:hAnsiTheme="minorHAnsi" w:cs="Courier New"/>
          <w:sz w:val="24"/>
          <w:szCs w:val="24"/>
        </w:rPr>
        <w:t xml:space="preserve"> cells was inactive. This error was changed to be a warning (and </w:t>
      </w:r>
      <w:r w:rsidR="00BF4B08" w:rsidRPr="00BF4B08">
        <w:rPr>
          <w:rFonts w:asciiTheme="minorHAnsi" w:hAnsiTheme="minorHAnsi" w:cs="Courier New"/>
          <w:sz w:val="24"/>
          <w:szCs w:val="24"/>
        </w:rPr>
        <w:t>execution continues</w:t>
      </w:r>
      <w:r w:rsidR="00BF4B08">
        <w:rPr>
          <w:rFonts w:asciiTheme="minorHAnsi" w:hAnsiTheme="minorHAnsi" w:cs="Courier New"/>
          <w:sz w:val="24"/>
          <w:szCs w:val="24"/>
        </w:rPr>
        <w:t xml:space="preserve">) if </w:t>
      </w:r>
      <w:r w:rsidR="00BF4B08" w:rsidRPr="00BF4B08">
        <w:rPr>
          <w:rFonts w:asciiTheme="minorHAnsi" w:hAnsiTheme="minorHAnsi" w:cs="Courier New"/>
          <w:sz w:val="24"/>
          <w:szCs w:val="24"/>
        </w:rPr>
        <w:t xml:space="preserve">one of </w:t>
      </w:r>
      <w:r w:rsidR="00BF4B08">
        <w:rPr>
          <w:rFonts w:asciiTheme="minorHAnsi" w:hAnsiTheme="minorHAnsi" w:cs="Courier New"/>
          <w:sz w:val="24"/>
          <w:szCs w:val="24"/>
        </w:rPr>
        <w:t>the screened cells is active</w:t>
      </w:r>
      <w:r w:rsidR="00BF4B08" w:rsidRPr="00BF4B08">
        <w:rPr>
          <w:rFonts w:asciiTheme="minorHAnsi" w:hAnsiTheme="minorHAnsi" w:cs="Courier New"/>
          <w:sz w:val="24"/>
          <w:szCs w:val="24"/>
        </w:rPr>
        <w:t>.</w:t>
      </w:r>
      <w:r>
        <w:rPr>
          <w:rFonts w:asciiTheme="minorHAnsi" w:hAnsiTheme="minorHAnsi" w:cs="Courier New"/>
          <w:sz w:val="24"/>
          <w:szCs w:val="24"/>
        </w:rPr>
        <w:t xml:space="preserve"> (2) A floating point exception was fixed.</w:t>
      </w:r>
    </w:p>
    <w:p w14:paraId="6F4A3B05" w14:textId="77777777" w:rsidR="00BF4B08" w:rsidRDefault="00BF4B08" w:rsidP="00BF4B08">
      <w:pPr>
        <w:pStyle w:val="PlainText"/>
        <w:rPr>
          <w:rFonts w:asciiTheme="minorHAnsi" w:hAnsiTheme="minorHAnsi" w:cs="Courier New"/>
          <w:sz w:val="24"/>
          <w:szCs w:val="24"/>
        </w:rPr>
      </w:pPr>
    </w:p>
    <w:p w14:paraId="0DC72090" w14:textId="77777777" w:rsidR="007E2ED9" w:rsidRPr="007E2ED9" w:rsidRDefault="007E2ED9" w:rsidP="007E2ED9">
      <w:pPr>
        <w:pStyle w:val="PlainText"/>
        <w:rPr>
          <w:rFonts w:asciiTheme="minorHAnsi" w:hAnsiTheme="minorHAnsi" w:cs="Courier New"/>
          <w:sz w:val="24"/>
          <w:szCs w:val="24"/>
        </w:rPr>
      </w:pPr>
      <w:r w:rsidRPr="007E2ED9">
        <w:rPr>
          <w:rFonts w:asciiTheme="minorHAnsi" w:hAnsiTheme="minorHAnsi" w:cs="Courier New"/>
          <w:sz w:val="24"/>
          <w:szCs w:val="24"/>
        </w:rPr>
        <w:t>Surface Water Routing (SWR) Process</w:t>
      </w:r>
    </w:p>
    <w:p w14:paraId="2B38DD99" w14:textId="77777777" w:rsidR="007E2ED9" w:rsidRPr="007E2ED9" w:rsidRDefault="007E2ED9" w:rsidP="007E2ED9">
      <w:pPr>
        <w:pStyle w:val="PlainText"/>
        <w:rPr>
          <w:rFonts w:asciiTheme="minorHAnsi" w:hAnsiTheme="minorHAnsi" w:cs="Courier New"/>
          <w:sz w:val="24"/>
          <w:szCs w:val="24"/>
        </w:rPr>
      </w:pPr>
    </w:p>
    <w:p w14:paraId="3F9A13A5" w14:textId="77777777" w:rsidR="00BF4B08" w:rsidRPr="005C65F2" w:rsidRDefault="007E2ED9" w:rsidP="007E2ED9">
      <w:pPr>
        <w:pStyle w:val="PlainText"/>
        <w:rPr>
          <w:rFonts w:asciiTheme="minorHAnsi" w:hAnsiTheme="minorHAnsi" w:cs="Courier New"/>
          <w:sz w:val="24"/>
          <w:szCs w:val="24"/>
        </w:rPr>
      </w:pPr>
      <w:r w:rsidRPr="007E2ED9">
        <w:rPr>
          <w:rFonts w:asciiTheme="minorHAnsi" w:hAnsiTheme="minorHAnsi" w:cs="Courier New"/>
          <w:sz w:val="24"/>
          <w:szCs w:val="24"/>
        </w:rPr>
        <w:t>The names of the source files were changed fr</w:t>
      </w:r>
      <w:r>
        <w:rPr>
          <w:rFonts w:asciiTheme="minorHAnsi" w:hAnsiTheme="minorHAnsi" w:cs="Courier New"/>
          <w:sz w:val="24"/>
          <w:szCs w:val="24"/>
        </w:rPr>
        <w:t xml:space="preserve">om gwf2swr7_NWT.f to gwf2swr7.f </w:t>
      </w:r>
      <w:r w:rsidRPr="007E2ED9">
        <w:rPr>
          <w:rFonts w:asciiTheme="minorHAnsi" w:hAnsiTheme="minorHAnsi" w:cs="Courier New"/>
          <w:sz w:val="24"/>
          <w:szCs w:val="24"/>
        </w:rPr>
        <w:t>and gsol7.f to gwf2swr7util.f.</w:t>
      </w:r>
    </w:p>
    <w:p w14:paraId="14F06B59" w14:textId="77777777" w:rsidR="005C65F2" w:rsidRPr="00327047" w:rsidRDefault="005C65F2" w:rsidP="005C65F2">
      <w:pPr>
        <w:pStyle w:val="PlainText"/>
        <w:rPr>
          <w:rFonts w:ascii="Courier New" w:hAnsi="Courier New" w:cs="Courier New"/>
        </w:rPr>
      </w:pPr>
    </w:p>
    <w:p w14:paraId="6652F6F8" w14:textId="77777777" w:rsidR="00940401" w:rsidRDefault="00940401" w:rsidP="00940401">
      <w:pPr>
        <w:rPr>
          <w:rFonts w:cs="Courier New"/>
          <w:sz w:val="24"/>
          <w:szCs w:val="20"/>
        </w:rPr>
      </w:pPr>
    </w:p>
    <w:p w14:paraId="17D9666E" w14:textId="77777777" w:rsidR="00940401" w:rsidRDefault="00234251" w:rsidP="00940401">
      <w:pPr>
        <w:rPr>
          <w:rStyle w:val="Strong"/>
          <w:sz w:val="24"/>
        </w:rPr>
      </w:pPr>
      <w:r>
        <w:rPr>
          <w:rStyle w:val="Strong"/>
          <w:sz w:val="24"/>
        </w:rPr>
        <w:t>C. GSFLOW Modules</w:t>
      </w:r>
    </w:p>
    <w:p w14:paraId="0A3B57BD" w14:textId="77777777" w:rsidR="00940401" w:rsidRDefault="00940401" w:rsidP="00940401">
      <w:pPr>
        <w:rPr>
          <w:rStyle w:val="Strong"/>
          <w:sz w:val="24"/>
        </w:rPr>
      </w:pPr>
    </w:p>
    <w:p w14:paraId="21A1B5F8" w14:textId="77777777" w:rsidR="00940401" w:rsidRDefault="00940401" w:rsidP="00940401">
      <w:pPr>
        <w:rPr>
          <w:rFonts w:cs="Courier New"/>
          <w:sz w:val="24"/>
          <w:szCs w:val="20"/>
        </w:rPr>
      </w:pPr>
      <w:r>
        <w:rPr>
          <w:rFonts w:cs="Courier New"/>
          <w:sz w:val="24"/>
          <w:szCs w:val="20"/>
        </w:rPr>
        <w:t>Changes to the GSFLOW Modules are:</w:t>
      </w:r>
      <w:r w:rsidR="005F166F">
        <w:rPr>
          <w:rFonts w:cs="Courier New"/>
          <w:sz w:val="24"/>
          <w:szCs w:val="20"/>
        </w:rPr>
        <w:t xml:space="preserve"> </w:t>
      </w:r>
    </w:p>
    <w:p w14:paraId="53CEA96F" w14:textId="77777777" w:rsidR="002057C5" w:rsidRDefault="002057C5" w:rsidP="00940401">
      <w:pPr>
        <w:rPr>
          <w:rFonts w:cs="Courier New"/>
          <w:sz w:val="24"/>
          <w:szCs w:val="20"/>
        </w:rPr>
      </w:pPr>
    </w:p>
    <w:p w14:paraId="3A46E5F6" w14:textId="77777777" w:rsidR="002057C5" w:rsidRDefault="002057C5" w:rsidP="002057C5">
      <w:proofErr w:type="gramStart"/>
      <w:r>
        <w:rPr>
          <w:rFonts w:ascii="Courier New" w:hAnsi="Courier New" w:cs="Courier New"/>
        </w:rPr>
        <w:t>gsflow_prms</w:t>
      </w:r>
      <w:proofErr w:type="gramEnd"/>
      <w:r>
        <w:rPr>
          <w:rFonts w:ascii="Courier New" w:hAnsi="Courier New" w:cs="Courier New"/>
        </w:rPr>
        <w:t xml:space="preserve"> </w:t>
      </w:r>
      <w:r w:rsidRPr="00502526">
        <w:rPr>
          <w:sz w:val="24"/>
          <w:szCs w:val="24"/>
        </w:rPr>
        <w:t>module:</w:t>
      </w:r>
    </w:p>
    <w:p w14:paraId="4CF0D1A7" w14:textId="77777777" w:rsidR="002057C5" w:rsidRDefault="002057C5" w:rsidP="00BE0D4E">
      <w:pPr>
        <w:pStyle w:val="ListParagraph"/>
        <w:numPr>
          <w:ilvl w:val="0"/>
          <w:numId w:val="5"/>
        </w:numPr>
        <w:rPr>
          <w:sz w:val="24"/>
          <w:szCs w:val="24"/>
        </w:rPr>
      </w:pPr>
      <w:r w:rsidRPr="002057C5">
        <w:rPr>
          <w:sz w:val="24"/>
          <w:szCs w:val="24"/>
        </w:rPr>
        <w:t xml:space="preserve">Print </w:t>
      </w:r>
      <w:r w:rsidRPr="002057C5">
        <w:rPr>
          <w:i/>
          <w:sz w:val="24"/>
          <w:szCs w:val="24"/>
        </w:rPr>
        <w:t>var_init_file</w:t>
      </w:r>
      <w:r w:rsidRPr="002057C5">
        <w:rPr>
          <w:sz w:val="24"/>
          <w:szCs w:val="24"/>
        </w:rPr>
        <w:t xml:space="preserve"> and </w:t>
      </w:r>
      <w:r w:rsidRPr="002057C5">
        <w:rPr>
          <w:i/>
          <w:sz w:val="24"/>
          <w:szCs w:val="24"/>
        </w:rPr>
        <w:t>var_save_file</w:t>
      </w:r>
      <w:r w:rsidRPr="002057C5">
        <w:rPr>
          <w:sz w:val="24"/>
          <w:szCs w:val="24"/>
        </w:rPr>
        <w:t xml:space="preserve"> to screen if used</w:t>
      </w:r>
      <w:r w:rsidR="00786515">
        <w:rPr>
          <w:sz w:val="24"/>
          <w:szCs w:val="24"/>
        </w:rPr>
        <w:t>.</w:t>
      </w:r>
    </w:p>
    <w:p w14:paraId="4DA7D1DA" w14:textId="77777777" w:rsidR="002057C5" w:rsidRPr="002057C5" w:rsidRDefault="002057C5" w:rsidP="00BE0D4E">
      <w:pPr>
        <w:pStyle w:val="ListParagraph"/>
        <w:numPr>
          <w:ilvl w:val="0"/>
          <w:numId w:val="5"/>
        </w:numPr>
        <w:rPr>
          <w:sz w:val="24"/>
          <w:szCs w:val="24"/>
        </w:rPr>
      </w:pPr>
      <w:r w:rsidRPr="002057C5">
        <w:rPr>
          <w:sz w:val="24"/>
          <w:szCs w:val="24"/>
        </w:rPr>
        <w:t>Print simulation time period to screen</w:t>
      </w:r>
      <w:r w:rsidR="00786515">
        <w:rPr>
          <w:sz w:val="24"/>
          <w:szCs w:val="24"/>
        </w:rPr>
        <w:t>.</w:t>
      </w:r>
    </w:p>
    <w:p w14:paraId="3A2A7E66" w14:textId="77777777" w:rsidR="002057C5" w:rsidRDefault="002057C5" w:rsidP="002057C5">
      <w:pPr>
        <w:rPr>
          <w:rFonts w:ascii="Courier New" w:hAnsi="Courier New" w:cs="Courier New"/>
        </w:rPr>
      </w:pPr>
    </w:p>
    <w:p w14:paraId="0B3FDF9B" w14:textId="77777777" w:rsidR="002057C5" w:rsidRDefault="002057C5" w:rsidP="002057C5">
      <w:proofErr w:type="gramStart"/>
      <w:r>
        <w:rPr>
          <w:rFonts w:ascii="Courier New" w:hAnsi="Courier New" w:cs="Courier New"/>
        </w:rPr>
        <w:t>gsflow_sum</w:t>
      </w:r>
      <w:proofErr w:type="gramEnd"/>
      <w:r>
        <w:rPr>
          <w:rFonts w:ascii="Courier New" w:hAnsi="Courier New" w:cs="Courier New"/>
        </w:rPr>
        <w:t xml:space="preserve"> </w:t>
      </w:r>
      <w:r>
        <w:rPr>
          <w:sz w:val="24"/>
          <w:szCs w:val="24"/>
        </w:rPr>
        <w:t xml:space="preserve">and </w:t>
      </w:r>
      <w:r w:rsidRPr="002057C5">
        <w:t>gsflow_budget</w:t>
      </w:r>
      <w:r>
        <w:rPr>
          <w:sz w:val="24"/>
          <w:szCs w:val="24"/>
        </w:rPr>
        <w:t xml:space="preserve"> m</w:t>
      </w:r>
      <w:r w:rsidRPr="00502526">
        <w:rPr>
          <w:sz w:val="24"/>
          <w:szCs w:val="24"/>
        </w:rPr>
        <w:t>odule</w:t>
      </w:r>
      <w:r>
        <w:rPr>
          <w:sz w:val="24"/>
          <w:szCs w:val="24"/>
        </w:rPr>
        <w:t>s</w:t>
      </w:r>
      <w:r w:rsidRPr="00502526">
        <w:rPr>
          <w:sz w:val="24"/>
          <w:szCs w:val="24"/>
        </w:rPr>
        <w:t>:</w:t>
      </w:r>
    </w:p>
    <w:p w14:paraId="2C71FAE7" w14:textId="77777777" w:rsidR="002057C5" w:rsidRPr="002057C5" w:rsidRDefault="002057C5" w:rsidP="00BE0D4E">
      <w:pPr>
        <w:pStyle w:val="ListParagraph"/>
        <w:numPr>
          <w:ilvl w:val="0"/>
          <w:numId w:val="5"/>
        </w:numPr>
        <w:rPr>
          <w:sz w:val="24"/>
          <w:szCs w:val="24"/>
        </w:rPr>
      </w:pPr>
      <w:r w:rsidRPr="002057C5">
        <w:rPr>
          <w:sz w:val="24"/>
          <w:szCs w:val="24"/>
        </w:rPr>
        <w:t>Updated some variable names and some computations to be compatible with new water-balance spreadsheet utility</w:t>
      </w:r>
      <w:r w:rsidR="00786515">
        <w:rPr>
          <w:sz w:val="24"/>
          <w:szCs w:val="24"/>
        </w:rPr>
        <w:t>.</w:t>
      </w:r>
    </w:p>
    <w:p w14:paraId="2BB32F3C" w14:textId="77777777" w:rsidR="002057C5" w:rsidRPr="002057C5" w:rsidRDefault="002057C5" w:rsidP="00940401">
      <w:pPr>
        <w:rPr>
          <w:rFonts w:cs="Courier New"/>
          <w:sz w:val="24"/>
          <w:szCs w:val="24"/>
        </w:rPr>
      </w:pPr>
    </w:p>
    <w:p w14:paraId="1427D6EF" w14:textId="77777777" w:rsidR="00A5701B" w:rsidRDefault="00A5701B" w:rsidP="00702C75">
      <w:pPr>
        <w:rPr>
          <w:rFonts w:cs="Courier New"/>
          <w:sz w:val="24"/>
          <w:szCs w:val="20"/>
        </w:rPr>
      </w:pPr>
    </w:p>
    <w:p w14:paraId="576D42E6" w14:textId="77777777" w:rsidR="000B0381" w:rsidRDefault="000B0381" w:rsidP="000B0381">
      <w:pPr>
        <w:spacing w:line="360" w:lineRule="auto"/>
        <w:rPr>
          <w:rStyle w:val="Strong"/>
          <w:sz w:val="24"/>
        </w:rPr>
      </w:pPr>
      <w:r>
        <w:rPr>
          <w:rStyle w:val="Strong"/>
          <w:sz w:val="24"/>
        </w:rPr>
        <w:t>Previous Versions</w:t>
      </w:r>
    </w:p>
    <w:p w14:paraId="15AC549D" w14:textId="77777777" w:rsidR="00132F24" w:rsidRDefault="00132F24" w:rsidP="00132F24">
      <w:pPr>
        <w:spacing w:line="360" w:lineRule="auto"/>
        <w:rPr>
          <w:rStyle w:val="Strong"/>
          <w:sz w:val="24"/>
        </w:rPr>
      </w:pPr>
      <w:r>
        <w:rPr>
          <w:rStyle w:val="Strong"/>
          <w:sz w:val="24"/>
        </w:rPr>
        <w:t xml:space="preserve">Version, </w:t>
      </w:r>
      <w:r w:rsidRPr="005F166F">
        <w:rPr>
          <w:rStyle w:val="Strong"/>
          <w:sz w:val="24"/>
        </w:rPr>
        <w:t>1.2.0 08/01/2015:</w:t>
      </w:r>
    </w:p>
    <w:p w14:paraId="0F36C376" w14:textId="77777777" w:rsidR="00132F24" w:rsidRDefault="00132F24" w:rsidP="00132F24">
      <w:pPr>
        <w:rPr>
          <w:sz w:val="24"/>
          <w:szCs w:val="24"/>
        </w:rPr>
      </w:pPr>
      <w:r w:rsidRPr="0001391C">
        <w:rPr>
          <w:rStyle w:val="Strong"/>
          <w:b w:val="0"/>
          <w:sz w:val="24"/>
        </w:rPr>
        <w:t xml:space="preserve">This version of GSFLOW is based on </w:t>
      </w:r>
      <w:r w:rsidRPr="00C66028">
        <w:rPr>
          <w:rStyle w:val="Strong"/>
          <w:b w:val="0"/>
          <w:sz w:val="24"/>
        </w:rPr>
        <w:t>MODFLOW-</w:t>
      </w:r>
      <w:r w:rsidRPr="00132F24">
        <w:rPr>
          <w:rStyle w:val="Strong"/>
          <w:b w:val="0"/>
          <w:sz w:val="24"/>
        </w:rPr>
        <w:t>NWT version 1.0.9</w:t>
      </w:r>
      <w:r w:rsidRPr="00C66028">
        <w:rPr>
          <w:rStyle w:val="Strong"/>
          <w:b w:val="0"/>
          <w:sz w:val="24"/>
        </w:rPr>
        <w:t>, MODFLOW-2005 version 1.</w:t>
      </w:r>
      <w:r>
        <w:rPr>
          <w:rStyle w:val="Strong"/>
          <w:b w:val="0"/>
          <w:sz w:val="24"/>
        </w:rPr>
        <w:t xml:space="preserve">11.0, </w:t>
      </w:r>
      <w:r w:rsidRPr="00C66028">
        <w:rPr>
          <w:rStyle w:val="Strong"/>
          <w:b w:val="0"/>
          <w:sz w:val="24"/>
        </w:rPr>
        <w:t>and PRMS version 4.0.1</w:t>
      </w:r>
      <w:r>
        <w:rPr>
          <w:rStyle w:val="Strong"/>
          <w:b w:val="0"/>
          <w:sz w:val="24"/>
        </w:rPr>
        <w:t xml:space="preserve">. </w:t>
      </w:r>
      <w:r w:rsidRPr="00132F24">
        <w:rPr>
          <w:rStyle w:val="Strong"/>
          <w:b w:val="0"/>
          <w:sz w:val="24"/>
          <w:szCs w:val="24"/>
        </w:rPr>
        <w:t xml:space="preserve">Substantial enhancements were added for this version of the software, in particular the inclusion of a restart capability for GSFLOW (Regan and others, 2015) and the integration of several (but not all) of the new PRMS-IV modules documented by Markstrom and others (2015). The restart capability is fully documented in Regan and others (2015); no additional information about the capability is included in these release notes. Those PRMS-IV modules that have been included with this version of GSFLOW are identified above in the ‘PRMS Modules’ functionality list. All of the new modules are described in detail by </w:t>
      </w:r>
      <w:r w:rsidRPr="00132F24">
        <w:rPr>
          <w:rStyle w:val="Strong"/>
          <w:b w:val="0"/>
          <w:sz w:val="24"/>
          <w:szCs w:val="24"/>
        </w:rPr>
        <w:lastRenderedPageBreak/>
        <w:t>Markstrom and others (2015).</w:t>
      </w:r>
      <w:r>
        <w:rPr>
          <w:rStyle w:val="Strong"/>
          <w:b w:val="0"/>
          <w:sz w:val="24"/>
          <w:szCs w:val="24"/>
        </w:rPr>
        <w:t xml:space="preserve"> </w:t>
      </w:r>
      <w:r>
        <w:rPr>
          <w:sz w:val="24"/>
          <w:szCs w:val="24"/>
        </w:rPr>
        <w:t xml:space="preserve">Some input and output option </w:t>
      </w:r>
      <w:r w:rsidRPr="00AC7E56">
        <w:rPr>
          <w:sz w:val="24"/>
          <w:szCs w:val="24"/>
        </w:rPr>
        <w:t xml:space="preserve">are not available in the current GSFLOW release, such as those related to the </w:t>
      </w:r>
      <w:r w:rsidRPr="00E50948">
        <w:rPr>
          <w:rFonts w:ascii="Courier New" w:hAnsi="Courier New" w:cs="Courier New"/>
        </w:rPr>
        <w:t>strmflow_lake</w:t>
      </w:r>
      <w:r w:rsidRPr="00AC7E56">
        <w:rPr>
          <w:sz w:val="24"/>
          <w:szCs w:val="24"/>
        </w:rPr>
        <w:t xml:space="preserve"> module. </w:t>
      </w:r>
    </w:p>
    <w:p w14:paraId="42F530BA" w14:textId="77777777" w:rsidR="00132F24" w:rsidRDefault="00132F24" w:rsidP="00132F24">
      <w:pPr>
        <w:rPr>
          <w:sz w:val="24"/>
          <w:szCs w:val="24"/>
        </w:rPr>
      </w:pPr>
    </w:p>
    <w:p w14:paraId="535B2583" w14:textId="77777777" w:rsidR="00132F24" w:rsidRPr="00132F24" w:rsidRDefault="00132F24" w:rsidP="00132F24">
      <w:pPr>
        <w:rPr>
          <w:rStyle w:val="Strong"/>
          <w:b w:val="0"/>
          <w:bCs w:val="0"/>
          <w:sz w:val="24"/>
          <w:szCs w:val="24"/>
        </w:rPr>
      </w:pPr>
      <w:r>
        <w:rPr>
          <w:sz w:val="24"/>
          <w:szCs w:val="24"/>
        </w:rPr>
        <w:t>In addition to the major enhancements, a number of bug fixes and slight modifications have been made to the software; those bug fixes and modifications that are more than simply cosmetic are described below, beginning with changes to the PRMS Modules and then progressing to changes to the MODFLOW Packages and GSFLOW Modules.</w:t>
      </w:r>
    </w:p>
    <w:p w14:paraId="6ABAF98A" w14:textId="77777777" w:rsidR="00132F24" w:rsidRDefault="00132F24" w:rsidP="00132F24">
      <w:pPr>
        <w:rPr>
          <w:rStyle w:val="Strong"/>
          <w:sz w:val="24"/>
        </w:rPr>
      </w:pPr>
    </w:p>
    <w:p w14:paraId="22041301" w14:textId="77777777" w:rsidR="00132F24" w:rsidRDefault="00132F24" w:rsidP="00132F24">
      <w:pPr>
        <w:rPr>
          <w:rStyle w:val="Strong"/>
          <w:sz w:val="24"/>
        </w:rPr>
      </w:pPr>
      <w:r>
        <w:rPr>
          <w:rStyle w:val="Strong"/>
          <w:sz w:val="24"/>
        </w:rPr>
        <w:t>A. PRMS Modules</w:t>
      </w:r>
    </w:p>
    <w:p w14:paraId="1159C81C" w14:textId="77777777" w:rsidR="00132F24" w:rsidRDefault="00132F24" w:rsidP="00132F24">
      <w:pPr>
        <w:rPr>
          <w:rStyle w:val="Strong"/>
          <w:sz w:val="24"/>
        </w:rPr>
      </w:pPr>
    </w:p>
    <w:p w14:paraId="3C5E9D3C" w14:textId="77777777" w:rsidR="00132F24" w:rsidRDefault="00132F24" w:rsidP="00132F24">
      <w:pPr>
        <w:rPr>
          <w:rFonts w:cs="Courier New"/>
          <w:sz w:val="24"/>
          <w:szCs w:val="24"/>
        </w:rPr>
      </w:pPr>
      <w:r w:rsidRPr="00E757BF">
        <w:rPr>
          <w:rFonts w:cs="Courier New"/>
          <w:sz w:val="24"/>
          <w:szCs w:val="24"/>
        </w:rPr>
        <w:t>The PRMS version (4.0.1) included in GSFLOW version 1.2 is based on PRMS-IV as documented in Markstrom and others (2015), wi</w:t>
      </w:r>
      <w:r>
        <w:rPr>
          <w:rFonts w:cs="Courier New"/>
          <w:sz w:val="24"/>
          <w:szCs w:val="24"/>
        </w:rPr>
        <w:t>th the addition of the flexible-</w:t>
      </w:r>
      <w:r w:rsidRPr="00E757BF">
        <w:rPr>
          <w:rFonts w:cs="Courier New"/>
          <w:sz w:val="24"/>
          <w:szCs w:val="24"/>
        </w:rPr>
        <w:t>dimension option (described below) and new modules and parameters; minor bug fixes; additional checks for valid input</w:t>
      </w:r>
      <w:r>
        <w:rPr>
          <w:rFonts w:cs="Courier New"/>
          <w:sz w:val="24"/>
          <w:szCs w:val="24"/>
        </w:rPr>
        <w:t xml:space="preserve"> values; and general code clean-</w:t>
      </w:r>
      <w:r w:rsidRPr="00E757BF">
        <w:rPr>
          <w:rFonts w:cs="Courier New"/>
          <w:sz w:val="24"/>
          <w:szCs w:val="24"/>
        </w:rPr>
        <w:t>up</w:t>
      </w:r>
      <w:r>
        <w:rPr>
          <w:rFonts w:cs="Courier New"/>
          <w:sz w:val="24"/>
          <w:szCs w:val="24"/>
        </w:rPr>
        <w:t>. Code clean-up was done with the following objectives:</w:t>
      </w:r>
      <w:r w:rsidRPr="00E757BF">
        <w:rPr>
          <w:rFonts w:cs="Courier New"/>
          <w:sz w:val="24"/>
          <w:szCs w:val="24"/>
        </w:rPr>
        <w:t xml:space="preserve"> </w:t>
      </w:r>
      <w:r>
        <w:rPr>
          <w:rFonts w:cs="Courier New"/>
          <w:sz w:val="24"/>
          <w:szCs w:val="24"/>
        </w:rPr>
        <w:t>(</w:t>
      </w:r>
      <w:r w:rsidRPr="00E757BF">
        <w:rPr>
          <w:rFonts w:cs="Courier New"/>
          <w:sz w:val="24"/>
          <w:szCs w:val="24"/>
        </w:rPr>
        <w:t xml:space="preserve">a) to reduce mixed floating-point computations by changing some variables to double precision (and some to single precision) and using FORTRAN intrinsic functions to convert variables prior to mixed-precision computations—this change might produce slight changes to results for associated computations; </w:t>
      </w:r>
      <w:r>
        <w:rPr>
          <w:rFonts w:cs="Courier New"/>
          <w:sz w:val="24"/>
          <w:szCs w:val="24"/>
        </w:rPr>
        <w:t>(</w:t>
      </w:r>
      <w:r w:rsidRPr="00E757BF">
        <w:rPr>
          <w:rFonts w:cs="Courier New"/>
          <w:sz w:val="24"/>
          <w:szCs w:val="24"/>
        </w:rPr>
        <w:t xml:space="preserve">b) to reduce HRU based loops; and </w:t>
      </w:r>
      <w:r>
        <w:rPr>
          <w:rFonts w:cs="Courier New"/>
          <w:sz w:val="24"/>
          <w:szCs w:val="24"/>
        </w:rPr>
        <w:t>(</w:t>
      </w:r>
      <w:r w:rsidRPr="00E757BF">
        <w:rPr>
          <w:rFonts w:cs="Courier New"/>
          <w:sz w:val="24"/>
          <w:szCs w:val="24"/>
        </w:rPr>
        <w:t>c)</w:t>
      </w:r>
      <w:r>
        <w:rPr>
          <w:rFonts w:cs="Courier New"/>
          <w:sz w:val="24"/>
          <w:szCs w:val="24"/>
        </w:rPr>
        <w:t xml:space="preserve"> to</w:t>
      </w:r>
      <w:r w:rsidRPr="00E757BF">
        <w:rPr>
          <w:rFonts w:cs="Courier New"/>
          <w:sz w:val="24"/>
          <w:szCs w:val="24"/>
        </w:rPr>
        <w:t xml:space="preserve"> increase consistency </w:t>
      </w:r>
      <w:r>
        <w:rPr>
          <w:rFonts w:cs="Courier New"/>
          <w:sz w:val="24"/>
          <w:szCs w:val="24"/>
        </w:rPr>
        <w:t xml:space="preserve">of </w:t>
      </w:r>
      <w:r w:rsidRPr="00E757BF">
        <w:rPr>
          <w:rFonts w:cs="Courier New"/>
          <w:sz w:val="24"/>
          <w:szCs w:val="24"/>
        </w:rPr>
        <w:t xml:space="preserve">screen output. </w:t>
      </w:r>
      <w:r w:rsidRPr="00130DE6">
        <w:rPr>
          <w:rFonts w:cs="Courier New"/>
          <w:sz w:val="24"/>
          <w:szCs w:val="24"/>
          <w:u w:val="single"/>
        </w:rPr>
        <w:t>Note</w:t>
      </w:r>
      <w:r w:rsidRPr="00E757BF">
        <w:rPr>
          <w:rFonts w:cs="Courier New"/>
          <w:sz w:val="24"/>
          <w:szCs w:val="24"/>
        </w:rPr>
        <w:t>: for large models</w:t>
      </w:r>
      <w:r>
        <w:rPr>
          <w:rFonts w:cs="Courier New"/>
          <w:sz w:val="24"/>
          <w:szCs w:val="24"/>
        </w:rPr>
        <w:t>, users</w:t>
      </w:r>
      <w:r w:rsidRPr="00E757BF">
        <w:rPr>
          <w:rFonts w:cs="Courier New"/>
          <w:sz w:val="24"/>
          <w:szCs w:val="24"/>
        </w:rPr>
        <w:t xml:space="preserve"> can reduce the size of</w:t>
      </w:r>
      <w:r>
        <w:rPr>
          <w:rFonts w:cs="Courier New"/>
          <w:sz w:val="24"/>
          <w:szCs w:val="24"/>
        </w:rPr>
        <w:t xml:space="preserve"> the input</w:t>
      </w:r>
      <w:r w:rsidRPr="00E757BF">
        <w:rPr>
          <w:rFonts w:cs="Courier New"/>
          <w:sz w:val="24"/>
          <w:szCs w:val="24"/>
        </w:rPr>
        <w:t xml:space="preserve"> Parameter Files by not including parameters</w:t>
      </w:r>
      <w:r>
        <w:rPr>
          <w:rFonts w:cs="Courier New"/>
          <w:sz w:val="24"/>
          <w:szCs w:val="24"/>
        </w:rPr>
        <w:t xml:space="preserve"> for which the PRMS-</w:t>
      </w:r>
      <w:r w:rsidRPr="00137787">
        <w:rPr>
          <w:rFonts w:cs="Courier New"/>
          <w:sz w:val="24"/>
          <w:szCs w:val="24"/>
        </w:rPr>
        <w:t xml:space="preserve">assigned default values represent the needs of the application. A message is printed to the screen for each parameter that is used in a simulation at its default value and is not specified in the Parameter File. For example, if the default value of </w:t>
      </w:r>
      <w:r w:rsidRPr="00137787">
        <w:rPr>
          <w:rFonts w:cs="Courier New"/>
          <w:b/>
          <w:sz w:val="24"/>
          <w:szCs w:val="24"/>
        </w:rPr>
        <w:t>carea_max</w:t>
      </w:r>
      <w:r w:rsidRPr="00137787">
        <w:rPr>
          <w:rFonts w:cs="Courier New"/>
          <w:sz w:val="24"/>
          <w:szCs w:val="24"/>
        </w:rPr>
        <w:t>, which is 0.6, is the value needed for all</w:t>
      </w:r>
      <w:r>
        <w:rPr>
          <w:rFonts w:cs="Courier New"/>
          <w:sz w:val="24"/>
          <w:szCs w:val="24"/>
        </w:rPr>
        <w:t xml:space="preserve"> HRUs</w:t>
      </w:r>
      <w:r w:rsidRPr="00E757BF">
        <w:rPr>
          <w:rFonts w:cs="Courier New"/>
          <w:sz w:val="24"/>
          <w:szCs w:val="24"/>
        </w:rPr>
        <w:t xml:space="preserve">, that parameter does not need to be </w:t>
      </w:r>
      <w:r>
        <w:rPr>
          <w:rFonts w:cs="Courier New"/>
          <w:sz w:val="24"/>
          <w:szCs w:val="24"/>
        </w:rPr>
        <w:t xml:space="preserve">specified </w:t>
      </w:r>
      <w:r w:rsidRPr="00E757BF">
        <w:rPr>
          <w:rFonts w:cs="Courier New"/>
          <w:sz w:val="24"/>
          <w:szCs w:val="24"/>
        </w:rPr>
        <w:t xml:space="preserve">in the Parameter File. </w:t>
      </w:r>
    </w:p>
    <w:p w14:paraId="14C2D014" w14:textId="77777777" w:rsidR="00132F24" w:rsidRDefault="00132F24" w:rsidP="00132F24">
      <w:pPr>
        <w:rPr>
          <w:rFonts w:cs="Courier New"/>
          <w:sz w:val="24"/>
          <w:szCs w:val="24"/>
        </w:rPr>
      </w:pPr>
    </w:p>
    <w:p w14:paraId="10B55B79" w14:textId="77777777" w:rsidR="00132F24" w:rsidRPr="000D3B5A" w:rsidRDefault="00132F24" w:rsidP="00132F24">
      <w:pPr>
        <w:rPr>
          <w:bCs/>
          <w:sz w:val="24"/>
          <w:szCs w:val="24"/>
        </w:rPr>
      </w:pPr>
      <w:r w:rsidRPr="00E757BF">
        <w:rPr>
          <w:rStyle w:val="Strong"/>
          <w:b w:val="0"/>
          <w:sz w:val="24"/>
          <w:szCs w:val="24"/>
        </w:rPr>
        <w:t xml:space="preserve">Detailed descriptions of changes made for </w:t>
      </w:r>
      <w:r>
        <w:rPr>
          <w:rStyle w:val="Strong"/>
          <w:b w:val="0"/>
          <w:sz w:val="24"/>
          <w:szCs w:val="24"/>
        </w:rPr>
        <w:t xml:space="preserve">PRMS </w:t>
      </w:r>
      <w:r w:rsidRPr="00E757BF">
        <w:rPr>
          <w:rStyle w:val="Strong"/>
          <w:b w:val="0"/>
          <w:sz w:val="24"/>
          <w:szCs w:val="24"/>
        </w:rPr>
        <w:t>version 4.0.1 are described in the PRMS release notes included with the PRMS distribution (</w:t>
      </w:r>
      <w:hyperlink r:id="rId22" w:history="1">
        <w:r w:rsidRPr="00E757BF">
          <w:rPr>
            <w:rStyle w:val="Hyperlink"/>
            <w:sz w:val="24"/>
            <w:szCs w:val="24"/>
            <w:u w:val="none"/>
          </w:rPr>
          <w:t>http://wwwbrr.cr.usgs.gov/projects/SW_MoWS/PRMS.html</w:t>
        </w:r>
      </w:hyperlink>
      <w:r>
        <w:rPr>
          <w:rStyle w:val="Strong"/>
          <w:b w:val="0"/>
          <w:sz w:val="24"/>
          <w:szCs w:val="24"/>
        </w:rPr>
        <w:t xml:space="preserve">). Changes in the specification of user inputs are reported as updates to tables in the Users’ Manual (tables 2, 1-2, 1-3, and 1-5). </w:t>
      </w:r>
      <w:r w:rsidRPr="00E757BF">
        <w:rPr>
          <w:rStyle w:val="Strong"/>
          <w:b w:val="0"/>
          <w:sz w:val="24"/>
          <w:szCs w:val="24"/>
        </w:rPr>
        <w:t xml:space="preserve">The following </w:t>
      </w:r>
      <w:r>
        <w:rPr>
          <w:rStyle w:val="Strong"/>
          <w:b w:val="0"/>
          <w:sz w:val="24"/>
          <w:szCs w:val="24"/>
        </w:rPr>
        <w:t xml:space="preserve">sections </w:t>
      </w:r>
      <w:r w:rsidRPr="00E757BF">
        <w:rPr>
          <w:rStyle w:val="Strong"/>
          <w:b w:val="0"/>
          <w:sz w:val="24"/>
          <w:szCs w:val="24"/>
        </w:rPr>
        <w:t>highlight some of the more important changes.</w:t>
      </w:r>
    </w:p>
    <w:p w14:paraId="1882DA05" w14:textId="77777777" w:rsidR="00132F24" w:rsidRDefault="00132F24" w:rsidP="00132F24">
      <w:pPr>
        <w:rPr>
          <w:rStyle w:val="Strong"/>
          <w:sz w:val="24"/>
        </w:rPr>
      </w:pPr>
    </w:p>
    <w:p w14:paraId="6EF2B9F8" w14:textId="77777777" w:rsidR="00132F24" w:rsidRPr="00C51B2E" w:rsidRDefault="00132F24" w:rsidP="00132F24">
      <w:pPr>
        <w:rPr>
          <w:rFonts w:cs="Courier New"/>
          <w:b/>
          <w:sz w:val="24"/>
          <w:szCs w:val="24"/>
        </w:rPr>
      </w:pPr>
      <w:r w:rsidRPr="00C51B2E">
        <w:rPr>
          <w:b/>
          <w:sz w:val="24"/>
          <w:szCs w:val="24"/>
          <w:u w:val="single"/>
        </w:rPr>
        <w:t>General Updates and Enhancements</w:t>
      </w:r>
      <w:r w:rsidRPr="00C51B2E">
        <w:rPr>
          <w:rFonts w:cs="Courier New"/>
          <w:b/>
          <w:sz w:val="24"/>
          <w:szCs w:val="24"/>
        </w:rPr>
        <w:t xml:space="preserve"> </w:t>
      </w:r>
    </w:p>
    <w:p w14:paraId="70D55C39" w14:textId="77777777" w:rsidR="00132F24" w:rsidRPr="000D3B5A" w:rsidRDefault="00132F24" w:rsidP="00BE0D4E">
      <w:pPr>
        <w:pStyle w:val="ListParagraph"/>
        <w:numPr>
          <w:ilvl w:val="0"/>
          <w:numId w:val="2"/>
        </w:numPr>
        <w:rPr>
          <w:rFonts w:cs="Courier New"/>
          <w:sz w:val="24"/>
          <w:szCs w:val="24"/>
        </w:rPr>
      </w:pPr>
      <w:r w:rsidRPr="000D3B5A">
        <w:rPr>
          <w:rFonts w:cs="Courier New"/>
          <w:sz w:val="24"/>
          <w:szCs w:val="24"/>
          <w:u w:val="single"/>
        </w:rPr>
        <w:t>Flexible dimension option</w:t>
      </w:r>
      <w:r w:rsidRPr="000D3B5A">
        <w:rPr>
          <w:rFonts w:cs="Courier New"/>
          <w:sz w:val="24"/>
          <w:szCs w:val="24"/>
        </w:rPr>
        <w:t xml:space="preserve">: Previously, parameters had only one option for the number of values [that is, the dimension(s)] specified in the Parameter File. Now, many parameters can be specified using the original dimension(s) or using compatible dimensions up to a maximum number of values based on the specified dimension(s). For example, some parameters had a maximum dimension of </w:t>
      </w:r>
      <w:r w:rsidRPr="000D3B5A">
        <w:rPr>
          <w:rFonts w:cs="Courier New"/>
          <w:b/>
          <w:sz w:val="24"/>
          <w:szCs w:val="24"/>
        </w:rPr>
        <w:t>nmonths</w:t>
      </w:r>
      <w:r w:rsidRPr="000D3B5A">
        <w:rPr>
          <w:rFonts w:cs="Courier New"/>
          <w:sz w:val="24"/>
          <w:szCs w:val="24"/>
        </w:rPr>
        <w:t xml:space="preserve"> and now have a maximum dimension of </w:t>
      </w:r>
      <w:r w:rsidRPr="000D3B5A">
        <w:rPr>
          <w:rFonts w:cs="Courier New"/>
          <w:b/>
          <w:sz w:val="24"/>
          <w:szCs w:val="24"/>
        </w:rPr>
        <w:t>nhru</w:t>
      </w:r>
      <w:proofErr w:type="gramStart"/>
      <w:r w:rsidRPr="000D3B5A">
        <w:rPr>
          <w:rFonts w:cs="Courier New"/>
          <w:sz w:val="24"/>
          <w:szCs w:val="24"/>
        </w:rPr>
        <w:t>,</w:t>
      </w:r>
      <w:r w:rsidRPr="000D3B5A">
        <w:rPr>
          <w:rFonts w:cs="Courier New"/>
          <w:b/>
          <w:sz w:val="24"/>
          <w:szCs w:val="24"/>
        </w:rPr>
        <w:t>nmonths</w:t>
      </w:r>
      <w:proofErr w:type="gramEnd"/>
      <w:r w:rsidRPr="000D3B5A">
        <w:rPr>
          <w:rFonts w:cs="Courier New"/>
          <w:sz w:val="24"/>
          <w:szCs w:val="24"/>
        </w:rPr>
        <w:t xml:space="preserve">. Possible dimensions for a parameter with a maximum dimension of </w:t>
      </w:r>
      <w:r w:rsidRPr="000D3B5A">
        <w:rPr>
          <w:rFonts w:cs="Courier New"/>
          <w:b/>
          <w:sz w:val="24"/>
          <w:szCs w:val="24"/>
        </w:rPr>
        <w:t>nhru</w:t>
      </w:r>
      <w:proofErr w:type="gramStart"/>
      <w:r w:rsidRPr="000D3B5A">
        <w:rPr>
          <w:rFonts w:cs="Courier New"/>
          <w:sz w:val="24"/>
          <w:szCs w:val="24"/>
        </w:rPr>
        <w:t>,</w:t>
      </w:r>
      <w:r w:rsidRPr="000D3B5A">
        <w:rPr>
          <w:rFonts w:cs="Courier New"/>
          <w:b/>
          <w:sz w:val="24"/>
          <w:szCs w:val="24"/>
        </w:rPr>
        <w:t>nmonths</w:t>
      </w:r>
      <w:proofErr w:type="gramEnd"/>
      <w:r w:rsidRPr="000D3B5A">
        <w:rPr>
          <w:rFonts w:cs="Courier New"/>
          <w:sz w:val="24"/>
          <w:szCs w:val="24"/>
        </w:rPr>
        <w:t xml:space="preserve"> are </w:t>
      </w:r>
      <w:r w:rsidRPr="000D3B5A">
        <w:rPr>
          <w:rFonts w:cs="Courier New"/>
          <w:b/>
          <w:sz w:val="24"/>
          <w:szCs w:val="24"/>
        </w:rPr>
        <w:t>one</w:t>
      </w:r>
      <w:r w:rsidRPr="000D3B5A">
        <w:rPr>
          <w:rFonts w:cs="Courier New"/>
          <w:sz w:val="24"/>
          <w:szCs w:val="24"/>
        </w:rPr>
        <w:t xml:space="preserve">, </w:t>
      </w:r>
      <w:r w:rsidRPr="000D3B5A">
        <w:rPr>
          <w:rFonts w:cs="Courier New"/>
          <w:b/>
          <w:sz w:val="24"/>
          <w:szCs w:val="24"/>
        </w:rPr>
        <w:t>nmonths</w:t>
      </w:r>
      <w:r w:rsidRPr="000D3B5A">
        <w:rPr>
          <w:rFonts w:cs="Courier New"/>
          <w:sz w:val="24"/>
          <w:szCs w:val="24"/>
        </w:rPr>
        <w:t xml:space="preserve">, </w:t>
      </w:r>
      <w:r w:rsidRPr="000D3B5A">
        <w:rPr>
          <w:rFonts w:cs="Courier New"/>
          <w:b/>
          <w:sz w:val="24"/>
          <w:szCs w:val="24"/>
        </w:rPr>
        <w:t>nsub</w:t>
      </w:r>
      <w:r w:rsidRPr="000D3B5A">
        <w:rPr>
          <w:rFonts w:cs="Courier New"/>
          <w:sz w:val="24"/>
          <w:szCs w:val="24"/>
        </w:rPr>
        <w:t>,</w:t>
      </w:r>
      <w:r w:rsidRPr="000D3B5A">
        <w:rPr>
          <w:rFonts w:cs="Courier New"/>
          <w:b/>
          <w:sz w:val="24"/>
          <w:szCs w:val="24"/>
        </w:rPr>
        <w:t xml:space="preserve"> nsub</w:t>
      </w:r>
      <w:r w:rsidRPr="000D3B5A">
        <w:rPr>
          <w:rFonts w:cs="Courier New"/>
          <w:sz w:val="24"/>
          <w:szCs w:val="24"/>
        </w:rPr>
        <w:t xml:space="preserve">, </w:t>
      </w:r>
      <w:r w:rsidRPr="000D3B5A">
        <w:rPr>
          <w:rFonts w:cs="Courier New"/>
          <w:b/>
          <w:sz w:val="24"/>
          <w:szCs w:val="24"/>
        </w:rPr>
        <w:t>nmonths</w:t>
      </w:r>
      <w:r w:rsidRPr="000D3B5A">
        <w:rPr>
          <w:rFonts w:cs="Courier New"/>
          <w:sz w:val="24"/>
          <w:szCs w:val="24"/>
        </w:rPr>
        <w:t xml:space="preserve">, </w:t>
      </w:r>
      <w:r w:rsidRPr="000D3B5A">
        <w:rPr>
          <w:rFonts w:cs="Courier New"/>
          <w:b/>
          <w:sz w:val="24"/>
          <w:szCs w:val="24"/>
        </w:rPr>
        <w:t>nhru</w:t>
      </w:r>
      <w:r w:rsidRPr="000D3B5A">
        <w:rPr>
          <w:rFonts w:cs="Courier New"/>
          <w:sz w:val="24"/>
          <w:szCs w:val="24"/>
        </w:rPr>
        <w:t xml:space="preserve">, and </w:t>
      </w:r>
      <w:r w:rsidRPr="000D3B5A">
        <w:rPr>
          <w:rFonts w:cs="Courier New"/>
          <w:b/>
          <w:sz w:val="24"/>
          <w:szCs w:val="24"/>
        </w:rPr>
        <w:t>nhru</w:t>
      </w:r>
      <w:r w:rsidRPr="000D3B5A">
        <w:rPr>
          <w:rFonts w:cs="Courier New"/>
          <w:sz w:val="24"/>
          <w:szCs w:val="24"/>
        </w:rPr>
        <w:t>,</w:t>
      </w:r>
      <w:r w:rsidRPr="000D3B5A">
        <w:rPr>
          <w:rFonts w:cs="Courier New"/>
          <w:b/>
          <w:sz w:val="24"/>
          <w:szCs w:val="24"/>
        </w:rPr>
        <w:t>nmonths</w:t>
      </w:r>
      <w:r w:rsidRPr="000D3B5A">
        <w:rPr>
          <w:rFonts w:cs="Courier New"/>
          <w:sz w:val="24"/>
          <w:szCs w:val="24"/>
        </w:rPr>
        <w:t xml:space="preserve">. Possible dimensions for a parameter with a maximum dimension of </w:t>
      </w:r>
      <w:r w:rsidRPr="000D3B5A">
        <w:rPr>
          <w:rFonts w:cs="Courier New"/>
          <w:b/>
          <w:sz w:val="24"/>
          <w:szCs w:val="24"/>
        </w:rPr>
        <w:t>nhru</w:t>
      </w:r>
      <w:r w:rsidRPr="000D3B5A">
        <w:rPr>
          <w:rFonts w:cs="Courier New"/>
          <w:sz w:val="24"/>
          <w:szCs w:val="24"/>
        </w:rPr>
        <w:t xml:space="preserve"> are </w:t>
      </w:r>
      <w:r w:rsidRPr="000D3B5A">
        <w:rPr>
          <w:rFonts w:cs="Courier New"/>
          <w:b/>
          <w:sz w:val="24"/>
          <w:szCs w:val="24"/>
        </w:rPr>
        <w:t>one</w:t>
      </w:r>
      <w:r w:rsidRPr="000D3B5A">
        <w:rPr>
          <w:rFonts w:cs="Courier New"/>
          <w:sz w:val="24"/>
          <w:szCs w:val="24"/>
        </w:rPr>
        <w:t xml:space="preserve">, </w:t>
      </w:r>
      <w:r w:rsidRPr="000D3B5A">
        <w:rPr>
          <w:rFonts w:cs="Courier New"/>
          <w:b/>
          <w:sz w:val="24"/>
          <w:szCs w:val="24"/>
        </w:rPr>
        <w:t>nsub</w:t>
      </w:r>
      <w:r w:rsidRPr="000D3B5A">
        <w:rPr>
          <w:rFonts w:cs="Courier New"/>
          <w:sz w:val="24"/>
          <w:szCs w:val="24"/>
        </w:rPr>
        <w:t>,</w:t>
      </w:r>
      <w:r w:rsidRPr="000D3B5A">
        <w:rPr>
          <w:rFonts w:cs="Courier New"/>
          <w:b/>
          <w:sz w:val="24"/>
          <w:szCs w:val="24"/>
        </w:rPr>
        <w:t xml:space="preserve"> </w:t>
      </w:r>
      <w:r w:rsidRPr="000D3B5A">
        <w:rPr>
          <w:rFonts w:cs="Courier New"/>
          <w:sz w:val="24"/>
          <w:szCs w:val="24"/>
        </w:rPr>
        <w:t xml:space="preserve">and </w:t>
      </w:r>
      <w:r w:rsidRPr="000D3B5A">
        <w:rPr>
          <w:rFonts w:cs="Courier New"/>
          <w:b/>
          <w:sz w:val="24"/>
          <w:szCs w:val="24"/>
        </w:rPr>
        <w:t>nhru</w:t>
      </w:r>
      <w:r w:rsidRPr="000D3B5A">
        <w:rPr>
          <w:rFonts w:cs="Courier New"/>
          <w:sz w:val="24"/>
          <w:szCs w:val="24"/>
        </w:rPr>
        <w:t xml:space="preserve">. Possible dimensions for a parameter with a maximum dimension of </w:t>
      </w:r>
      <w:r w:rsidRPr="000D3B5A">
        <w:rPr>
          <w:rFonts w:cs="Courier New"/>
          <w:b/>
          <w:sz w:val="24"/>
          <w:szCs w:val="24"/>
        </w:rPr>
        <w:t>nssr</w:t>
      </w:r>
      <w:r w:rsidRPr="000D3B5A">
        <w:rPr>
          <w:rFonts w:cs="Courier New"/>
          <w:sz w:val="24"/>
          <w:szCs w:val="24"/>
        </w:rPr>
        <w:t xml:space="preserve"> are </w:t>
      </w:r>
      <w:r w:rsidRPr="000D3B5A">
        <w:rPr>
          <w:rFonts w:cs="Courier New"/>
          <w:b/>
          <w:sz w:val="24"/>
          <w:szCs w:val="24"/>
        </w:rPr>
        <w:t>one</w:t>
      </w:r>
      <w:r w:rsidRPr="000D3B5A">
        <w:rPr>
          <w:rFonts w:cs="Courier New"/>
          <w:sz w:val="24"/>
          <w:szCs w:val="24"/>
        </w:rPr>
        <w:t xml:space="preserve">, </w:t>
      </w:r>
      <w:r w:rsidRPr="000D3B5A">
        <w:rPr>
          <w:rFonts w:cs="Courier New"/>
          <w:b/>
          <w:sz w:val="24"/>
          <w:szCs w:val="24"/>
        </w:rPr>
        <w:t>nsub</w:t>
      </w:r>
      <w:r w:rsidRPr="000D3B5A">
        <w:rPr>
          <w:rFonts w:cs="Courier New"/>
          <w:sz w:val="24"/>
          <w:szCs w:val="24"/>
        </w:rPr>
        <w:t>,</w:t>
      </w:r>
      <w:r w:rsidRPr="000D3B5A">
        <w:rPr>
          <w:rFonts w:cs="Courier New"/>
          <w:b/>
          <w:sz w:val="24"/>
          <w:szCs w:val="24"/>
        </w:rPr>
        <w:t xml:space="preserve"> </w:t>
      </w:r>
      <w:r w:rsidRPr="000D3B5A">
        <w:rPr>
          <w:rFonts w:cs="Courier New"/>
          <w:sz w:val="24"/>
          <w:szCs w:val="24"/>
        </w:rPr>
        <w:t xml:space="preserve">and </w:t>
      </w:r>
      <w:r w:rsidRPr="000D3B5A">
        <w:rPr>
          <w:rFonts w:cs="Courier New"/>
          <w:b/>
          <w:sz w:val="24"/>
          <w:szCs w:val="24"/>
        </w:rPr>
        <w:t>nssr</w:t>
      </w:r>
      <w:r w:rsidRPr="000D3B5A">
        <w:rPr>
          <w:rFonts w:cs="Courier New"/>
          <w:sz w:val="24"/>
          <w:szCs w:val="24"/>
        </w:rPr>
        <w:t xml:space="preserve">. Possible dimensions for a parameter with a maximum dimension of </w:t>
      </w:r>
      <w:r w:rsidRPr="000D3B5A">
        <w:rPr>
          <w:rFonts w:cs="Courier New"/>
          <w:b/>
          <w:sz w:val="24"/>
          <w:szCs w:val="24"/>
        </w:rPr>
        <w:t>ngw</w:t>
      </w:r>
      <w:r w:rsidRPr="000D3B5A">
        <w:rPr>
          <w:rFonts w:cs="Courier New"/>
          <w:sz w:val="24"/>
          <w:szCs w:val="24"/>
        </w:rPr>
        <w:t xml:space="preserve"> are </w:t>
      </w:r>
      <w:r w:rsidRPr="000D3B5A">
        <w:rPr>
          <w:rFonts w:cs="Courier New"/>
          <w:b/>
          <w:sz w:val="24"/>
          <w:szCs w:val="24"/>
        </w:rPr>
        <w:t>one</w:t>
      </w:r>
      <w:r w:rsidRPr="000D3B5A">
        <w:rPr>
          <w:rFonts w:cs="Courier New"/>
          <w:sz w:val="24"/>
          <w:szCs w:val="24"/>
        </w:rPr>
        <w:t xml:space="preserve">, </w:t>
      </w:r>
      <w:r w:rsidRPr="000D3B5A">
        <w:rPr>
          <w:rFonts w:cs="Courier New"/>
          <w:b/>
          <w:sz w:val="24"/>
          <w:szCs w:val="24"/>
        </w:rPr>
        <w:t>nsub</w:t>
      </w:r>
      <w:r w:rsidRPr="000D3B5A">
        <w:rPr>
          <w:rFonts w:cs="Courier New"/>
          <w:sz w:val="24"/>
          <w:szCs w:val="24"/>
        </w:rPr>
        <w:t>,</w:t>
      </w:r>
      <w:r w:rsidRPr="000D3B5A">
        <w:rPr>
          <w:rFonts w:cs="Courier New"/>
          <w:b/>
          <w:sz w:val="24"/>
          <w:szCs w:val="24"/>
        </w:rPr>
        <w:t xml:space="preserve"> </w:t>
      </w:r>
      <w:r w:rsidRPr="000D3B5A">
        <w:rPr>
          <w:rFonts w:cs="Courier New"/>
          <w:sz w:val="24"/>
          <w:szCs w:val="24"/>
        </w:rPr>
        <w:t xml:space="preserve">and </w:t>
      </w:r>
      <w:r w:rsidRPr="000D3B5A">
        <w:rPr>
          <w:rFonts w:cs="Courier New"/>
          <w:b/>
          <w:sz w:val="24"/>
          <w:szCs w:val="24"/>
        </w:rPr>
        <w:t>ngw</w:t>
      </w:r>
      <w:r w:rsidRPr="000D3B5A">
        <w:rPr>
          <w:rFonts w:cs="Courier New"/>
          <w:sz w:val="24"/>
          <w:szCs w:val="24"/>
        </w:rPr>
        <w:t xml:space="preserve">. GSFLOW will read the dimension and number of values and load the parameter array used in the model to the maximum dimension. Thus, the user has several </w:t>
      </w:r>
      <w:r w:rsidRPr="000D3B5A">
        <w:rPr>
          <w:rFonts w:cs="Courier New"/>
          <w:sz w:val="24"/>
          <w:szCs w:val="24"/>
        </w:rPr>
        <w:lastRenderedPageBreak/>
        <w:t xml:space="preserve">options to specify the number of parameter values based on the spatial and temporal variability of the parameter, available data, or some other modeling purpose. As the number of HRUs is increased, the specified parameter values to the maximum dimension the amount of memory used for an execution will be greater by the memory difference between the original maximum number values and new maximum number of values. The maximum number of values for most parameters has not changed. Maximum parameter dimensions are identified in PRMS-IV updated </w:t>
      </w:r>
      <w:r w:rsidRPr="00E42C83">
        <w:rPr>
          <w:rFonts w:cs="Courier New"/>
          <w:sz w:val="24"/>
          <w:szCs w:val="24"/>
        </w:rPr>
        <w:t>tables 1-1 and 1-3</w:t>
      </w:r>
      <w:r>
        <w:rPr>
          <w:rFonts w:cs="Courier New"/>
          <w:sz w:val="24"/>
          <w:szCs w:val="24"/>
        </w:rPr>
        <w:t xml:space="preserve"> (</w:t>
      </w:r>
      <w:r w:rsidRPr="00E42C83">
        <w:rPr>
          <w:rFonts w:cs="Courier New"/>
          <w:sz w:val="24"/>
          <w:szCs w:val="24"/>
        </w:rPr>
        <w:t>ftp://brrftp.cr.usgs.gov/pub/mows/software/prms/4.0.1/PRMS_tableUpdates_4.0.1.pdf</w:t>
      </w:r>
      <w:r>
        <w:rPr>
          <w:rFonts w:cs="Courier New"/>
          <w:sz w:val="24"/>
          <w:szCs w:val="24"/>
        </w:rPr>
        <w:t>).</w:t>
      </w:r>
    </w:p>
    <w:p w14:paraId="443FDDBC" w14:textId="77777777" w:rsidR="00132F24" w:rsidRDefault="00132F24" w:rsidP="00132F24">
      <w:pPr>
        <w:ind w:left="360"/>
        <w:rPr>
          <w:rFonts w:cs="Courier New"/>
          <w:sz w:val="24"/>
          <w:szCs w:val="24"/>
        </w:rPr>
      </w:pPr>
    </w:p>
    <w:p w14:paraId="612A45D8" w14:textId="77777777" w:rsidR="00132F24" w:rsidRDefault="00132F24" w:rsidP="00132F24">
      <w:pPr>
        <w:ind w:left="360"/>
        <w:rPr>
          <w:rFonts w:cs="Courier New"/>
          <w:sz w:val="24"/>
          <w:szCs w:val="24"/>
        </w:rPr>
      </w:pPr>
      <w:r w:rsidRPr="006D51A6">
        <w:rPr>
          <w:rFonts w:cs="Courier New"/>
          <w:sz w:val="24"/>
          <w:szCs w:val="24"/>
        </w:rPr>
        <w:t>The flexible dimension option was added to accommodate simulation of l</w:t>
      </w:r>
      <w:r>
        <w:rPr>
          <w:rFonts w:cs="Courier New"/>
          <w:sz w:val="24"/>
          <w:szCs w:val="24"/>
        </w:rPr>
        <w:t>arge model domains that require</w:t>
      </w:r>
      <w:r w:rsidRPr="006D51A6">
        <w:rPr>
          <w:rFonts w:cs="Courier New"/>
          <w:sz w:val="24"/>
          <w:szCs w:val="24"/>
        </w:rPr>
        <w:t xml:space="preserve"> increased spatial and/or temporal distribution of parameter values. Additionally, the number of lines in Parameter Files can be significantly reduced by specifying a single (dimension </w:t>
      </w:r>
      <w:r w:rsidRPr="006D51A6">
        <w:rPr>
          <w:rFonts w:cs="Courier New"/>
          <w:b/>
          <w:sz w:val="24"/>
          <w:szCs w:val="24"/>
        </w:rPr>
        <w:t>one</w:t>
      </w:r>
      <w:r w:rsidRPr="006D51A6">
        <w:rPr>
          <w:rFonts w:cs="Courier New"/>
          <w:sz w:val="24"/>
          <w:szCs w:val="24"/>
        </w:rPr>
        <w:t xml:space="preserve">) or </w:t>
      </w:r>
      <w:r w:rsidRPr="006D51A6">
        <w:rPr>
          <w:rFonts w:cs="Courier New"/>
          <w:b/>
          <w:sz w:val="24"/>
          <w:szCs w:val="24"/>
        </w:rPr>
        <w:t>nsub</w:t>
      </w:r>
      <w:r w:rsidRPr="006D51A6">
        <w:rPr>
          <w:rFonts w:cs="Courier New"/>
          <w:sz w:val="24"/>
          <w:szCs w:val="24"/>
        </w:rPr>
        <w:t xml:space="preserve"> values for parameters that have a constant value for all HRUs or subbasins. This capability may change results when dimensions are specified </w:t>
      </w:r>
      <w:r>
        <w:rPr>
          <w:rFonts w:cs="Courier New"/>
          <w:sz w:val="24"/>
          <w:szCs w:val="24"/>
        </w:rPr>
        <w:t xml:space="preserve">to be </w:t>
      </w:r>
      <w:r w:rsidRPr="006D51A6">
        <w:rPr>
          <w:rFonts w:cs="Courier New"/>
          <w:sz w:val="24"/>
          <w:szCs w:val="24"/>
        </w:rPr>
        <w:t xml:space="preserve">greater than the original dimension(s). If the parameter dimensions are not changed, results should be the same. However, some computations </w:t>
      </w:r>
      <w:r>
        <w:rPr>
          <w:rFonts w:cs="Courier New"/>
          <w:sz w:val="24"/>
          <w:szCs w:val="24"/>
        </w:rPr>
        <w:t xml:space="preserve">in the </w:t>
      </w:r>
      <w:r w:rsidRPr="006D51A6">
        <w:rPr>
          <w:rFonts w:ascii="Courier New" w:hAnsi="Courier New" w:cs="Courier New"/>
        </w:rPr>
        <w:t>ddsolrad</w:t>
      </w:r>
      <w:r w:rsidRPr="006D51A6">
        <w:rPr>
          <w:rFonts w:cs="Courier New"/>
          <w:sz w:val="24"/>
          <w:szCs w:val="24"/>
        </w:rPr>
        <w:t xml:space="preserve"> and </w:t>
      </w:r>
      <w:r w:rsidRPr="006D51A6">
        <w:rPr>
          <w:rFonts w:ascii="Courier New" w:hAnsi="Courier New" w:cs="Courier New"/>
        </w:rPr>
        <w:t>ccsolrad</w:t>
      </w:r>
      <w:r w:rsidRPr="006D51A6">
        <w:rPr>
          <w:rFonts w:cs="Courier New"/>
          <w:sz w:val="24"/>
          <w:szCs w:val="24"/>
        </w:rPr>
        <w:t xml:space="preserve"> </w:t>
      </w:r>
      <w:r>
        <w:rPr>
          <w:rFonts w:cs="Courier New"/>
          <w:sz w:val="24"/>
          <w:szCs w:val="24"/>
        </w:rPr>
        <w:t xml:space="preserve">modules </w:t>
      </w:r>
      <w:r w:rsidRPr="006D51A6">
        <w:rPr>
          <w:rFonts w:cs="Courier New"/>
          <w:sz w:val="24"/>
          <w:szCs w:val="24"/>
        </w:rPr>
        <w:t xml:space="preserve">are based on variables for each HRU rather than basin-wide variables, so the potential solar radiation (variable </w:t>
      </w:r>
      <w:r w:rsidRPr="006D51A6">
        <w:rPr>
          <w:rFonts w:cs="Courier New"/>
          <w:i/>
          <w:sz w:val="24"/>
          <w:szCs w:val="24"/>
        </w:rPr>
        <w:t>swrad</w:t>
      </w:r>
      <w:r w:rsidRPr="006D51A6">
        <w:rPr>
          <w:rFonts w:cs="Courier New"/>
          <w:sz w:val="24"/>
          <w:szCs w:val="24"/>
        </w:rPr>
        <w:t xml:space="preserve">) can be significantly different than previous versions for large model domains. </w:t>
      </w:r>
    </w:p>
    <w:p w14:paraId="2DC6536D" w14:textId="77777777" w:rsidR="00132F24" w:rsidRDefault="00132F24" w:rsidP="00132F24">
      <w:pPr>
        <w:ind w:left="360"/>
        <w:rPr>
          <w:rFonts w:cs="Courier New"/>
          <w:sz w:val="24"/>
          <w:szCs w:val="24"/>
        </w:rPr>
      </w:pPr>
    </w:p>
    <w:p w14:paraId="2C7B3BEA" w14:textId="77777777" w:rsidR="00132F24" w:rsidRDefault="00132F24" w:rsidP="00132F24">
      <w:pPr>
        <w:ind w:left="360"/>
        <w:rPr>
          <w:rFonts w:cs="Courier New"/>
          <w:sz w:val="24"/>
          <w:szCs w:val="24"/>
        </w:rPr>
      </w:pPr>
      <w:r w:rsidRPr="006D51A6">
        <w:rPr>
          <w:rFonts w:cs="Courier New"/>
          <w:sz w:val="24"/>
          <w:szCs w:val="24"/>
        </w:rPr>
        <w:t xml:space="preserve">An example of </w:t>
      </w:r>
      <w:r>
        <w:rPr>
          <w:rFonts w:cs="Courier New"/>
          <w:sz w:val="24"/>
          <w:szCs w:val="24"/>
        </w:rPr>
        <w:t xml:space="preserve">a </w:t>
      </w:r>
      <w:r w:rsidRPr="006D51A6">
        <w:rPr>
          <w:rFonts w:cs="Courier New"/>
          <w:sz w:val="24"/>
          <w:szCs w:val="24"/>
        </w:rPr>
        <w:t xml:space="preserve">parameter with a maximum number of values equal to </w:t>
      </w:r>
      <w:r w:rsidRPr="006D51A6">
        <w:rPr>
          <w:rFonts w:cs="Courier New"/>
          <w:b/>
          <w:sz w:val="24"/>
          <w:szCs w:val="24"/>
        </w:rPr>
        <w:t>nhru</w:t>
      </w:r>
      <w:r w:rsidRPr="006D51A6">
        <w:rPr>
          <w:rFonts w:cs="Courier New"/>
          <w:sz w:val="24"/>
          <w:szCs w:val="24"/>
        </w:rPr>
        <w:t xml:space="preserve"> that might have the same value for all HRUs when specified as a regular grid is </w:t>
      </w:r>
      <w:r w:rsidRPr="006D51A6">
        <w:rPr>
          <w:rFonts w:cs="Courier New"/>
          <w:b/>
          <w:sz w:val="24"/>
          <w:szCs w:val="24"/>
        </w:rPr>
        <w:t>hru_area</w:t>
      </w:r>
      <w:r w:rsidRPr="006D51A6">
        <w:rPr>
          <w:rFonts w:cs="Courier New"/>
          <w:sz w:val="24"/>
          <w:szCs w:val="24"/>
        </w:rPr>
        <w:t xml:space="preserve">.  In this case, </w:t>
      </w:r>
      <w:r>
        <w:rPr>
          <w:rFonts w:cs="Courier New"/>
          <w:sz w:val="24"/>
          <w:szCs w:val="24"/>
        </w:rPr>
        <w:t>the area</w:t>
      </w:r>
      <w:r w:rsidRPr="006D51A6">
        <w:rPr>
          <w:rFonts w:cs="Courier New"/>
          <w:sz w:val="24"/>
          <w:szCs w:val="24"/>
        </w:rPr>
        <w:t xml:space="preserve"> </w:t>
      </w:r>
      <w:r>
        <w:rPr>
          <w:rFonts w:cs="Courier New"/>
          <w:sz w:val="24"/>
          <w:szCs w:val="24"/>
        </w:rPr>
        <w:t>of</w:t>
      </w:r>
      <w:r w:rsidRPr="006D51A6">
        <w:rPr>
          <w:rFonts w:cs="Courier New"/>
          <w:sz w:val="24"/>
          <w:szCs w:val="24"/>
        </w:rPr>
        <w:t xml:space="preserve"> each HRU can be specified as:</w:t>
      </w:r>
    </w:p>
    <w:p w14:paraId="0EB64625" w14:textId="77777777" w:rsidR="00132F24" w:rsidRPr="006D51A6" w:rsidRDefault="00132F24" w:rsidP="00132F24">
      <w:pPr>
        <w:ind w:left="360"/>
        <w:rPr>
          <w:rFonts w:cs="Courier New"/>
          <w:sz w:val="24"/>
          <w:szCs w:val="24"/>
        </w:rPr>
      </w:pPr>
    </w:p>
    <w:p w14:paraId="01ADAD85" w14:textId="77777777" w:rsidR="00132F24" w:rsidRPr="00493DA4" w:rsidRDefault="00132F24" w:rsidP="00132F24">
      <w:pPr>
        <w:ind w:firstLine="360"/>
        <w:rPr>
          <w:rFonts w:ascii="Courier New" w:hAnsi="Courier New" w:cs="Courier New"/>
        </w:rPr>
      </w:pPr>
      <w:r w:rsidRPr="00493DA4">
        <w:rPr>
          <w:rFonts w:ascii="Courier New" w:hAnsi="Courier New" w:cs="Courier New"/>
        </w:rPr>
        <w:t>####</w:t>
      </w:r>
    </w:p>
    <w:p w14:paraId="7EE68401" w14:textId="77777777" w:rsidR="00132F24" w:rsidRPr="00493DA4" w:rsidRDefault="00132F24" w:rsidP="00132F24">
      <w:pPr>
        <w:ind w:firstLine="360"/>
        <w:rPr>
          <w:rFonts w:ascii="Courier New" w:hAnsi="Courier New" w:cs="Courier New"/>
        </w:rPr>
      </w:pPr>
      <w:r w:rsidRPr="00493DA4">
        <w:rPr>
          <w:rFonts w:ascii="Courier New" w:hAnsi="Courier New" w:cs="Courier New"/>
        </w:rPr>
        <w:t>hru_area</w:t>
      </w:r>
    </w:p>
    <w:p w14:paraId="6C631F83" w14:textId="77777777" w:rsidR="00132F24" w:rsidRPr="00493DA4" w:rsidRDefault="00132F24" w:rsidP="00132F24">
      <w:pPr>
        <w:ind w:firstLine="360"/>
        <w:rPr>
          <w:rFonts w:ascii="Courier New" w:hAnsi="Courier New" w:cs="Courier New"/>
        </w:rPr>
      </w:pPr>
      <w:r w:rsidRPr="00493DA4">
        <w:rPr>
          <w:rFonts w:ascii="Courier New" w:hAnsi="Courier New" w:cs="Courier New"/>
        </w:rPr>
        <w:t>1</w:t>
      </w:r>
    </w:p>
    <w:p w14:paraId="31BCCCD1" w14:textId="77777777" w:rsidR="00132F24" w:rsidRPr="00493DA4" w:rsidRDefault="00132F24" w:rsidP="00132F24">
      <w:pPr>
        <w:ind w:firstLine="360"/>
        <w:rPr>
          <w:rFonts w:ascii="Courier New" w:hAnsi="Courier New" w:cs="Courier New"/>
        </w:rPr>
      </w:pPr>
      <w:proofErr w:type="gramStart"/>
      <w:r w:rsidRPr="00493DA4">
        <w:rPr>
          <w:rFonts w:ascii="Courier New" w:hAnsi="Courier New" w:cs="Courier New"/>
        </w:rPr>
        <w:t>one</w:t>
      </w:r>
      <w:proofErr w:type="gramEnd"/>
    </w:p>
    <w:p w14:paraId="330A3AE1" w14:textId="77777777" w:rsidR="00132F24" w:rsidRPr="00493DA4" w:rsidRDefault="00132F24" w:rsidP="00132F24">
      <w:pPr>
        <w:ind w:firstLine="360"/>
        <w:rPr>
          <w:rFonts w:ascii="Courier New" w:hAnsi="Courier New" w:cs="Courier New"/>
        </w:rPr>
      </w:pPr>
      <w:r w:rsidRPr="00493DA4">
        <w:rPr>
          <w:rFonts w:ascii="Courier New" w:hAnsi="Courier New" w:cs="Courier New"/>
        </w:rPr>
        <w:t>2</w:t>
      </w:r>
    </w:p>
    <w:p w14:paraId="2A81921F" w14:textId="77777777" w:rsidR="00132F24" w:rsidRPr="00493DA4" w:rsidRDefault="00132F24" w:rsidP="00132F24">
      <w:pPr>
        <w:ind w:firstLine="360"/>
        <w:rPr>
          <w:rFonts w:ascii="Courier New" w:hAnsi="Courier New" w:cs="Courier New"/>
        </w:rPr>
      </w:pPr>
      <w:r w:rsidRPr="00493DA4">
        <w:rPr>
          <w:rFonts w:ascii="Courier New" w:hAnsi="Courier New" w:cs="Courier New"/>
        </w:rPr>
        <w:t>90.0</w:t>
      </w:r>
    </w:p>
    <w:p w14:paraId="47CF7492" w14:textId="77777777" w:rsidR="00132F24" w:rsidRDefault="00132F24" w:rsidP="00132F24">
      <w:pPr>
        <w:rPr>
          <w:b/>
          <w:sz w:val="24"/>
          <w:u w:val="single"/>
        </w:rPr>
      </w:pPr>
    </w:p>
    <w:p w14:paraId="7CB7DF8D" w14:textId="77777777" w:rsidR="00132F24" w:rsidRDefault="00132F24" w:rsidP="00BE0D4E">
      <w:pPr>
        <w:pStyle w:val="ListParagraph"/>
        <w:numPr>
          <w:ilvl w:val="0"/>
          <w:numId w:val="2"/>
        </w:numPr>
        <w:rPr>
          <w:rFonts w:cs="Courier New"/>
          <w:sz w:val="24"/>
          <w:szCs w:val="24"/>
        </w:rPr>
      </w:pPr>
      <w:r w:rsidRPr="00AA710F">
        <w:rPr>
          <w:rFonts w:cs="Courier New"/>
          <w:sz w:val="24"/>
          <w:szCs w:val="24"/>
        </w:rPr>
        <w:t xml:space="preserve">The short-hand method for specification of parameter values as described on pages 4-5 in the </w:t>
      </w:r>
      <w:r>
        <w:rPr>
          <w:rFonts w:cs="Courier New"/>
          <w:sz w:val="24"/>
          <w:szCs w:val="24"/>
        </w:rPr>
        <w:t>‘</w:t>
      </w:r>
      <w:r w:rsidRPr="00AA710F">
        <w:rPr>
          <w:rFonts w:cs="Courier New"/>
          <w:sz w:val="24"/>
          <w:szCs w:val="24"/>
        </w:rPr>
        <w:t>GSFLOW_v1.1.3_Updates.pdf</w:t>
      </w:r>
      <w:r>
        <w:rPr>
          <w:rFonts w:cs="Courier New"/>
          <w:sz w:val="24"/>
          <w:szCs w:val="24"/>
        </w:rPr>
        <w:t>’</w:t>
      </w:r>
      <w:r w:rsidRPr="00AA710F">
        <w:rPr>
          <w:rFonts w:cs="Courier New"/>
          <w:sz w:val="24"/>
          <w:szCs w:val="24"/>
        </w:rPr>
        <w:t xml:space="preserve"> document included in the GSFLOW distribution is deprecated and no longer supported. </w:t>
      </w:r>
      <w:r>
        <w:rPr>
          <w:rFonts w:cs="Courier New"/>
          <w:sz w:val="24"/>
          <w:szCs w:val="24"/>
        </w:rPr>
        <w:t xml:space="preserve">While this option is available with </w:t>
      </w:r>
      <w:r w:rsidRPr="00AA710F">
        <w:rPr>
          <w:rFonts w:cs="Courier New"/>
          <w:sz w:val="24"/>
          <w:szCs w:val="24"/>
        </w:rPr>
        <w:t xml:space="preserve">this </w:t>
      </w:r>
      <w:r>
        <w:rPr>
          <w:rFonts w:cs="Courier New"/>
          <w:sz w:val="24"/>
          <w:szCs w:val="24"/>
        </w:rPr>
        <w:t xml:space="preserve">GSFLOW </w:t>
      </w:r>
      <w:r w:rsidRPr="00AA710F">
        <w:rPr>
          <w:rFonts w:cs="Courier New"/>
          <w:sz w:val="24"/>
          <w:szCs w:val="24"/>
        </w:rPr>
        <w:t>relea</w:t>
      </w:r>
      <w:r>
        <w:rPr>
          <w:rFonts w:cs="Courier New"/>
          <w:sz w:val="24"/>
          <w:szCs w:val="24"/>
        </w:rPr>
        <w:t>se, it is recommended that user</w:t>
      </w:r>
      <w:r w:rsidRPr="00AA710F">
        <w:rPr>
          <w:rFonts w:cs="Courier New"/>
          <w:sz w:val="24"/>
          <w:szCs w:val="24"/>
        </w:rPr>
        <w:t xml:space="preserve">s do not use it and </w:t>
      </w:r>
      <w:r>
        <w:rPr>
          <w:rFonts w:cs="Courier New"/>
          <w:sz w:val="24"/>
          <w:szCs w:val="24"/>
        </w:rPr>
        <w:t xml:space="preserve">that they </w:t>
      </w:r>
      <w:r w:rsidRPr="00AA710F">
        <w:rPr>
          <w:rFonts w:cs="Courier New"/>
          <w:sz w:val="24"/>
          <w:szCs w:val="24"/>
        </w:rPr>
        <w:t>convert any existing models to use the flexible dimension option.</w:t>
      </w:r>
    </w:p>
    <w:p w14:paraId="35080E3F" w14:textId="77777777" w:rsidR="00132F24" w:rsidRPr="00AA710F" w:rsidRDefault="00132F24" w:rsidP="00132F24">
      <w:pPr>
        <w:pStyle w:val="ListParagraph"/>
        <w:ind w:left="360"/>
        <w:rPr>
          <w:rFonts w:cs="Courier New"/>
          <w:sz w:val="24"/>
          <w:szCs w:val="24"/>
        </w:rPr>
      </w:pPr>
    </w:p>
    <w:p w14:paraId="111761A1" w14:textId="77777777" w:rsidR="00132F24" w:rsidRPr="003F0168" w:rsidRDefault="00132F24" w:rsidP="00BE0D4E">
      <w:pPr>
        <w:pStyle w:val="ListParagraph"/>
        <w:numPr>
          <w:ilvl w:val="0"/>
          <w:numId w:val="2"/>
        </w:numPr>
        <w:rPr>
          <w:rFonts w:cs="Courier New"/>
          <w:sz w:val="24"/>
          <w:szCs w:val="24"/>
        </w:rPr>
      </w:pPr>
      <w:r w:rsidRPr="00AA710F">
        <w:rPr>
          <w:rFonts w:cs="Courier New"/>
          <w:sz w:val="24"/>
          <w:szCs w:val="24"/>
          <w:u w:val="single"/>
        </w:rPr>
        <w:t>Surface-Depression Storage</w:t>
      </w:r>
      <w:r w:rsidRPr="00AA710F">
        <w:rPr>
          <w:rFonts w:cs="Courier New"/>
          <w:sz w:val="24"/>
          <w:szCs w:val="24"/>
        </w:rPr>
        <w:t>: Simulation of surface-depression storage is supported</w:t>
      </w:r>
      <w:r>
        <w:rPr>
          <w:rFonts w:cs="Courier New"/>
          <w:sz w:val="24"/>
          <w:szCs w:val="24"/>
        </w:rPr>
        <w:t xml:space="preserve"> with this version of GSFLOW</w:t>
      </w:r>
      <w:r w:rsidRPr="00AA710F">
        <w:rPr>
          <w:rFonts w:cs="Courier New"/>
          <w:sz w:val="24"/>
          <w:szCs w:val="24"/>
        </w:rPr>
        <w:t xml:space="preserve">. See Markstrom and others (2015) and Viger and others (2010) for </w:t>
      </w:r>
      <w:r>
        <w:rPr>
          <w:rFonts w:cs="Courier New"/>
          <w:sz w:val="24"/>
          <w:szCs w:val="24"/>
        </w:rPr>
        <w:t xml:space="preserve">a </w:t>
      </w:r>
      <w:r w:rsidRPr="00AA710F">
        <w:rPr>
          <w:rFonts w:cs="Courier New"/>
          <w:sz w:val="24"/>
          <w:szCs w:val="24"/>
        </w:rPr>
        <w:t>description of this option</w:t>
      </w:r>
      <w:r>
        <w:rPr>
          <w:rFonts w:cs="Courier New"/>
          <w:sz w:val="24"/>
          <w:szCs w:val="24"/>
        </w:rPr>
        <w:t xml:space="preserve">, as well as </w:t>
      </w:r>
      <w:r w:rsidRPr="00AA710F">
        <w:rPr>
          <w:rFonts w:cs="Courier New"/>
          <w:sz w:val="24"/>
          <w:szCs w:val="24"/>
        </w:rPr>
        <w:t xml:space="preserve">the updated PRMS-IV </w:t>
      </w:r>
      <w:hyperlink r:id="rId23" w:history="1">
        <w:r w:rsidRPr="009457F6">
          <w:rPr>
            <w:rStyle w:val="Hyperlink"/>
            <w:rFonts w:cs="Courier New"/>
            <w:sz w:val="24"/>
            <w:szCs w:val="24"/>
          </w:rPr>
          <w:t>tables 1-3 and 1-5</w:t>
        </w:r>
      </w:hyperlink>
      <w:r w:rsidRPr="00AA710F">
        <w:rPr>
          <w:rFonts w:cs="Courier New"/>
          <w:sz w:val="24"/>
          <w:szCs w:val="24"/>
        </w:rPr>
        <w:t xml:space="preserve"> </w:t>
      </w:r>
      <w:r>
        <w:rPr>
          <w:rFonts w:cs="Courier New"/>
          <w:sz w:val="24"/>
          <w:szCs w:val="24"/>
        </w:rPr>
        <w:t>(</w:t>
      </w:r>
      <w:r w:rsidRPr="00E42C83">
        <w:rPr>
          <w:rFonts w:cs="Courier New"/>
          <w:sz w:val="24"/>
          <w:szCs w:val="24"/>
        </w:rPr>
        <w:t>ftp://brrftp.cr.usgs.gov/pub/mows/software/prms/4.0.1/PRMS_tableUpdates_4.0.1.pdf</w:t>
      </w:r>
      <w:r>
        <w:rPr>
          <w:rFonts w:cs="Courier New"/>
          <w:sz w:val="24"/>
          <w:szCs w:val="24"/>
        </w:rPr>
        <w:t xml:space="preserve">) </w:t>
      </w:r>
      <w:r w:rsidRPr="00AA710F">
        <w:rPr>
          <w:rFonts w:cs="Courier New"/>
          <w:sz w:val="24"/>
          <w:szCs w:val="24"/>
        </w:rPr>
        <w:t>for descriptions of all current surface-depression input and computed results.</w:t>
      </w:r>
    </w:p>
    <w:p w14:paraId="49090FB1" w14:textId="77777777" w:rsidR="00132F24" w:rsidRPr="00AA710F" w:rsidRDefault="00132F24" w:rsidP="00132F24">
      <w:pPr>
        <w:pStyle w:val="ListParagraph"/>
        <w:ind w:left="360"/>
        <w:rPr>
          <w:rFonts w:cs="Courier New"/>
          <w:sz w:val="24"/>
          <w:szCs w:val="24"/>
        </w:rPr>
      </w:pPr>
    </w:p>
    <w:p w14:paraId="7BABC799" w14:textId="77777777" w:rsidR="00132F24" w:rsidRDefault="00132F24" w:rsidP="00BE0D4E">
      <w:pPr>
        <w:pStyle w:val="ListParagraph"/>
        <w:numPr>
          <w:ilvl w:val="0"/>
          <w:numId w:val="3"/>
        </w:numPr>
        <w:rPr>
          <w:sz w:val="24"/>
          <w:szCs w:val="24"/>
        </w:rPr>
      </w:pPr>
      <w:r w:rsidRPr="00AA710F">
        <w:rPr>
          <w:sz w:val="24"/>
          <w:szCs w:val="24"/>
          <w:u w:val="single"/>
        </w:rPr>
        <w:lastRenderedPageBreak/>
        <w:t>Restart option (or Use of Initial Conditions Files option)</w:t>
      </w:r>
      <w:r w:rsidRPr="00AA710F">
        <w:rPr>
          <w:sz w:val="24"/>
          <w:szCs w:val="24"/>
        </w:rPr>
        <w:t xml:space="preserve">: </w:t>
      </w:r>
      <w:r>
        <w:rPr>
          <w:sz w:val="24"/>
          <w:szCs w:val="24"/>
        </w:rPr>
        <w:t>This option has been</w:t>
      </w:r>
      <w:r w:rsidRPr="00AA710F">
        <w:rPr>
          <w:sz w:val="24"/>
          <w:szCs w:val="24"/>
        </w:rPr>
        <w:t xml:space="preserve"> enhanced with bug fixes. Modules affected: </w:t>
      </w:r>
      <w:r w:rsidRPr="00B218DD">
        <w:rPr>
          <w:rFonts w:ascii="Courier New" w:hAnsi="Courier New" w:cs="Courier New"/>
        </w:rPr>
        <w:t>potet_pan</w:t>
      </w:r>
      <w:r>
        <w:t xml:space="preserve">, </w:t>
      </w:r>
      <w:r w:rsidRPr="00B218DD">
        <w:rPr>
          <w:rFonts w:ascii="Courier New" w:hAnsi="Courier New" w:cs="Courier New"/>
        </w:rPr>
        <w:t>transp_tindex</w:t>
      </w:r>
      <w:r>
        <w:t xml:space="preserve">, </w:t>
      </w:r>
      <w:r w:rsidRPr="00B218DD">
        <w:rPr>
          <w:rFonts w:ascii="Courier New" w:hAnsi="Courier New" w:cs="Courier New"/>
        </w:rPr>
        <w:t>temp_dist2</w:t>
      </w:r>
      <w:r>
        <w:t xml:space="preserve">, </w:t>
      </w:r>
      <w:r w:rsidRPr="00B218DD">
        <w:rPr>
          <w:rFonts w:ascii="Courier New" w:hAnsi="Courier New" w:cs="Courier New"/>
        </w:rPr>
        <w:t>obs</w:t>
      </w:r>
      <w:r>
        <w:t xml:space="preserve">, </w:t>
      </w:r>
      <w:r w:rsidRPr="00B218DD">
        <w:rPr>
          <w:rFonts w:ascii="Courier New" w:hAnsi="Courier New" w:cs="Courier New"/>
        </w:rPr>
        <w:t>gwflow</w:t>
      </w:r>
      <w:r>
        <w:t xml:space="preserve">, </w:t>
      </w:r>
      <w:r w:rsidRPr="00B218DD">
        <w:rPr>
          <w:rFonts w:ascii="Courier New" w:hAnsi="Courier New" w:cs="Courier New"/>
        </w:rPr>
        <w:t>intcp</w:t>
      </w:r>
      <w:r>
        <w:t xml:space="preserve">, </w:t>
      </w:r>
      <w:r w:rsidRPr="00B218DD">
        <w:rPr>
          <w:rFonts w:ascii="Courier New" w:hAnsi="Courier New" w:cs="Courier New"/>
        </w:rPr>
        <w:t>climateflow</w:t>
      </w:r>
      <w:r>
        <w:t xml:space="preserve">, </w:t>
      </w:r>
      <w:r w:rsidRPr="00B218DD">
        <w:rPr>
          <w:rFonts w:ascii="Courier New" w:hAnsi="Courier New" w:cs="Courier New"/>
        </w:rPr>
        <w:t>temp_1sta</w:t>
      </w:r>
      <w:r>
        <w:t xml:space="preserve">, </w:t>
      </w:r>
      <w:r w:rsidRPr="00B218DD">
        <w:rPr>
          <w:rFonts w:ascii="Courier New" w:hAnsi="Courier New" w:cs="Courier New"/>
        </w:rPr>
        <w:t>temp_laps</w:t>
      </w:r>
      <w:r>
        <w:t xml:space="preserve">, </w:t>
      </w:r>
      <w:r w:rsidRPr="00B218DD">
        <w:rPr>
          <w:rFonts w:ascii="Courier New" w:hAnsi="Courier New" w:cs="Courier New"/>
        </w:rPr>
        <w:t>srunoff_smidx</w:t>
      </w:r>
      <w:r>
        <w:t xml:space="preserve">, </w:t>
      </w:r>
      <w:r w:rsidRPr="00B218DD">
        <w:rPr>
          <w:rFonts w:ascii="Courier New" w:hAnsi="Courier New" w:cs="Courier New"/>
        </w:rPr>
        <w:t>srunoff_carea</w:t>
      </w:r>
      <w:r>
        <w:t xml:space="preserve">, </w:t>
      </w:r>
      <w:r w:rsidRPr="00B218DD">
        <w:rPr>
          <w:rFonts w:ascii="Courier New" w:hAnsi="Courier New" w:cs="Courier New"/>
        </w:rPr>
        <w:t>snowcomp</w:t>
      </w:r>
      <w:r>
        <w:t xml:space="preserve">, </w:t>
      </w:r>
      <w:r w:rsidRPr="00B218DD">
        <w:rPr>
          <w:rFonts w:ascii="Courier New" w:hAnsi="Courier New" w:cs="Courier New"/>
        </w:rPr>
        <w:t>soilzone</w:t>
      </w:r>
      <w:r>
        <w:t xml:space="preserve">, </w:t>
      </w:r>
      <w:r w:rsidRPr="00B218DD">
        <w:rPr>
          <w:rFonts w:ascii="Courier New" w:hAnsi="Courier New" w:cs="Courier New"/>
        </w:rPr>
        <w:t>transp_tindex</w:t>
      </w:r>
      <w:r>
        <w:t xml:space="preserve">, </w:t>
      </w:r>
      <w:r w:rsidRPr="00B218DD">
        <w:rPr>
          <w:rFonts w:ascii="Courier New" w:hAnsi="Courier New" w:cs="Courier New"/>
        </w:rPr>
        <w:t>basin_sum</w:t>
      </w:r>
      <w:r>
        <w:t xml:space="preserve">, and </w:t>
      </w:r>
      <w:r w:rsidRPr="00B218DD">
        <w:rPr>
          <w:rFonts w:ascii="Courier New" w:hAnsi="Courier New" w:cs="Courier New"/>
        </w:rPr>
        <w:t>xyz_dist</w:t>
      </w:r>
      <w:r w:rsidRPr="00AA710F">
        <w:rPr>
          <w:sz w:val="24"/>
          <w:szCs w:val="24"/>
        </w:rPr>
        <w:t xml:space="preserve">. Restart code removed from </w:t>
      </w:r>
      <w:r w:rsidRPr="00E1584F">
        <w:rPr>
          <w:rFonts w:ascii="Courier New" w:hAnsi="Courier New" w:cs="Courier New"/>
        </w:rPr>
        <w:t>subbasin</w:t>
      </w:r>
      <w:r w:rsidRPr="00AA710F">
        <w:rPr>
          <w:sz w:val="24"/>
          <w:szCs w:val="24"/>
        </w:rPr>
        <w:t xml:space="preserve"> module.</w:t>
      </w:r>
    </w:p>
    <w:p w14:paraId="081531AB" w14:textId="77777777" w:rsidR="00132F24" w:rsidRDefault="00132F24" w:rsidP="00132F24">
      <w:pPr>
        <w:pStyle w:val="ListParagraph"/>
        <w:ind w:left="360"/>
        <w:rPr>
          <w:sz w:val="24"/>
          <w:szCs w:val="24"/>
        </w:rPr>
      </w:pPr>
    </w:p>
    <w:p w14:paraId="301F34FB" w14:textId="77777777" w:rsidR="00132F24" w:rsidRPr="00E42C83" w:rsidRDefault="00132F24" w:rsidP="00BE0D4E">
      <w:pPr>
        <w:pStyle w:val="ListParagraph"/>
        <w:numPr>
          <w:ilvl w:val="0"/>
          <w:numId w:val="3"/>
        </w:numPr>
        <w:rPr>
          <w:sz w:val="24"/>
          <w:szCs w:val="24"/>
        </w:rPr>
      </w:pPr>
      <w:r w:rsidRPr="00E42C83">
        <w:rPr>
          <w:rFonts w:cs="Courier New"/>
          <w:sz w:val="24"/>
          <w:szCs w:val="24"/>
          <w:u w:val="single"/>
        </w:rPr>
        <w:t>Solar Radiation and ET</w:t>
      </w:r>
      <w:r w:rsidRPr="00E42C83">
        <w:rPr>
          <w:rFonts w:cs="Courier New"/>
          <w:sz w:val="24"/>
          <w:szCs w:val="24"/>
        </w:rPr>
        <w:t>: Modifications made to the solar-radiation modules descr</w:t>
      </w:r>
      <w:r>
        <w:rPr>
          <w:rFonts w:cs="Courier New"/>
          <w:sz w:val="24"/>
          <w:szCs w:val="24"/>
        </w:rPr>
        <w:t>ibed on page 15</w:t>
      </w:r>
      <w:r w:rsidRPr="00E42C83">
        <w:rPr>
          <w:rFonts w:cs="Courier New"/>
          <w:sz w:val="24"/>
          <w:szCs w:val="24"/>
        </w:rPr>
        <w:t xml:space="preserve"> may lead to noticeable changes in simulation results for areally extensive basins in which there are large contrasts in topographic relief throughout the basin. For example, the modifications led to changes in simulated results for the Sagehen GSFLOW model distributed with the release because of the large relief in the basin and presence of north- and south-facing slopes. </w:t>
      </w:r>
    </w:p>
    <w:p w14:paraId="38403C14" w14:textId="77777777" w:rsidR="00132F24" w:rsidRPr="00AA710F" w:rsidRDefault="00132F24" w:rsidP="00132F24">
      <w:pPr>
        <w:pStyle w:val="ListParagraph"/>
        <w:ind w:left="360"/>
        <w:rPr>
          <w:sz w:val="24"/>
          <w:szCs w:val="24"/>
        </w:rPr>
      </w:pPr>
    </w:p>
    <w:p w14:paraId="134D9C44" w14:textId="77777777" w:rsidR="00132F24" w:rsidRDefault="00132F24" w:rsidP="00132F24">
      <w:pPr>
        <w:rPr>
          <w:b/>
          <w:sz w:val="24"/>
          <w:u w:val="single"/>
        </w:rPr>
      </w:pPr>
    </w:p>
    <w:p w14:paraId="23709DBE" w14:textId="77777777" w:rsidR="00132F24" w:rsidRPr="00E54B83" w:rsidRDefault="00132F24" w:rsidP="00132F24">
      <w:pPr>
        <w:rPr>
          <w:b/>
          <w:sz w:val="24"/>
          <w:szCs w:val="24"/>
          <w:u w:val="single"/>
        </w:rPr>
      </w:pPr>
      <w:r>
        <w:rPr>
          <w:b/>
          <w:sz w:val="24"/>
          <w:szCs w:val="24"/>
          <w:u w:val="single"/>
        </w:rPr>
        <w:t>New M</w:t>
      </w:r>
      <w:r w:rsidRPr="00E54B83">
        <w:rPr>
          <w:b/>
          <w:sz w:val="24"/>
          <w:szCs w:val="24"/>
          <w:u w:val="single"/>
        </w:rPr>
        <w:t xml:space="preserve">odules </w:t>
      </w:r>
      <w:r>
        <w:rPr>
          <w:b/>
          <w:sz w:val="24"/>
          <w:szCs w:val="24"/>
          <w:u w:val="single"/>
        </w:rPr>
        <w:t>and U</w:t>
      </w:r>
      <w:r w:rsidRPr="00E54B83">
        <w:rPr>
          <w:b/>
          <w:sz w:val="24"/>
          <w:szCs w:val="24"/>
          <w:u w:val="single"/>
        </w:rPr>
        <w:t xml:space="preserve">tility </w:t>
      </w:r>
      <w:r>
        <w:rPr>
          <w:b/>
          <w:sz w:val="24"/>
          <w:szCs w:val="24"/>
          <w:u w:val="single"/>
        </w:rPr>
        <w:t>R</w:t>
      </w:r>
      <w:r w:rsidRPr="00E54B83">
        <w:rPr>
          <w:b/>
          <w:sz w:val="24"/>
          <w:szCs w:val="24"/>
          <w:u w:val="single"/>
        </w:rPr>
        <w:t>outines</w:t>
      </w:r>
    </w:p>
    <w:p w14:paraId="32604EFA" w14:textId="77777777" w:rsidR="00132F24" w:rsidRDefault="00132F24" w:rsidP="00BE0D4E">
      <w:pPr>
        <w:pStyle w:val="ListParagraph"/>
        <w:numPr>
          <w:ilvl w:val="0"/>
          <w:numId w:val="4"/>
        </w:numPr>
        <w:rPr>
          <w:sz w:val="24"/>
          <w:szCs w:val="24"/>
        </w:rPr>
      </w:pPr>
      <w:r>
        <w:rPr>
          <w:sz w:val="24"/>
          <w:szCs w:val="24"/>
        </w:rPr>
        <w:t>Several new PRMS m</w:t>
      </w:r>
      <w:r w:rsidRPr="00046119">
        <w:rPr>
          <w:sz w:val="24"/>
          <w:szCs w:val="24"/>
        </w:rPr>
        <w:t>odules have been added for this GSFLOW release</w:t>
      </w:r>
      <w:r>
        <w:rPr>
          <w:sz w:val="24"/>
          <w:szCs w:val="24"/>
        </w:rPr>
        <w:t xml:space="preserve"> (</w:t>
      </w:r>
      <w:r w:rsidRPr="006E1BE2">
        <w:rPr>
          <w:rFonts w:ascii="Courier New" w:hAnsi="Courier New" w:cs="Courier New"/>
        </w:rPr>
        <w:t>ide_dist</w:t>
      </w:r>
      <w:proofErr w:type="gramStart"/>
      <w:r w:rsidRPr="00515123">
        <w:t>,</w:t>
      </w:r>
      <w:r>
        <w:t xml:space="preserve"> </w:t>
      </w:r>
      <w:r w:rsidRPr="00515123">
        <w:t xml:space="preserve"> </w:t>
      </w:r>
      <w:r w:rsidRPr="006E1BE2">
        <w:rPr>
          <w:rFonts w:ascii="Courier New" w:hAnsi="Courier New" w:cs="Courier New"/>
        </w:rPr>
        <w:t>potet</w:t>
      </w:r>
      <w:proofErr w:type="gramEnd"/>
      <w:r w:rsidRPr="006E1BE2">
        <w:rPr>
          <w:rFonts w:ascii="Courier New" w:hAnsi="Courier New" w:cs="Courier New"/>
        </w:rPr>
        <w:t>_hs</w:t>
      </w:r>
      <w:r w:rsidRPr="00515123">
        <w:t xml:space="preserve">, </w:t>
      </w:r>
      <w:r w:rsidRPr="006E1BE2">
        <w:rPr>
          <w:rFonts w:ascii="Courier New" w:hAnsi="Courier New" w:cs="Courier New"/>
        </w:rPr>
        <w:t>potet_pt</w:t>
      </w:r>
      <w:r w:rsidRPr="00515123">
        <w:t xml:space="preserve">, </w:t>
      </w:r>
      <w:r w:rsidRPr="006E1BE2">
        <w:rPr>
          <w:rFonts w:ascii="Courier New" w:hAnsi="Courier New" w:cs="Courier New"/>
        </w:rPr>
        <w:t>potet_pm</w:t>
      </w:r>
      <w:r w:rsidRPr="00515123">
        <w:t xml:space="preserve">, </w:t>
      </w:r>
      <w:r w:rsidRPr="006E1BE2">
        <w:rPr>
          <w:rFonts w:ascii="Courier New" w:hAnsi="Courier New" w:cs="Courier New"/>
        </w:rPr>
        <w:t>transp_frost</w:t>
      </w:r>
      <w:r w:rsidRPr="00515123">
        <w:t xml:space="preserve">, </w:t>
      </w:r>
      <w:r w:rsidRPr="006E1BE2">
        <w:rPr>
          <w:rFonts w:ascii="Courier New" w:hAnsi="Courier New" w:cs="Courier New"/>
        </w:rPr>
        <w:t>frost_date</w:t>
      </w:r>
      <w:r w:rsidRPr="00515123">
        <w:t xml:space="preserve">, </w:t>
      </w:r>
      <w:r w:rsidRPr="006E1BE2">
        <w:rPr>
          <w:rFonts w:ascii="Courier New" w:hAnsi="Courier New" w:cs="Courier New"/>
        </w:rPr>
        <w:t>muskingum</w:t>
      </w:r>
      <w:r>
        <w:rPr>
          <w:rFonts w:cs="Courier New"/>
        </w:rPr>
        <w:t xml:space="preserve"> , and </w:t>
      </w:r>
      <w:r w:rsidRPr="006E1BE2">
        <w:rPr>
          <w:rFonts w:ascii="Courier New" w:hAnsi="Courier New" w:cs="Courier New"/>
        </w:rPr>
        <w:t>strmflow_in_out</w:t>
      </w:r>
      <w:r>
        <w:rPr>
          <w:sz w:val="24"/>
          <w:szCs w:val="24"/>
        </w:rPr>
        <w:t>)</w:t>
      </w:r>
      <w:r w:rsidRPr="00046119">
        <w:rPr>
          <w:sz w:val="24"/>
          <w:szCs w:val="24"/>
        </w:rPr>
        <w:t xml:space="preserve">. See the PRMS-IV documentation manual for complete descriptions of these modules and online </w:t>
      </w:r>
      <w:hyperlink r:id="rId24" w:history="1">
        <w:r w:rsidRPr="00046119">
          <w:rPr>
            <w:rStyle w:val="Hyperlink"/>
            <w:sz w:val="24"/>
            <w:szCs w:val="24"/>
          </w:rPr>
          <w:t>table 2</w:t>
        </w:r>
      </w:hyperlink>
      <w:r w:rsidRPr="00046119">
        <w:rPr>
          <w:sz w:val="24"/>
          <w:szCs w:val="24"/>
        </w:rPr>
        <w:t xml:space="preserve"> </w:t>
      </w:r>
      <w:r>
        <w:rPr>
          <w:sz w:val="24"/>
          <w:szCs w:val="24"/>
        </w:rPr>
        <w:t>for brief descriptions of each module (as well as table 1 in “GSFLOW_Input_Instructions.pdf”).</w:t>
      </w:r>
    </w:p>
    <w:p w14:paraId="33C29534" w14:textId="77777777" w:rsidR="00132F24" w:rsidRPr="00046119" w:rsidRDefault="00132F24" w:rsidP="00132F24">
      <w:pPr>
        <w:pStyle w:val="ListParagraph"/>
        <w:rPr>
          <w:sz w:val="24"/>
          <w:szCs w:val="24"/>
        </w:rPr>
      </w:pPr>
    </w:p>
    <w:p w14:paraId="4AE2B133" w14:textId="77777777" w:rsidR="00132F24" w:rsidRDefault="00132F24" w:rsidP="00BE0D4E">
      <w:pPr>
        <w:pStyle w:val="ListParagraph"/>
        <w:numPr>
          <w:ilvl w:val="0"/>
          <w:numId w:val="4"/>
        </w:numPr>
      </w:pPr>
      <w:proofErr w:type="gramStart"/>
      <w:r w:rsidRPr="00415976">
        <w:rPr>
          <w:rFonts w:ascii="Courier New" w:hAnsi="Courier New" w:cs="Courier New"/>
        </w:rPr>
        <w:t>nhru_</w:t>
      </w:r>
      <w:r w:rsidRPr="001F13B1">
        <w:rPr>
          <w:rFonts w:ascii="Courier New" w:hAnsi="Courier New" w:cs="Courier New"/>
        </w:rPr>
        <w:t>summary</w:t>
      </w:r>
      <w:proofErr w:type="gramEnd"/>
      <w:r w:rsidRPr="001F13B1">
        <w:rPr>
          <w:rFonts w:cs="Courier New"/>
        </w:rPr>
        <w:t xml:space="preserve"> </w:t>
      </w:r>
      <w:r w:rsidRPr="00C9119C">
        <w:rPr>
          <w:rFonts w:cs="Courier New"/>
          <w:sz w:val="24"/>
          <w:szCs w:val="24"/>
        </w:rPr>
        <w:t>module</w:t>
      </w:r>
      <w:r w:rsidRPr="001F13B1">
        <w:t>: Output CSV files of user-</w:t>
      </w:r>
      <w:r w:rsidRPr="00E42C83">
        <w:t>selected output variables (see</w:t>
      </w:r>
      <w:r w:rsidRPr="007F0664">
        <w:t xml:space="preserve"> ‘nhru_summary.pdf’ in the ‘doc\Related reports’ subdirectory of the</w:t>
      </w:r>
      <w:r>
        <w:t xml:space="preserve"> GSFLOW distribution file.</w:t>
      </w:r>
    </w:p>
    <w:p w14:paraId="75B4CC0A" w14:textId="77777777" w:rsidR="00132F24" w:rsidRDefault="00132F24" w:rsidP="00132F24"/>
    <w:p w14:paraId="340485A8" w14:textId="77777777" w:rsidR="00132F24" w:rsidRDefault="00132F24" w:rsidP="00BE0D4E">
      <w:pPr>
        <w:pStyle w:val="ListParagraph"/>
        <w:numPr>
          <w:ilvl w:val="0"/>
          <w:numId w:val="4"/>
        </w:numPr>
      </w:pPr>
      <w:proofErr w:type="gramStart"/>
      <w:r w:rsidRPr="006E1BE2">
        <w:rPr>
          <w:rFonts w:ascii="Courier New" w:hAnsi="Courier New" w:cs="Courier New"/>
        </w:rPr>
        <w:t>routing</w:t>
      </w:r>
      <w:proofErr w:type="gramEnd"/>
      <w:r>
        <w:t xml:space="preserve">: </w:t>
      </w:r>
      <w:r w:rsidRPr="001F13B1">
        <w:rPr>
          <w:sz w:val="24"/>
          <w:szCs w:val="24"/>
        </w:rPr>
        <w:t>A utility routine to compute seg</w:t>
      </w:r>
      <w:r>
        <w:rPr>
          <w:sz w:val="24"/>
          <w:szCs w:val="24"/>
        </w:rPr>
        <w:t>ment variables used with stream-</w:t>
      </w:r>
      <w:r w:rsidRPr="001F13B1">
        <w:rPr>
          <w:sz w:val="24"/>
          <w:szCs w:val="24"/>
        </w:rPr>
        <w:t>routing modules</w:t>
      </w:r>
      <w:r>
        <w:t xml:space="preserve"> </w:t>
      </w:r>
      <w:r w:rsidRPr="006E1BE2">
        <w:rPr>
          <w:rFonts w:ascii="Courier New" w:hAnsi="Courier New" w:cs="Courier New"/>
        </w:rPr>
        <w:t>muskingum</w:t>
      </w:r>
      <w:r>
        <w:t xml:space="preserve"> </w:t>
      </w:r>
      <w:r w:rsidRPr="001F13B1">
        <w:rPr>
          <w:sz w:val="24"/>
          <w:szCs w:val="24"/>
        </w:rPr>
        <w:t>and</w:t>
      </w:r>
      <w:r>
        <w:t xml:space="preserve"> </w:t>
      </w:r>
      <w:r w:rsidRPr="006E1BE2">
        <w:rPr>
          <w:rFonts w:ascii="Courier New" w:hAnsi="Courier New" w:cs="Courier New"/>
        </w:rPr>
        <w:t>strmflow_in_out</w:t>
      </w:r>
      <w:r>
        <w:t xml:space="preserve">. </w:t>
      </w:r>
      <w:r w:rsidRPr="001F13B1">
        <w:rPr>
          <w:sz w:val="24"/>
          <w:szCs w:val="24"/>
        </w:rPr>
        <w:t xml:space="preserve">Most code </w:t>
      </w:r>
      <w:r>
        <w:rPr>
          <w:sz w:val="24"/>
          <w:szCs w:val="24"/>
        </w:rPr>
        <w:t xml:space="preserve">for this routine </w:t>
      </w:r>
      <w:r w:rsidRPr="001F13B1">
        <w:rPr>
          <w:sz w:val="24"/>
          <w:szCs w:val="24"/>
        </w:rPr>
        <w:t>was originally in the</w:t>
      </w:r>
      <w:r>
        <w:t xml:space="preserve"> </w:t>
      </w:r>
      <w:r w:rsidRPr="006E1BE2">
        <w:rPr>
          <w:rFonts w:ascii="Courier New" w:hAnsi="Courier New" w:cs="Courier New"/>
        </w:rPr>
        <w:t>muskingum</w:t>
      </w:r>
      <w:r>
        <w:t xml:space="preserve"> </w:t>
      </w:r>
      <w:r w:rsidRPr="001F13B1">
        <w:rPr>
          <w:sz w:val="24"/>
          <w:szCs w:val="24"/>
        </w:rPr>
        <w:t>module</w:t>
      </w:r>
      <w:r>
        <w:t>.</w:t>
      </w:r>
    </w:p>
    <w:p w14:paraId="2C8858C5" w14:textId="77777777" w:rsidR="00132F24" w:rsidRDefault="00132F24" w:rsidP="00132F24"/>
    <w:p w14:paraId="05C25623" w14:textId="77777777" w:rsidR="00132F24" w:rsidRDefault="00132F24" w:rsidP="00BE0D4E">
      <w:pPr>
        <w:pStyle w:val="ListParagraph"/>
        <w:numPr>
          <w:ilvl w:val="0"/>
          <w:numId w:val="4"/>
        </w:numPr>
      </w:pPr>
      <w:r w:rsidRPr="006E1BE2">
        <w:rPr>
          <w:rFonts w:ascii="Courier New" w:hAnsi="Courier New" w:cs="Courier New"/>
        </w:rPr>
        <w:t>prms_time</w:t>
      </w:r>
      <w:r>
        <w:t xml:space="preserve">: </w:t>
      </w:r>
      <w:r w:rsidRPr="001F13B1">
        <w:rPr>
          <w:sz w:val="24"/>
          <w:szCs w:val="24"/>
        </w:rPr>
        <w:t>A utility routine to set time-related variables for each time step that are used by most other modules. Most code was originally in the</w:t>
      </w:r>
      <w:r>
        <w:t xml:space="preserve"> </w:t>
      </w:r>
      <w:r w:rsidRPr="006E1BE2">
        <w:rPr>
          <w:rFonts w:ascii="Courier New" w:hAnsi="Courier New" w:cs="Courier New"/>
        </w:rPr>
        <w:t>obs</w:t>
      </w:r>
      <w:r>
        <w:t xml:space="preserve"> </w:t>
      </w:r>
      <w:r w:rsidRPr="001F13B1">
        <w:rPr>
          <w:sz w:val="24"/>
          <w:szCs w:val="24"/>
        </w:rPr>
        <w:t>module</w:t>
      </w:r>
      <w:r>
        <w:t>.</w:t>
      </w:r>
    </w:p>
    <w:p w14:paraId="0B6F24A8" w14:textId="77777777" w:rsidR="00132F24" w:rsidRDefault="00132F24" w:rsidP="00132F24"/>
    <w:p w14:paraId="41DDED64" w14:textId="77777777" w:rsidR="00132F24" w:rsidRDefault="00132F24" w:rsidP="00BE0D4E">
      <w:pPr>
        <w:pStyle w:val="ListParagraph"/>
        <w:numPr>
          <w:ilvl w:val="0"/>
          <w:numId w:val="4"/>
        </w:numPr>
      </w:pPr>
      <w:r w:rsidRPr="00605C5A">
        <w:rPr>
          <w:rFonts w:ascii="Courier New" w:hAnsi="Courier New" w:cs="Courier New"/>
        </w:rPr>
        <w:t>water_balance</w:t>
      </w:r>
      <w:r>
        <w:t xml:space="preserve">: </w:t>
      </w:r>
      <w:r w:rsidRPr="00594678">
        <w:rPr>
          <w:sz w:val="24"/>
          <w:szCs w:val="24"/>
        </w:rPr>
        <w:t>A utility routine to compute debug water budgets for the major hydrologic processes when control parameter</w:t>
      </w:r>
      <w:r>
        <w:t xml:space="preserve"> </w:t>
      </w:r>
      <w:r w:rsidRPr="00594678">
        <w:rPr>
          <w:b/>
          <w:sz w:val="24"/>
          <w:szCs w:val="24"/>
        </w:rPr>
        <w:t>print_debug</w:t>
      </w:r>
      <w:r>
        <w:t xml:space="preserve"> </w:t>
      </w:r>
      <w:r w:rsidRPr="00594678">
        <w:rPr>
          <w:sz w:val="24"/>
          <w:szCs w:val="24"/>
        </w:rPr>
        <w:t>is specified equal to</w:t>
      </w:r>
      <w:r>
        <w:t xml:space="preserve"> 1.</w:t>
      </w:r>
      <w:r w:rsidRPr="00605C5A">
        <w:t xml:space="preserve"> </w:t>
      </w:r>
      <w:r w:rsidRPr="00594678">
        <w:rPr>
          <w:sz w:val="24"/>
          <w:szCs w:val="24"/>
        </w:rPr>
        <w:t xml:space="preserve">Code </w:t>
      </w:r>
      <w:r>
        <w:rPr>
          <w:sz w:val="24"/>
          <w:szCs w:val="24"/>
        </w:rPr>
        <w:t>for this utility was originally in modules</w:t>
      </w:r>
      <w:r>
        <w:t xml:space="preserve"> </w:t>
      </w:r>
      <w:r w:rsidRPr="00605C5A">
        <w:rPr>
          <w:rFonts w:ascii="Courier New" w:hAnsi="Courier New" w:cs="Courier New"/>
        </w:rPr>
        <w:t>intcp</w:t>
      </w:r>
      <w:r w:rsidRPr="00605C5A">
        <w:t xml:space="preserve">, </w:t>
      </w:r>
      <w:r w:rsidRPr="00605C5A">
        <w:rPr>
          <w:rFonts w:ascii="Courier New" w:hAnsi="Courier New" w:cs="Courier New"/>
        </w:rPr>
        <w:t>soilzone</w:t>
      </w:r>
      <w:r w:rsidRPr="00605C5A">
        <w:t xml:space="preserve">, </w:t>
      </w:r>
      <w:r w:rsidRPr="00605C5A">
        <w:rPr>
          <w:rFonts w:ascii="Courier New" w:hAnsi="Courier New" w:cs="Courier New"/>
        </w:rPr>
        <w:t>srunoff_smidx</w:t>
      </w:r>
      <w:r w:rsidRPr="00605C5A">
        <w:t xml:space="preserve">, </w:t>
      </w:r>
      <w:r w:rsidRPr="00605C5A">
        <w:rPr>
          <w:rFonts w:ascii="Courier New" w:hAnsi="Courier New" w:cs="Courier New"/>
        </w:rPr>
        <w:t>srunoff_carea</w:t>
      </w:r>
      <w:r w:rsidRPr="00605C5A">
        <w:t xml:space="preserve">, </w:t>
      </w:r>
      <w:r w:rsidRPr="00605C5A">
        <w:rPr>
          <w:rFonts w:ascii="Courier New" w:hAnsi="Courier New" w:cs="Courier New"/>
        </w:rPr>
        <w:t>snowcomp</w:t>
      </w:r>
      <w:r w:rsidRPr="00605C5A">
        <w:t xml:space="preserve">, </w:t>
      </w:r>
      <w:r w:rsidRPr="00594678">
        <w:rPr>
          <w:sz w:val="24"/>
          <w:szCs w:val="24"/>
        </w:rPr>
        <w:t>and</w:t>
      </w:r>
      <w:r w:rsidRPr="00605C5A">
        <w:t xml:space="preserve"> </w:t>
      </w:r>
      <w:r w:rsidRPr="00605C5A">
        <w:rPr>
          <w:rFonts w:ascii="Courier New" w:hAnsi="Courier New" w:cs="Courier New"/>
        </w:rPr>
        <w:t>gwflow</w:t>
      </w:r>
      <w:r w:rsidRPr="00605C5A">
        <w:t>.</w:t>
      </w:r>
    </w:p>
    <w:p w14:paraId="79E8DD2E" w14:textId="77777777" w:rsidR="00132F24" w:rsidRDefault="00132F24" w:rsidP="00132F24"/>
    <w:p w14:paraId="757A3554" w14:textId="77777777" w:rsidR="00132F24" w:rsidRPr="00112849" w:rsidRDefault="00132F24" w:rsidP="00132F24">
      <w:pPr>
        <w:rPr>
          <w:sz w:val="24"/>
          <w:szCs w:val="24"/>
        </w:rPr>
      </w:pPr>
      <w:r w:rsidRPr="00112849">
        <w:rPr>
          <w:b/>
          <w:sz w:val="24"/>
          <w:szCs w:val="24"/>
          <w:u w:val="single"/>
        </w:rPr>
        <w:t>New Parameters</w:t>
      </w:r>
      <w:r w:rsidRPr="00112849">
        <w:rPr>
          <w:sz w:val="24"/>
          <w:szCs w:val="24"/>
        </w:rPr>
        <w:t xml:space="preserve"> </w:t>
      </w:r>
    </w:p>
    <w:p w14:paraId="6C5CCF06" w14:textId="77777777" w:rsidR="00132F24" w:rsidRPr="00112849" w:rsidRDefault="00132F24" w:rsidP="00132F24">
      <w:pPr>
        <w:ind w:firstLine="360"/>
        <w:rPr>
          <w:sz w:val="24"/>
          <w:szCs w:val="24"/>
          <w:u w:val="single"/>
        </w:rPr>
      </w:pPr>
      <w:r w:rsidRPr="00112849">
        <w:rPr>
          <w:sz w:val="24"/>
          <w:szCs w:val="24"/>
          <w:u w:val="single"/>
        </w:rPr>
        <w:t>New Parameters Specified in the Control File</w:t>
      </w:r>
    </w:p>
    <w:p w14:paraId="3F7F0E98" w14:textId="77777777" w:rsidR="00132F24" w:rsidRPr="00112849" w:rsidRDefault="00132F24" w:rsidP="00BE0D4E">
      <w:pPr>
        <w:pStyle w:val="ListParagraph"/>
        <w:numPr>
          <w:ilvl w:val="0"/>
          <w:numId w:val="4"/>
        </w:numPr>
        <w:rPr>
          <w:sz w:val="24"/>
          <w:szCs w:val="24"/>
        </w:rPr>
      </w:pPr>
      <w:r w:rsidRPr="00112849">
        <w:rPr>
          <w:b/>
          <w:sz w:val="24"/>
          <w:szCs w:val="24"/>
        </w:rPr>
        <w:t>parameter_check_flag</w:t>
      </w:r>
      <w:r w:rsidRPr="00112849">
        <w:rPr>
          <w:sz w:val="24"/>
          <w:szCs w:val="24"/>
        </w:rPr>
        <w:t xml:space="preserve">: A </w:t>
      </w:r>
      <w:r w:rsidRPr="00112849">
        <w:rPr>
          <w:rFonts w:cs="Courier New"/>
          <w:sz w:val="24"/>
          <w:szCs w:val="24"/>
        </w:rPr>
        <w:t>0</w:t>
      </w:r>
      <w:r w:rsidRPr="00112849">
        <w:rPr>
          <w:sz w:val="24"/>
          <w:szCs w:val="24"/>
        </w:rPr>
        <w:t xml:space="preserve"> value means perform parameter-range checks on a number of parameters, such as </w:t>
      </w:r>
      <w:r w:rsidRPr="00112849">
        <w:rPr>
          <w:b/>
          <w:sz w:val="24"/>
          <w:szCs w:val="24"/>
        </w:rPr>
        <w:t>soil_moist_max</w:t>
      </w:r>
      <w:r w:rsidRPr="00112849">
        <w:rPr>
          <w:sz w:val="24"/>
          <w:szCs w:val="24"/>
        </w:rPr>
        <w:t xml:space="preserve">, </w:t>
      </w:r>
      <w:r w:rsidRPr="00112849">
        <w:rPr>
          <w:b/>
          <w:sz w:val="24"/>
          <w:szCs w:val="24"/>
        </w:rPr>
        <w:t>soil_rechr_max</w:t>
      </w:r>
      <w:r w:rsidRPr="00112849">
        <w:rPr>
          <w:sz w:val="24"/>
          <w:szCs w:val="24"/>
        </w:rPr>
        <w:t xml:space="preserve">, </w:t>
      </w:r>
      <w:r w:rsidRPr="00112849">
        <w:rPr>
          <w:b/>
          <w:sz w:val="24"/>
          <w:szCs w:val="24"/>
        </w:rPr>
        <w:t>smidx_coef</w:t>
      </w:r>
      <w:r w:rsidRPr="00112849">
        <w:rPr>
          <w:sz w:val="24"/>
          <w:szCs w:val="24"/>
        </w:rPr>
        <w:t xml:space="preserve">, </w:t>
      </w:r>
      <w:r w:rsidRPr="00112849">
        <w:rPr>
          <w:b/>
          <w:sz w:val="24"/>
          <w:szCs w:val="24"/>
        </w:rPr>
        <w:t>smidx_exp</w:t>
      </w:r>
      <w:r w:rsidRPr="00112849">
        <w:rPr>
          <w:sz w:val="24"/>
          <w:szCs w:val="24"/>
        </w:rPr>
        <w:t xml:space="preserve">, </w:t>
      </w:r>
      <w:r w:rsidRPr="00112849">
        <w:rPr>
          <w:b/>
          <w:sz w:val="24"/>
          <w:szCs w:val="24"/>
        </w:rPr>
        <w:t>covden_win</w:t>
      </w:r>
      <w:r w:rsidRPr="00112849">
        <w:rPr>
          <w:sz w:val="24"/>
          <w:szCs w:val="24"/>
        </w:rPr>
        <w:t xml:space="preserve">, </w:t>
      </w:r>
      <w:r w:rsidRPr="00112849">
        <w:rPr>
          <w:b/>
          <w:sz w:val="24"/>
          <w:szCs w:val="24"/>
        </w:rPr>
        <w:t>covden_sum</w:t>
      </w:r>
      <w:r w:rsidRPr="00112849">
        <w:rPr>
          <w:sz w:val="24"/>
          <w:szCs w:val="24"/>
        </w:rPr>
        <w:t xml:space="preserve">, and </w:t>
      </w:r>
      <w:r w:rsidRPr="00112849">
        <w:rPr>
          <w:b/>
          <w:sz w:val="24"/>
          <w:szCs w:val="24"/>
        </w:rPr>
        <w:t xml:space="preserve">hru_aspect, </w:t>
      </w:r>
      <w:r w:rsidRPr="00112849">
        <w:rPr>
          <w:sz w:val="24"/>
          <w:szCs w:val="24"/>
        </w:rPr>
        <w:t xml:space="preserve">and to treat some of those parameter-range checks as WARNINGs, as done for most parameters in previous versions; if specified as 1, these checks are treated as ERRORs; if specified as </w:t>
      </w:r>
      <w:r w:rsidRPr="00112849">
        <w:rPr>
          <w:rFonts w:cs="Courier New"/>
          <w:sz w:val="24"/>
          <w:szCs w:val="24"/>
        </w:rPr>
        <w:t>2,</w:t>
      </w:r>
      <w:r w:rsidRPr="00112849">
        <w:rPr>
          <w:sz w:val="24"/>
          <w:szCs w:val="24"/>
        </w:rPr>
        <w:t xml:space="preserve"> the parameters are checked and then the simulation stops</w:t>
      </w:r>
      <w:r>
        <w:rPr>
          <w:sz w:val="24"/>
          <w:szCs w:val="24"/>
        </w:rPr>
        <w:t>,</w:t>
      </w:r>
      <w:r w:rsidRPr="00112849">
        <w:rPr>
          <w:sz w:val="24"/>
          <w:szCs w:val="24"/>
        </w:rPr>
        <w:t xml:space="preserve"> even if no ERRORs are found; default value = </w:t>
      </w:r>
      <w:r w:rsidRPr="00112849">
        <w:rPr>
          <w:rFonts w:cs="Courier New"/>
          <w:sz w:val="24"/>
          <w:szCs w:val="24"/>
        </w:rPr>
        <w:t>1</w:t>
      </w:r>
      <w:r w:rsidRPr="00112849">
        <w:rPr>
          <w:sz w:val="24"/>
          <w:szCs w:val="24"/>
        </w:rPr>
        <w:t xml:space="preserve">. </w:t>
      </w:r>
      <w:r w:rsidRPr="00112849">
        <w:rPr>
          <w:sz w:val="24"/>
          <w:szCs w:val="24"/>
        </w:rPr>
        <w:lastRenderedPageBreak/>
        <w:t xml:space="preserve">Modules affected: </w:t>
      </w:r>
      <w:r w:rsidRPr="00112849">
        <w:rPr>
          <w:rFonts w:ascii="Courier New" w:hAnsi="Courier New" w:cs="Courier New"/>
        </w:rPr>
        <w:t>potet_jh</w:t>
      </w:r>
      <w:r w:rsidRPr="00112849">
        <w:rPr>
          <w:sz w:val="24"/>
          <w:szCs w:val="24"/>
        </w:rPr>
        <w:t xml:space="preserve">, </w:t>
      </w:r>
      <w:r w:rsidRPr="00112849">
        <w:rPr>
          <w:rFonts w:ascii="Courier New" w:hAnsi="Courier New" w:cs="Courier New"/>
        </w:rPr>
        <w:t>precip_dist2, precip_laps, soilzone, soltab, srunoff_smidx,</w:t>
      </w:r>
      <w:r w:rsidRPr="00112849">
        <w:rPr>
          <w:sz w:val="24"/>
          <w:szCs w:val="24"/>
        </w:rPr>
        <w:t xml:space="preserve"> and </w:t>
      </w:r>
      <w:r w:rsidRPr="00112849">
        <w:rPr>
          <w:rFonts w:ascii="Courier New" w:hAnsi="Courier New" w:cs="Courier New"/>
        </w:rPr>
        <w:t>srunoff_carea</w:t>
      </w:r>
      <w:r w:rsidRPr="00112849">
        <w:rPr>
          <w:sz w:val="24"/>
          <w:szCs w:val="24"/>
        </w:rPr>
        <w:t xml:space="preserve">. It is recommended that a value of </w:t>
      </w:r>
      <w:r w:rsidRPr="00112849">
        <w:rPr>
          <w:rFonts w:cs="Courier New"/>
          <w:sz w:val="24"/>
          <w:szCs w:val="24"/>
        </w:rPr>
        <w:t>1</w:t>
      </w:r>
      <w:r w:rsidRPr="00112849">
        <w:rPr>
          <w:sz w:val="24"/>
          <w:szCs w:val="24"/>
        </w:rPr>
        <w:t xml:space="preserve"> be used for initial simulations so that possible parameter specifications are within valid ranges.</w:t>
      </w:r>
    </w:p>
    <w:p w14:paraId="085FA8FA" w14:textId="77777777" w:rsidR="00132F24" w:rsidRPr="00112849" w:rsidRDefault="00132F24" w:rsidP="00BE0D4E">
      <w:pPr>
        <w:pStyle w:val="ListParagraph"/>
        <w:numPr>
          <w:ilvl w:val="0"/>
          <w:numId w:val="4"/>
        </w:numPr>
        <w:rPr>
          <w:sz w:val="24"/>
          <w:szCs w:val="24"/>
        </w:rPr>
      </w:pPr>
      <w:r w:rsidRPr="00112849">
        <w:rPr>
          <w:b/>
          <w:sz w:val="24"/>
          <w:szCs w:val="24"/>
        </w:rPr>
        <w:t>cbh_check_flag</w:t>
      </w:r>
      <w:r w:rsidRPr="00112849">
        <w:rPr>
          <w:sz w:val="24"/>
          <w:szCs w:val="24"/>
        </w:rPr>
        <w:t xml:space="preserve">: A </w:t>
      </w:r>
      <w:r w:rsidRPr="00112849">
        <w:rPr>
          <w:rFonts w:cs="Courier New"/>
          <w:sz w:val="24"/>
          <w:szCs w:val="24"/>
        </w:rPr>
        <w:t>0</w:t>
      </w:r>
      <w:r w:rsidRPr="00112849">
        <w:rPr>
          <w:sz w:val="24"/>
          <w:szCs w:val="24"/>
        </w:rPr>
        <w:t xml:space="preserve"> value means do not check values in CBH file; </w:t>
      </w:r>
      <w:r w:rsidRPr="00112849">
        <w:rPr>
          <w:rFonts w:cs="Courier New"/>
          <w:sz w:val="24"/>
          <w:szCs w:val="24"/>
        </w:rPr>
        <w:t>1</w:t>
      </w:r>
      <w:r w:rsidRPr="00112849">
        <w:rPr>
          <w:sz w:val="24"/>
          <w:szCs w:val="24"/>
        </w:rPr>
        <w:t>me</w:t>
      </w:r>
      <w:r>
        <w:rPr>
          <w:sz w:val="24"/>
          <w:szCs w:val="24"/>
        </w:rPr>
        <w:t xml:space="preserve">ans to check for invalid </w:t>
      </w:r>
      <w:r w:rsidRPr="00EA1642">
        <w:rPr>
          <w:sz w:val="24"/>
          <w:szCs w:val="24"/>
        </w:rPr>
        <w:t>values (for example, less than</w:t>
      </w:r>
      <w:r>
        <w:rPr>
          <w:sz w:val="24"/>
          <w:szCs w:val="24"/>
        </w:rPr>
        <w:t xml:space="preserve"> lower bound or greater than upper bound)</w:t>
      </w:r>
      <w:r w:rsidRPr="00112849">
        <w:rPr>
          <w:sz w:val="24"/>
          <w:szCs w:val="24"/>
        </w:rPr>
        <w:t xml:space="preserve">, reading past the end of file during a simulation, and non-sequential time series, such as not having the correct number of days in each year; default value = </w:t>
      </w:r>
      <w:r w:rsidRPr="00112849">
        <w:rPr>
          <w:rFonts w:cs="Courier New"/>
          <w:sz w:val="24"/>
          <w:szCs w:val="24"/>
        </w:rPr>
        <w:t>1</w:t>
      </w:r>
      <w:r w:rsidRPr="00112849">
        <w:rPr>
          <w:sz w:val="24"/>
          <w:szCs w:val="24"/>
        </w:rPr>
        <w:t xml:space="preserve">. Specifying </w:t>
      </w:r>
      <w:r w:rsidRPr="00112849">
        <w:rPr>
          <w:b/>
          <w:sz w:val="24"/>
          <w:szCs w:val="24"/>
        </w:rPr>
        <w:t>cbh_check_flag</w:t>
      </w:r>
      <w:r w:rsidRPr="00112849">
        <w:rPr>
          <w:sz w:val="24"/>
          <w:szCs w:val="24"/>
        </w:rPr>
        <w:t xml:space="preserve"> equal to </w:t>
      </w:r>
      <w:r w:rsidRPr="00112849">
        <w:rPr>
          <w:rFonts w:cs="Courier New"/>
          <w:sz w:val="24"/>
          <w:szCs w:val="24"/>
        </w:rPr>
        <w:t>0</w:t>
      </w:r>
      <w:r w:rsidRPr="00112849">
        <w:rPr>
          <w:sz w:val="24"/>
          <w:szCs w:val="24"/>
        </w:rPr>
        <w:t xml:space="preserve"> should only be done after the CBH file(s) are verified using </w:t>
      </w:r>
      <w:r w:rsidRPr="00112849">
        <w:rPr>
          <w:b/>
          <w:sz w:val="24"/>
          <w:szCs w:val="24"/>
        </w:rPr>
        <w:t>cbh_check_flag</w:t>
      </w:r>
      <w:r w:rsidRPr="00112849">
        <w:rPr>
          <w:sz w:val="24"/>
          <w:szCs w:val="24"/>
        </w:rPr>
        <w:t xml:space="preserve"> specified equal to </w:t>
      </w:r>
      <w:r w:rsidRPr="00112849">
        <w:rPr>
          <w:rFonts w:cs="Courier New"/>
          <w:sz w:val="24"/>
          <w:szCs w:val="24"/>
        </w:rPr>
        <w:t>1</w:t>
      </w:r>
      <w:r w:rsidRPr="00112849">
        <w:rPr>
          <w:sz w:val="24"/>
          <w:szCs w:val="24"/>
        </w:rPr>
        <w:t xml:space="preserve">. Setting </w:t>
      </w:r>
      <w:r w:rsidRPr="00112849">
        <w:rPr>
          <w:b/>
          <w:sz w:val="24"/>
          <w:szCs w:val="24"/>
        </w:rPr>
        <w:t>cbh_check_flag</w:t>
      </w:r>
      <w:r w:rsidRPr="00112849">
        <w:rPr>
          <w:sz w:val="24"/>
          <w:szCs w:val="24"/>
        </w:rPr>
        <w:t xml:space="preserve"> equal to </w:t>
      </w:r>
      <w:r w:rsidRPr="00112849">
        <w:rPr>
          <w:rFonts w:cs="Courier New"/>
          <w:sz w:val="24"/>
          <w:szCs w:val="24"/>
        </w:rPr>
        <w:t>0</w:t>
      </w:r>
      <w:r w:rsidRPr="00112849">
        <w:rPr>
          <w:sz w:val="24"/>
          <w:szCs w:val="24"/>
        </w:rPr>
        <w:t xml:space="preserve"> can reduce execution time. </w:t>
      </w:r>
    </w:p>
    <w:p w14:paraId="58E2246F" w14:textId="77777777" w:rsidR="00132F24" w:rsidRPr="00112849" w:rsidRDefault="00132F24" w:rsidP="00BE0D4E">
      <w:pPr>
        <w:pStyle w:val="ListParagraph"/>
        <w:numPr>
          <w:ilvl w:val="0"/>
          <w:numId w:val="4"/>
        </w:numPr>
        <w:rPr>
          <w:sz w:val="24"/>
          <w:szCs w:val="24"/>
        </w:rPr>
      </w:pPr>
      <w:r w:rsidRPr="00112849">
        <w:rPr>
          <w:b/>
          <w:sz w:val="24"/>
          <w:szCs w:val="24"/>
        </w:rPr>
        <w:t>cbh_binary_flag</w:t>
      </w:r>
      <w:r w:rsidRPr="00112849">
        <w:rPr>
          <w:sz w:val="24"/>
          <w:szCs w:val="24"/>
        </w:rPr>
        <w:t xml:space="preserve">: A </w:t>
      </w:r>
      <w:r w:rsidRPr="00112849">
        <w:rPr>
          <w:rFonts w:cs="Courier New"/>
          <w:sz w:val="24"/>
          <w:szCs w:val="24"/>
        </w:rPr>
        <w:t>0</w:t>
      </w:r>
      <w:r w:rsidRPr="00112849">
        <w:rPr>
          <w:sz w:val="24"/>
          <w:szCs w:val="24"/>
        </w:rPr>
        <w:t xml:space="preserve"> value means all CBH Files are text files, the only option in previous versions; </w:t>
      </w:r>
      <w:r w:rsidRPr="00112849">
        <w:rPr>
          <w:rFonts w:cs="Courier New"/>
          <w:sz w:val="24"/>
          <w:szCs w:val="24"/>
        </w:rPr>
        <w:t>1</w:t>
      </w:r>
      <w:r w:rsidRPr="00112849">
        <w:rPr>
          <w:sz w:val="24"/>
          <w:szCs w:val="24"/>
        </w:rPr>
        <w:t xml:space="preserve"> means all CBH files are in binary format and generated using the same input order of values as would be done for a text CBH File.</w:t>
      </w:r>
    </w:p>
    <w:p w14:paraId="769C9734" w14:textId="77777777" w:rsidR="00132F24" w:rsidRPr="00112849" w:rsidRDefault="00132F24" w:rsidP="00BE0D4E">
      <w:pPr>
        <w:pStyle w:val="ListParagraph"/>
        <w:numPr>
          <w:ilvl w:val="0"/>
          <w:numId w:val="4"/>
        </w:numPr>
        <w:rPr>
          <w:sz w:val="24"/>
          <w:szCs w:val="24"/>
        </w:rPr>
      </w:pPr>
      <w:r w:rsidRPr="00112849">
        <w:rPr>
          <w:b/>
          <w:sz w:val="24"/>
          <w:szCs w:val="24"/>
        </w:rPr>
        <w:t xml:space="preserve">humidity_cbh_flag: </w:t>
      </w:r>
      <w:r w:rsidRPr="00112849">
        <w:rPr>
          <w:sz w:val="24"/>
          <w:szCs w:val="24"/>
        </w:rPr>
        <w:t>Flag to specify to read a CBH File with humidity values (</w:t>
      </w:r>
      <w:r w:rsidRPr="00112849">
        <w:rPr>
          <w:rFonts w:cs="Courier New"/>
          <w:sz w:val="24"/>
          <w:szCs w:val="24"/>
        </w:rPr>
        <w:t>0</w:t>
      </w:r>
      <w:r w:rsidRPr="00112849">
        <w:rPr>
          <w:sz w:val="24"/>
          <w:szCs w:val="24"/>
        </w:rPr>
        <w:t xml:space="preserve">=no; </w:t>
      </w:r>
      <w:r w:rsidRPr="00112849">
        <w:rPr>
          <w:rFonts w:cs="Courier New"/>
          <w:sz w:val="24"/>
          <w:szCs w:val="24"/>
        </w:rPr>
        <w:t>1</w:t>
      </w:r>
      <w:r w:rsidRPr="00112849">
        <w:rPr>
          <w:sz w:val="24"/>
          <w:szCs w:val="24"/>
        </w:rPr>
        <w:t xml:space="preserve"> =yes; default = </w:t>
      </w:r>
      <w:r w:rsidRPr="00112849">
        <w:rPr>
          <w:rFonts w:cs="Courier New"/>
          <w:sz w:val="24"/>
          <w:szCs w:val="24"/>
        </w:rPr>
        <w:t>0</w:t>
      </w:r>
      <w:r w:rsidRPr="00112849">
        <w:rPr>
          <w:sz w:val="24"/>
          <w:szCs w:val="24"/>
        </w:rPr>
        <w:t>).</w:t>
      </w:r>
    </w:p>
    <w:p w14:paraId="7061A0C5" w14:textId="77777777" w:rsidR="00132F24" w:rsidRPr="00112849" w:rsidRDefault="00132F24" w:rsidP="00BE0D4E">
      <w:pPr>
        <w:pStyle w:val="ListParagraph"/>
        <w:numPr>
          <w:ilvl w:val="0"/>
          <w:numId w:val="4"/>
        </w:numPr>
        <w:rPr>
          <w:sz w:val="24"/>
          <w:szCs w:val="24"/>
        </w:rPr>
      </w:pPr>
      <w:r w:rsidRPr="00112849">
        <w:rPr>
          <w:b/>
          <w:sz w:val="24"/>
          <w:szCs w:val="24"/>
        </w:rPr>
        <w:t xml:space="preserve">humidity_day: </w:t>
      </w:r>
      <w:r w:rsidRPr="00112849">
        <w:rPr>
          <w:sz w:val="24"/>
          <w:szCs w:val="24"/>
        </w:rPr>
        <w:t>File name of the humidity CBH file; this can be a full or relative path.</w:t>
      </w:r>
    </w:p>
    <w:p w14:paraId="6C61A192" w14:textId="77777777" w:rsidR="00132F24" w:rsidRPr="00112849" w:rsidRDefault="00132F24" w:rsidP="00BE0D4E">
      <w:pPr>
        <w:pStyle w:val="ListParagraph"/>
        <w:numPr>
          <w:ilvl w:val="0"/>
          <w:numId w:val="4"/>
        </w:numPr>
        <w:rPr>
          <w:sz w:val="24"/>
          <w:szCs w:val="24"/>
        </w:rPr>
      </w:pPr>
      <w:r w:rsidRPr="00112849">
        <w:rPr>
          <w:b/>
          <w:sz w:val="24"/>
          <w:szCs w:val="24"/>
        </w:rPr>
        <w:t>windspeed_cbh_flag</w:t>
      </w:r>
      <w:r w:rsidRPr="00112849">
        <w:rPr>
          <w:sz w:val="24"/>
          <w:szCs w:val="24"/>
        </w:rPr>
        <w:t>: Flag to specify to read a CBH file with wind-speed values (</w:t>
      </w:r>
      <w:r w:rsidRPr="00112849">
        <w:rPr>
          <w:rFonts w:cs="Courier New"/>
          <w:sz w:val="24"/>
          <w:szCs w:val="24"/>
        </w:rPr>
        <w:t>0</w:t>
      </w:r>
      <w:r w:rsidRPr="00112849">
        <w:rPr>
          <w:sz w:val="24"/>
          <w:szCs w:val="24"/>
        </w:rPr>
        <w:t xml:space="preserve">=no; </w:t>
      </w:r>
      <w:r w:rsidRPr="00112849">
        <w:rPr>
          <w:rFonts w:cs="Courier New"/>
          <w:sz w:val="24"/>
          <w:szCs w:val="24"/>
        </w:rPr>
        <w:t>1</w:t>
      </w:r>
      <w:r w:rsidRPr="00112849">
        <w:rPr>
          <w:sz w:val="24"/>
          <w:szCs w:val="24"/>
        </w:rPr>
        <w:t xml:space="preserve"> =yes; default = </w:t>
      </w:r>
      <w:r w:rsidRPr="00112849">
        <w:rPr>
          <w:rFonts w:cs="Courier New"/>
          <w:sz w:val="24"/>
          <w:szCs w:val="24"/>
        </w:rPr>
        <w:t>0</w:t>
      </w:r>
      <w:r w:rsidRPr="00112849">
        <w:rPr>
          <w:sz w:val="24"/>
          <w:szCs w:val="24"/>
        </w:rPr>
        <w:t xml:space="preserve">). </w:t>
      </w:r>
    </w:p>
    <w:p w14:paraId="78804F8D" w14:textId="77777777" w:rsidR="00132F24" w:rsidRPr="00112849" w:rsidRDefault="00132F24" w:rsidP="00BE0D4E">
      <w:pPr>
        <w:pStyle w:val="ListParagraph"/>
        <w:numPr>
          <w:ilvl w:val="0"/>
          <w:numId w:val="4"/>
        </w:numPr>
        <w:rPr>
          <w:sz w:val="24"/>
          <w:szCs w:val="24"/>
        </w:rPr>
      </w:pPr>
      <w:r>
        <w:rPr>
          <w:b/>
          <w:sz w:val="24"/>
          <w:szCs w:val="24"/>
        </w:rPr>
        <w:t>windspeed_day</w:t>
      </w:r>
      <w:r w:rsidRPr="00112849">
        <w:rPr>
          <w:sz w:val="24"/>
          <w:szCs w:val="24"/>
        </w:rPr>
        <w:t>: File name of the wind-speed CBH file; this can be a full or relative path.</w:t>
      </w:r>
    </w:p>
    <w:p w14:paraId="6D78DB9E" w14:textId="77777777" w:rsidR="00132F24" w:rsidRPr="00112849" w:rsidRDefault="00132F24" w:rsidP="00BE0D4E">
      <w:pPr>
        <w:pStyle w:val="ListParagraph"/>
        <w:numPr>
          <w:ilvl w:val="0"/>
          <w:numId w:val="4"/>
        </w:numPr>
        <w:rPr>
          <w:sz w:val="24"/>
          <w:szCs w:val="24"/>
        </w:rPr>
      </w:pPr>
      <w:r w:rsidRPr="00112849">
        <w:rPr>
          <w:b/>
          <w:sz w:val="24"/>
          <w:szCs w:val="24"/>
        </w:rPr>
        <w:t>print_debug</w:t>
      </w:r>
      <w:r w:rsidRPr="00112849">
        <w:rPr>
          <w:sz w:val="24"/>
          <w:szCs w:val="24"/>
        </w:rPr>
        <w:t>:</w:t>
      </w:r>
      <w:r w:rsidRPr="00112849">
        <w:rPr>
          <w:b/>
          <w:sz w:val="24"/>
          <w:szCs w:val="24"/>
        </w:rPr>
        <w:t xml:space="preserve"> </w:t>
      </w:r>
      <w:r w:rsidRPr="00112849">
        <w:rPr>
          <w:sz w:val="24"/>
          <w:szCs w:val="24"/>
        </w:rPr>
        <w:t>New option added: specifying a -</w:t>
      </w:r>
      <w:r w:rsidRPr="00112849">
        <w:rPr>
          <w:rFonts w:cs="Courier New"/>
          <w:sz w:val="24"/>
          <w:szCs w:val="24"/>
        </w:rPr>
        <w:t>1</w:t>
      </w:r>
      <w:r>
        <w:rPr>
          <w:rFonts w:cs="Courier New"/>
          <w:sz w:val="24"/>
          <w:szCs w:val="24"/>
        </w:rPr>
        <w:t xml:space="preserve"> </w:t>
      </w:r>
      <w:r w:rsidRPr="00112849">
        <w:rPr>
          <w:sz w:val="24"/>
          <w:szCs w:val="24"/>
        </w:rPr>
        <w:t xml:space="preserve">value minimizes warning messages and other messages printed to the screen during a simulation, such as </w:t>
      </w:r>
      <w:r>
        <w:rPr>
          <w:sz w:val="24"/>
          <w:szCs w:val="24"/>
        </w:rPr>
        <w:t xml:space="preserve">the current stress period and time step and </w:t>
      </w:r>
      <w:r w:rsidRPr="00112849">
        <w:rPr>
          <w:sz w:val="24"/>
          <w:szCs w:val="24"/>
        </w:rPr>
        <w:t xml:space="preserve">when values of </w:t>
      </w:r>
      <w:r>
        <w:rPr>
          <w:sz w:val="24"/>
          <w:szCs w:val="24"/>
        </w:rPr>
        <w:t>parameter</w:t>
      </w:r>
      <w:r w:rsidRPr="00112849">
        <w:rPr>
          <w:sz w:val="24"/>
          <w:szCs w:val="24"/>
        </w:rPr>
        <w:t xml:space="preserve"> </w:t>
      </w:r>
      <w:r w:rsidRPr="004D2348">
        <w:rPr>
          <w:b/>
          <w:sz w:val="24"/>
          <w:szCs w:val="24"/>
        </w:rPr>
        <w:t>soil_rechr_max</w:t>
      </w:r>
      <w:r>
        <w:rPr>
          <w:sz w:val="24"/>
          <w:szCs w:val="24"/>
        </w:rPr>
        <w:t xml:space="preserve"> is specified</w:t>
      </w:r>
      <w:r w:rsidRPr="00112849">
        <w:rPr>
          <w:sz w:val="24"/>
          <w:szCs w:val="24"/>
        </w:rPr>
        <w:t xml:space="preserve"> greater than </w:t>
      </w:r>
      <w:r w:rsidRPr="004D2348">
        <w:rPr>
          <w:b/>
          <w:sz w:val="24"/>
          <w:szCs w:val="24"/>
        </w:rPr>
        <w:t>soil_moist_max</w:t>
      </w:r>
      <w:r w:rsidRPr="00112849">
        <w:rPr>
          <w:sz w:val="24"/>
          <w:szCs w:val="24"/>
        </w:rPr>
        <w:t>. This can reduce execution time.</w:t>
      </w:r>
    </w:p>
    <w:p w14:paraId="508E1EEE" w14:textId="77777777" w:rsidR="00132F24" w:rsidRPr="00112849" w:rsidRDefault="00132F24" w:rsidP="00132F24">
      <w:pPr>
        <w:ind w:left="360"/>
        <w:rPr>
          <w:sz w:val="24"/>
          <w:szCs w:val="24"/>
        </w:rPr>
      </w:pPr>
    </w:p>
    <w:p w14:paraId="774564E7" w14:textId="77777777" w:rsidR="00132F24" w:rsidRPr="00112849" w:rsidRDefault="00132F24" w:rsidP="00132F24">
      <w:pPr>
        <w:ind w:firstLine="360"/>
        <w:rPr>
          <w:sz w:val="24"/>
          <w:szCs w:val="24"/>
          <w:u w:val="single"/>
        </w:rPr>
      </w:pPr>
      <w:r w:rsidRPr="00112849">
        <w:rPr>
          <w:sz w:val="24"/>
          <w:szCs w:val="24"/>
          <w:u w:val="single"/>
        </w:rPr>
        <w:t>New Parameters and Dimensions Specified in the Parameter File(s)</w:t>
      </w:r>
    </w:p>
    <w:p w14:paraId="3C3CE6F5" w14:textId="77777777" w:rsidR="00132F24" w:rsidRPr="00112849" w:rsidRDefault="00132F24" w:rsidP="00BE0D4E">
      <w:pPr>
        <w:pStyle w:val="ListParagraph"/>
        <w:numPr>
          <w:ilvl w:val="0"/>
          <w:numId w:val="4"/>
        </w:numPr>
        <w:rPr>
          <w:sz w:val="24"/>
          <w:szCs w:val="24"/>
        </w:rPr>
      </w:pPr>
      <w:r w:rsidRPr="00112849">
        <w:rPr>
          <w:b/>
          <w:sz w:val="24"/>
          <w:szCs w:val="24"/>
        </w:rPr>
        <w:t>potet_cbh_</w:t>
      </w:r>
      <w:proofErr w:type="gramStart"/>
      <w:r w:rsidRPr="00112849">
        <w:rPr>
          <w:b/>
          <w:sz w:val="24"/>
          <w:szCs w:val="24"/>
        </w:rPr>
        <w:t>adj</w:t>
      </w:r>
      <w:r w:rsidRPr="00112849">
        <w:rPr>
          <w:sz w:val="24"/>
          <w:szCs w:val="24"/>
        </w:rPr>
        <w:t>(</w:t>
      </w:r>
      <w:proofErr w:type="gramEnd"/>
      <w:r w:rsidRPr="00112849">
        <w:rPr>
          <w:b/>
          <w:sz w:val="24"/>
          <w:szCs w:val="24"/>
        </w:rPr>
        <w:t>nhru</w:t>
      </w:r>
      <w:r w:rsidRPr="00112849">
        <w:rPr>
          <w:sz w:val="24"/>
          <w:szCs w:val="24"/>
        </w:rPr>
        <w:t>,</w:t>
      </w:r>
      <w:r w:rsidRPr="00112849">
        <w:rPr>
          <w:b/>
          <w:sz w:val="24"/>
          <w:szCs w:val="24"/>
        </w:rPr>
        <w:t>nmonths</w:t>
      </w:r>
      <w:r w:rsidRPr="00112849">
        <w:rPr>
          <w:sz w:val="24"/>
          <w:szCs w:val="24"/>
        </w:rPr>
        <w:t xml:space="preserve">): Calibration coefficient for values specified in a </w:t>
      </w:r>
      <w:r w:rsidRPr="00112849">
        <w:rPr>
          <w:b/>
          <w:sz w:val="24"/>
          <w:szCs w:val="24"/>
        </w:rPr>
        <w:t>potet_day</w:t>
      </w:r>
      <w:r w:rsidRPr="00112849">
        <w:rPr>
          <w:sz w:val="24"/>
          <w:szCs w:val="24"/>
        </w:rPr>
        <w:t xml:space="preserve"> CBH file; valid range 0.5 to 1.5; default value = 1.0.</w:t>
      </w:r>
    </w:p>
    <w:p w14:paraId="0775145B" w14:textId="77777777" w:rsidR="00132F24" w:rsidRPr="00112849" w:rsidRDefault="00132F24" w:rsidP="00BE0D4E">
      <w:pPr>
        <w:pStyle w:val="ListParagraph"/>
        <w:numPr>
          <w:ilvl w:val="0"/>
          <w:numId w:val="4"/>
        </w:numPr>
        <w:rPr>
          <w:sz w:val="24"/>
          <w:szCs w:val="24"/>
        </w:rPr>
      </w:pPr>
      <w:r w:rsidRPr="00112849">
        <w:rPr>
          <w:b/>
          <w:sz w:val="24"/>
          <w:szCs w:val="24"/>
        </w:rPr>
        <w:t>snowpack_</w:t>
      </w:r>
      <w:proofErr w:type="gramStart"/>
      <w:r w:rsidRPr="00112849">
        <w:rPr>
          <w:b/>
          <w:sz w:val="24"/>
          <w:szCs w:val="24"/>
        </w:rPr>
        <w:t>init</w:t>
      </w:r>
      <w:r w:rsidRPr="00112849">
        <w:rPr>
          <w:sz w:val="24"/>
          <w:szCs w:val="24"/>
        </w:rPr>
        <w:t>(</w:t>
      </w:r>
      <w:proofErr w:type="gramEnd"/>
      <w:r w:rsidRPr="00112849">
        <w:rPr>
          <w:b/>
          <w:sz w:val="24"/>
          <w:szCs w:val="24"/>
        </w:rPr>
        <w:t>nhru</w:t>
      </w:r>
      <w:r w:rsidRPr="00112849">
        <w:rPr>
          <w:sz w:val="24"/>
          <w:szCs w:val="24"/>
        </w:rPr>
        <w:t>): Initial snowpack-water equivalent, in inches; valid range 0.0 to 500.0; default value = 0.0.</w:t>
      </w:r>
    </w:p>
    <w:p w14:paraId="319AA83F" w14:textId="77777777" w:rsidR="00132F24" w:rsidRPr="00112849" w:rsidRDefault="00132F24" w:rsidP="00BE0D4E">
      <w:pPr>
        <w:pStyle w:val="ListParagraph"/>
        <w:numPr>
          <w:ilvl w:val="0"/>
          <w:numId w:val="4"/>
        </w:numPr>
        <w:rPr>
          <w:sz w:val="24"/>
          <w:szCs w:val="24"/>
        </w:rPr>
      </w:pPr>
      <w:r w:rsidRPr="00112849">
        <w:rPr>
          <w:b/>
          <w:sz w:val="24"/>
          <w:szCs w:val="24"/>
        </w:rPr>
        <w:t>tmax_allrain_sta</w:t>
      </w:r>
      <w:r w:rsidRPr="00112849">
        <w:rPr>
          <w:sz w:val="24"/>
          <w:szCs w:val="24"/>
        </w:rPr>
        <w:t>(</w:t>
      </w:r>
      <w:r w:rsidRPr="00112849">
        <w:rPr>
          <w:b/>
          <w:sz w:val="24"/>
          <w:szCs w:val="24"/>
        </w:rPr>
        <w:t>nrain,nmonths</w:t>
      </w:r>
      <w:r w:rsidRPr="00112849">
        <w:rPr>
          <w:sz w:val="24"/>
          <w:szCs w:val="24"/>
        </w:rPr>
        <w:t>)</w:t>
      </w:r>
      <w:r w:rsidRPr="00112849">
        <w:rPr>
          <w:b/>
          <w:sz w:val="24"/>
          <w:szCs w:val="24"/>
        </w:rPr>
        <w:t xml:space="preserve">: </w:t>
      </w:r>
      <w:r w:rsidRPr="00112849">
        <w:rPr>
          <w:sz w:val="24"/>
          <w:szCs w:val="24"/>
        </w:rPr>
        <w:t xml:space="preserve">Monthly (January to December) maximum air temperature when precipitation is assumed to be all rain; if the maximum air temperature at a precipitation-measurement station is greater than or equal to this value, then precipitation is assumed to be all rain; default value = 38.0. Parameter </w:t>
      </w:r>
      <w:r w:rsidRPr="00112849">
        <w:rPr>
          <w:b/>
          <w:sz w:val="24"/>
          <w:szCs w:val="24"/>
        </w:rPr>
        <w:t>tmax_</w:t>
      </w:r>
      <w:proofErr w:type="gramStart"/>
      <w:r w:rsidRPr="00112849">
        <w:rPr>
          <w:b/>
          <w:sz w:val="24"/>
          <w:szCs w:val="24"/>
        </w:rPr>
        <w:t>allrain</w:t>
      </w:r>
      <w:r w:rsidRPr="00112849">
        <w:rPr>
          <w:sz w:val="24"/>
          <w:szCs w:val="24"/>
        </w:rPr>
        <w:t>(</w:t>
      </w:r>
      <w:proofErr w:type="gramEnd"/>
      <w:r w:rsidRPr="00112849">
        <w:rPr>
          <w:b/>
          <w:sz w:val="24"/>
          <w:szCs w:val="24"/>
        </w:rPr>
        <w:t>nhru</w:t>
      </w:r>
      <w:r w:rsidRPr="00112849">
        <w:rPr>
          <w:sz w:val="24"/>
          <w:szCs w:val="24"/>
        </w:rPr>
        <w:t>,</w:t>
      </w:r>
      <w:r w:rsidRPr="00112849">
        <w:rPr>
          <w:b/>
          <w:sz w:val="24"/>
          <w:szCs w:val="24"/>
        </w:rPr>
        <w:t>nmonths</w:t>
      </w:r>
      <w:r w:rsidRPr="00112849">
        <w:rPr>
          <w:sz w:val="24"/>
          <w:szCs w:val="24"/>
        </w:rPr>
        <w:t xml:space="preserve">)  is used to determine the form of values distributed to HRUs. Specified for module </w:t>
      </w:r>
      <w:r w:rsidRPr="00383B7B">
        <w:rPr>
          <w:rFonts w:ascii="Courier New" w:hAnsi="Courier New" w:cs="Courier New"/>
        </w:rPr>
        <w:t>ide_dist</w:t>
      </w:r>
      <w:r w:rsidRPr="00112849">
        <w:rPr>
          <w:sz w:val="24"/>
          <w:szCs w:val="24"/>
        </w:rPr>
        <w:t>.</w:t>
      </w:r>
    </w:p>
    <w:p w14:paraId="153553C7" w14:textId="77777777" w:rsidR="00132F24" w:rsidRPr="00112849" w:rsidRDefault="00132F24" w:rsidP="00BE0D4E">
      <w:pPr>
        <w:pStyle w:val="ListParagraph"/>
        <w:numPr>
          <w:ilvl w:val="0"/>
          <w:numId w:val="4"/>
        </w:numPr>
        <w:rPr>
          <w:b/>
          <w:sz w:val="24"/>
          <w:szCs w:val="24"/>
        </w:rPr>
      </w:pPr>
      <w:r w:rsidRPr="00112849">
        <w:rPr>
          <w:b/>
          <w:sz w:val="24"/>
          <w:szCs w:val="24"/>
        </w:rPr>
        <w:t>tmax_allsnow_sta</w:t>
      </w:r>
      <w:r w:rsidRPr="00112849">
        <w:rPr>
          <w:sz w:val="24"/>
          <w:szCs w:val="24"/>
        </w:rPr>
        <w:t>(</w:t>
      </w:r>
      <w:r w:rsidRPr="00112849">
        <w:rPr>
          <w:b/>
          <w:sz w:val="24"/>
          <w:szCs w:val="24"/>
        </w:rPr>
        <w:t>nrain,nmonths</w:t>
      </w:r>
      <w:r w:rsidRPr="00112849">
        <w:rPr>
          <w:sz w:val="24"/>
          <w:szCs w:val="24"/>
        </w:rPr>
        <w:t>)</w:t>
      </w:r>
      <w:r w:rsidRPr="00112849">
        <w:rPr>
          <w:b/>
          <w:sz w:val="24"/>
          <w:szCs w:val="24"/>
        </w:rPr>
        <w:t xml:space="preserve">: </w:t>
      </w:r>
      <w:r w:rsidRPr="00112849">
        <w:rPr>
          <w:sz w:val="24"/>
          <w:szCs w:val="24"/>
        </w:rPr>
        <w:t xml:space="preserve">Monthly (January to December) maximum air temperature when precipitation is assumed to be all snow; if the maximum air temperature at a precipitation-measurement station is </w:t>
      </w:r>
      <w:r>
        <w:rPr>
          <w:sz w:val="24"/>
          <w:szCs w:val="24"/>
        </w:rPr>
        <w:t>less</w:t>
      </w:r>
      <w:r w:rsidRPr="00112849">
        <w:rPr>
          <w:sz w:val="24"/>
          <w:szCs w:val="24"/>
        </w:rPr>
        <w:t xml:space="preserve"> than or equal to this value, then precipitation is assumed to be all snow; default value = 32.0. Parameter </w:t>
      </w:r>
      <w:r w:rsidRPr="00112849">
        <w:rPr>
          <w:b/>
          <w:sz w:val="24"/>
          <w:szCs w:val="24"/>
        </w:rPr>
        <w:t>tmax_</w:t>
      </w:r>
      <w:proofErr w:type="gramStart"/>
      <w:r w:rsidRPr="00112849">
        <w:rPr>
          <w:b/>
          <w:sz w:val="24"/>
          <w:szCs w:val="24"/>
        </w:rPr>
        <w:t>allsnow</w:t>
      </w:r>
      <w:r w:rsidRPr="00112849">
        <w:rPr>
          <w:sz w:val="24"/>
          <w:szCs w:val="24"/>
        </w:rPr>
        <w:t>(</w:t>
      </w:r>
      <w:proofErr w:type="gramEnd"/>
      <w:r w:rsidRPr="00112849">
        <w:rPr>
          <w:b/>
          <w:sz w:val="24"/>
          <w:szCs w:val="24"/>
        </w:rPr>
        <w:t>nhru</w:t>
      </w:r>
      <w:r w:rsidRPr="00112849">
        <w:rPr>
          <w:sz w:val="24"/>
          <w:szCs w:val="24"/>
        </w:rPr>
        <w:t>,</w:t>
      </w:r>
      <w:r w:rsidRPr="00112849">
        <w:rPr>
          <w:b/>
          <w:sz w:val="24"/>
          <w:szCs w:val="24"/>
        </w:rPr>
        <w:t>nmonths</w:t>
      </w:r>
      <w:r w:rsidRPr="00112849">
        <w:rPr>
          <w:sz w:val="24"/>
          <w:szCs w:val="24"/>
        </w:rPr>
        <w:t xml:space="preserve">) is used to determine the form of precipitation values distributed to HRUs. Specified for module </w:t>
      </w:r>
      <w:r w:rsidRPr="00383B7B">
        <w:rPr>
          <w:rFonts w:ascii="Courier New" w:hAnsi="Courier New" w:cs="Courier New"/>
        </w:rPr>
        <w:t>ide_dist</w:t>
      </w:r>
      <w:r w:rsidRPr="00112849">
        <w:rPr>
          <w:sz w:val="24"/>
          <w:szCs w:val="24"/>
        </w:rPr>
        <w:t>.</w:t>
      </w:r>
    </w:p>
    <w:p w14:paraId="39DBB96F" w14:textId="77777777" w:rsidR="00132F24" w:rsidRPr="00112849" w:rsidRDefault="00132F24" w:rsidP="00BE0D4E">
      <w:pPr>
        <w:pStyle w:val="ListParagraph"/>
        <w:numPr>
          <w:ilvl w:val="0"/>
          <w:numId w:val="4"/>
        </w:numPr>
        <w:rPr>
          <w:sz w:val="24"/>
          <w:szCs w:val="24"/>
        </w:rPr>
      </w:pPr>
      <w:r w:rsidRPr="00112849">
        <w:rPr>
          <w:b/>
          <w:sz w:val="24"/>
          <w:szCs w:val="24"/>
        </w:rPr>
        <w:lastRenderedPageBreak/>
        <w:t>tmax_allrain_dist</w:t>
      </w:r>
      <w:r w:rsidRPr="00112849">
        <w:rPr>
          <w:sz w:val="24"/>
          <w:szCs w:val="24"/>
        </w:rPr>
        <w:t>(</w:t>
      </w:r>
      <w:r w:rsidRPr="00112849">
        <w:rPr>
          <w:b/>
          <w:sz w:val="24"/>
          <w:szCs w:val="24"/>
        </w:rPr>
        <w:t>nmonths</w:t>
      </w:r>
      <w:r w:rsidRPr="00112849">
        <w:rPr>
          <w:sz w:val="24"/>
          <w:szCs w:val="24"/>
        </w:rPr>
        <w:t>)</w:t>
      </w:r>
      <w:r w:rsidRPr="00112849">
        <w:rPr>
          <w:b/>
          <w:sz w:val="24"/>
          <w:szCs w:val="24"/>
        </w:rPr>
        <w:t xml:space="preserve">: </w:t>
      </w:r>
      <w:r w:rsidRPr="00112849">
        <w:rPr>
          <w:sz w:val="24"/>
          <w:szCs w:val="24"/>
        </w:rPr>
        <w:t xml:space="preserve">Maximum air temperature when parameter </w:t>
      </w:r>
      <w:r w:rsidRPr="00112849">
        <w:rPr>
          <w:b/>
          <w:sz w:val="24"/>
          <w:szCs w:val="24"/>
        </w:rPr>
        <w:t>adjust_snow</w:t>
      </w:r>
      <w:r w:rsidRPr="00112849">
        <w:rPr>
          <w:sz w:val="24"/>
          <w:szCs w:val="24"/>
        </w:rPr>
        <w:t>(</w:t>
      </w:r>
      <w:r w:rsidRPr="00112849">
        <w:rPr>
          <w:b/>
          <w:sz w:val="24"/>
          <w:szCs w:val="24"/>
        </w:rPr>
        <w:t>nhru</w:t>
      </w:r>
      <w:r w:rsidRPr="00112849">
        <w:rPr>
          <w:sz w:val="24"/>
          <w:szCs w:val="24"/>
        </w:rPr>
        <w:t>,</w:t>
      </w:r>
      <w:r w:rsidRPr="00383B7B">
        <w:rPr>
          <w:b/>
          <w:sz w:val="24"/>
          <w:szCs w:val="24"/>
        </w:rPr>
        <w:t>nmonths</w:t>
      </w:r>
      <w:r w:rsidRPr="00112849">
        <w:rPr>
          <w:sz w:val="24"/>
          <w:szCs w:val="24"/>
        </w:rPr>
        <w:t xml:space="preserve">) is used precipitation adjustment assumed to be all rain; if the computed HRU maximum air temperature is greater than or equal to this value, precipitation is all rain, default = 38.0. Parameter </w:t>
      </w:r>
      <w:r w:rsidRPr="00112849">
        <w:rPr>
          <w:b/>
          <w:sz w:val="24"/>
          <w:szCs w:val="24"/>
        </w:rPr>
        <w:t>tmax_</w:t>
      </w:r>
      <w:proofErr w:type="gramStart"/>
      <w:r w:rsidRPr="00112849">
        <w:rPr>
          <w:b/>
          <w:sz w:val="24"/>
          <w:szCs w:val="24"/>
        </w:rPr>
        <w:t>allrain</w:t>
      </w:r>
      <w:r w:rsidRPr="00112849">
        <w:rPr>
          <w:sz w:val="24"/>
          <w:szCs w:val="24"/>
        </w:rPr>
        <w:t>(</w:t>
      </w:r>
      <w:proofErr w:type="gramEnd"/>
      <w:r w:rsidRPr="00112849">
        <w:rPr>
          <w:b/>
          <w:sz w:val="24"/>
          <w:szCs w:val="24"/>
        </w:rPr>
        <w:t>nhru</w:t>
      </w:r>
      <w:r w:rsidRPr="00112849">
        <w:rPr>
          <w:sz w:val="24"/>
          <w:szCs w:val="24"/>
        </w:rPr>
        <w:t>,</w:t>
      </w:r>
      <w:r w:rsidRPr="00112849">
        <w:rPr>
          <w:b/>
          <w:sz w:val="24"/>
          <w:szCs w:val="24"/>
        </w:rPr>
        <w:t>nmonths</w:t>
      </w:r>
      <w:r w:rsidRPr="00112849">
        <w:rPr>
          <w:sz w:val="24"/>
          <w:szCs w:val="24"/>
        </w:rPr>
        <w:t xml:space="preserve">) is used to determine the form of precipitation values distributed to HRUs. For exiting models, users need to add parameter </w:t>
      </w:r>
      <w:r w:rsidRPr="00112849">
        <w:rPr>
          <w:b/>
          <w:sz w:val="24"/>
          <w:szCs w:val="24"/>
        </w:rPr>
        <w:t>tmax_allrain_dist</w:t>
      </w:r>
      <w:r w:rsidRPr="00112849">
        <w:rPr>
          <w:sz w:val="24"/>
          <w:szCs w:val="24"/>
        </w:rPr>
        <w:t xml:space="preserve"> as a copy of the existing parameter </w:t>
      </w:r>
      <w:r w:rsidRPr="00112849">
        <w:rPr>
          <w:b/>
          <w:sz w:val="24"/>
          <w:szCs w:val="24"/>
        </w:rPr>
        <w:t>tmax_allrain</w:t>
      </w:r>
      <w:r w:rsidRPr="00112849">
        <w:rPr>
          <w:sz w:val="24"/>
          <w:szCs w:val="24"/>
        </w:rPr>
        <w:t xml:space="preserve">. Both parameters are required for models using module </w:t>
      </w:r>
      <w:r w:rsidRPr="00383B7B">
        <w:rPr>
          <w:rFonts w:ascii="Courier New" w:hAnsi="Courier New" w:cs="Courier New"/>
          <w:sz w:val="24"/>
          <w:szCs w:val="24"/>
        </w:rPr>
        <w:t>xyz_dist</w:t>
      </w:r>
      <w:r w:rsidRPr="00112849">
        <w:rPr>
          <w:sz w:val="24"/>
          <w:szCs w:val="24"/>
        </w:rPr>
        <w:t>.</w:t>
      </w:r>
    </w:p>
    <w:p w14:paraId="3D659D62" w14:textId="77777777" w:rsidR="00132F24" w:rsidRPr="00112849" w:rsidRDefault="00132F24" w:rsidP="00BE0D4E">
      <w:pPr>
        <w:pStyle w:val="ListParagraph"/>
        <w:numPr>
          <w:ilvl w:val="0"/>
          <w:numId w:val="4"/>
        </w:numPr>
        <w:rPr>
          <w:sz w:val="24"/>
          <w:szCs w:val="24"/>
        </w:rPr>
      </w:pPr>
      <w:r w:rsidRPr="00112849">
        <w:rPr>
          <w:b/>
          <w:sz w:val="24"/>
          <w:szCs w:val="24"/>
        </w:rPr>
        <w:t>tmax_allsnow_</w:t>
      </w:r>
      <w:proofErr w:type="gramStart"/>
      <w:r w:rsidRPr="00112849">
        <w:rPr>
          <w:b/>
          <w:sz w:val="24"/>
          <w:szCs w:val="24"/>
        </w:rPr>
        <w:t>dist</w:t>
      </w:r>
      <w:r w:rsidRPr="00112849">
        <w:rPr>
          <w:sz w:val="24"/>
          <w:szCs w:val="24"/>
        </w:rPr>
        <w:t>(</w:t>
      </w:r>
      <w:proofErr w:type="gramEnd"/>
      <w:r w:rsidRPr="00112849">
        <w:rPr>
          <w:b/>
          <w:sz w:val="24"/>
          <w:szCs w:val="24"/>
        </w:rPr>
        <w:t>nmonths</w:t>
      </w:r>
      <w:r w:rsidRPr="00112849">
        <w:rPr>
          <w:sz w:val="24"/>
          <w:szCs w:val="24"/>
        </w:rPr>
        <w:t>)</w:t>
      </w:r>
      <w:r w:rsidRPr="00112849">
        <w:rPr>
          <w:b/>
          <w:sz w:val="24"/>
          <w:szCs w:val="24"/>
        </w:rPr>
        <w:t xml:space="preserve">: </w:t>
      </w:r>
      <w:r w:rsidRPr="00112849">
        <w:rPr>
          <w:sz w:val="24"/>
          <w:szCs w:val="24"/>
        </w:rPr>
        <w:t xml:space="preserve">Maximum air temperature when precipitation is assumed to be all snow; if the computed HRU maximum air temperature is less than or equal to this value, precipitation is all snow, default = 32.0. Parameter </w:t>
      </w:r>
      <w:r w:rsidRPr="00112849">
        <w:rPr>
          <w:b/>
          <w:sz w:val="24"/>
          <w:szCs w:val="24"/>
        </w:rPr>
        <w:t>tmax_</w:t>
      </w:r>
      <w:proofErr w:type="gramStart"/>
      <w:r w:rsidRPr="00112849">
        <w:rPr>
          <w:b/>
          <w:sz w:val="24"/>
          <w:szCs w:val="24"/>
        </w:rPr>
        <w:t>allsnow</w:t>
      </w:r>
      <w:r w:rsidRPr="00112849">
        <w:rPr>
          <w:sz w:val="24"/>
          <w:szCs w:val="24"/>
        </w:rPr>
        <w:t>(</w:t>
      </w:r>
      <w:proofErr w:type="gramEnd"/>
      <w:r w:rsidRPr="00112849">
        <w:rPr>
          <w:b/>
          <w:sz w:val="24"/>
          <w:szCs w:val="24"/>
        </w:rPr>
        <w:t>nhru</w:t>
      </w:r>
      <w:r w:rsidRPr="00112849">
        <w:rPr>
          <w:sz w:val="24"/>
          <w:szCs w:val="24"/>
        </w:rPr>
        <w:t>,</w:t>
      </w:r>
      <w:r w:rsidRPr="00112849">
        <w:rPr>
          <w:b/>
          <w:sz w:val="24"/>
          <w:szCs w:val="24"/>
        </w:rPr>
        <w:t>nmonths</w:t>
      </w:r>
      <w:r w:rsidRPr="00112849">
        <w:rPr>
          <w:sz w:val="24"/>
          <w:szCs w:val="24"/>
        </w:rPr>
        <w:t>)</w:t>
      </w:r>
      <w:r w:rsidRPr="00112849">
        <w:rPr>
          <w:b/>
          <w:sz w:val="24"/>
          <w:szCs w:val="24"/>
        </w:rPr>
        <w:t xml:space="preserve">: </w:t>
      </w:r>
      <w:r w:rsidRPr="00112849">
        <w:rPr>
          <w:sz w:val="24"/>
          <w:szCs w:val="24"/>
        </w:rPr>
        <w:t xml:space="preserve">Maximum air temperature when precipitation is assumed to be all rain; is used to determine the form of values distributed to HRUs. Parameter </w:t>
      </w:r>
      <w:r w:rsidRPr="00112849">
        <w:rPr>
          <w:b/>
          <w:sz w:val="24"/>
          <w:szCs w:val="24"/>
        </w:rPr>
        <w:t>tmax_</w:t>
      </w:r>
      <w:proofErr w:type="gramStart"/>
      <w:r w:rsidRPr="00112849">
        <w:rPr>
          <w:b/>
          <w:sz w:val="24"/>
          <w:szCs w:val="24"/>
        </w:rPr>
        <w:t>allsnow</w:t>
      </w:r>
      <w:r w:rsidRPr="00112849">
        <w:rPr>
          <w:sz w:val="24"/>
          <w:szCs w:val="24"/>
        </w:rPr>
        <w:t>(</w:t>
      </w:r>
      <w:proofErr w:type="gramEnd"/>
      <w:r w:rsidRPr="00112849">
        <w:rPr>
          <w:b/>
          <w:sz w:val="24"/>
          <w:szCs w:val="24"/>
        </w:rPr>
        <w:t>nhru</w:t>
      </w:r>
      <w:r w:rsidRPr="00112849">
        <w:rPr>
          <w:sz w:val="24"/>
          <w:szCs w:val="24"/>
        </w:rPr>
        <w:t>,</w:t>
      </w:r>
      <w:r w:rsidRPr="00112849">
        <w:rPr>
          <w:b/>
          <w:sz w:val="24"/>
          <w:szCs w:val="24"/>
        </w:rPr>
        <w:t>nmonths</w:t>
      </w:r>
      <w:r w:rsidRPr="00112849">
        <w:rPr>
          <w:sz w:val="24"/>
          <w:szCs w:val="24"/>
        </w:rPr>
        <w:t>) is used to determine the form of precipitation values distributed to HRUs. For exi</w:t>
      </w:r>
      <w:r>
        <w:rPr>
          <w:sz w:val="24"/>
          <w:szCs w:val="24"/>
        </w:rPr>
        <w:t>sting models, user</w:t>
      </w:r>
      <w:r w:rsidRPr="00112849">
        <w:rPr>
          <w:sz w:val="24"/>
          <w:szCs w:val="24"/>
        </w:rPr>
        <w:t xml:space="preserve">s need to add parameter </w:t>
      </w:r>
      <w:r w:rsidRPr="00112849">
        <w:rPr>
          <w:b/>
          <w:sz w:val="24"/>
          <w:szCs w:val="24"/>
        </w:rPr>
        <w:t>tmax_allsnow_dist</w:t>
      </w:r>
      <w:r w:rsidRPr="00112849">
        <w:rPr>
          <w:sz w:val="24"/>
          <w:szCs w:val="24"/>
        </w:rPr>
        <w:t xml:space="preserve"> as a copy of the existing parameter </w:t>
      </w:r>
      <w:r w:rsidRPr="00112849">
        <w:rPr>
          <w:b/>
          <w:sz w:val="24"/>
          <w:szCs w:val="24"/>
        </w:rPr>
        <w:t>tmax_allsnow</w:t>
      </w:r>
      <w:r w:rsidRPr="00112849">
        <w:rPr>
          <w:sz w:val="24"/>
          <w:szCs w:val="24"/>
        </w:rPr>
        <w:t xml:space="preserve">. Both parameters are required for models using module </w:t>
      </w:r>
      <w:r w:rsidRPr="00112849">
        <w:rPr>
          <w:rFonts w:cs="Courier New"/>
          <w:sz w:val="24"/>
          <w:szCs w:val="24"/>
        </w:rPr>
        <w:t>xyz_dist</w:t>
      </w:r>
      <w:r w:rsidRPr="00112849">
        <w:rPr>
          <w:sz w:val="24"/>
          <w:szCs w:val="24"/>
        </w:rPr>
        <w:t>.</w:t>
      </w:r>
    </w:p>
    <w:p w14:paraId="7E538C11" w14:textId="77777777" w:rsidR="00132F24" w:rsidRPr="000F0911" w:rsidRDefault="00132F24" w:rsidP="00132F24">
      <w:pPr>
        <w:ind w:left="360"/>
        <w:rPr>
          <w:rFonts w:cs="Courier New"/>
        </w:rPr>
      </w:pPr>
    </w:p>
    <w:p w14:paraId="663175B7" w14:textId="77777777" w:rsidR="00132F24" w:rsidRDefault="00132F24" w:rsidP="00132F24">
      <w:pPr>
        <w:rPr>
          <w:sz w:val="24"/>
          <w:szCs w:val="24"/>
        </w:rPr>
      </w:pPr>
    </w:p>
    <w:p w14:paraId="127DCBF8" w14:textId="77777777" w:rsidR="00132F24" w:rsidRPr="00383B7B" w:rsidRDefault="00132F24" w:rsidP="00132F24">
      <w:pPr>
        <w:rPr>
          <w:sz w:val="24"/>
          <w:szCs w:val="24"/>
        </w:rPr>
      </w:pPr>
      <w:r w:rsidRPr="00383B7B">
        <w:rPr>
          <w:b/>
          <w:sz w:val="24"/>
          <w:szCs w:val="24"/>
          <w:u w:val="single"/>
        </w:rPr>
        <w:t>Parameters and Variables Removed</w:t>
      </w:r>
      <w:r w:rsidRPr="00383B7B">
        <w:rPr>
          <w:sz w:val="24"/>
          <w:szCs w:val="24"/>
        </w:rPr>
        <w:t xml:space="preserve"> </w:t>
      </w:r>
    </w:p>
    <w:p w14:paraId="7F069E70" w14:textId="77777777" w:rsidR="00132F24" w:rsidRDefault="00132F24" w:rsidP="00132F24">
      <w:pPr>
        <w:rPr>
          <w:sz w:val="24"/>
          <w:szCs w:val="24"/>
        </w:rPr>
      </w:pPr>
      <w:r w:rsidRPr="00CD3C9A">
        <w:rPr>
          <w:sz w:val="24"/>
          <w:szCs w:val="24"/>
        </w:rPr>
        <w:t xml:space="preserve">See the PRMS-IV updated </w:t>
      </w:r>
      <w:hyperlink r:id="rId25" w:history="1">
        <w:r w:rsidRPr="00CD3C9A">
          <w:rPr>
            <w:rStyle w:val="Hyperlink"/>
            <w:sz w:val="24"/>
            <w:szCs w:val="24"/>
          </w:rPr>
          <w:t>tables</w:t>
        </w:r>
      </w:hyperlink>
      <w:r w:rsidRPr="00CD3C9A">
        <w:rPr>
          <w:sz w:val="24"/>
          <w:szCs w:val="24"/>
        </w:rPr>
        <w:t xml:space="preserve"> </w:t>
      </w:r>
      <w:r>
        <w:rPr>
          <w:sz w:val="24"/>
          <w:szCs w:val="24"/>
        </w:rPr>
        <w:t>(</w:t>
      </w:r>
      <w:r w:rsidRPr="00EA1642">
        <w:rPr>
          <w:sz w:val="24"/>
          <w:szCs w:val="24"/>
        </w:rPr>
        <w:t>ftp://brrftp.cr.usgs.gov/pub/mows/software/prms/4.0.1/PRMS_tableUpdates_4.0.1.pdf</w:t>
      </w:r>
      <w:r>
        <w:rPr>
          <w:sz w:val="24"/>
          <w:szCs w:val="24"/>
        </w:rPr>
        <w:t xml:space="preserve">) </w:t>
      </w:r>
      <w:r w:rsidRPr="00CD3C9A">
        <w:rPr>
          <w:sz w:val="24"/>
          <w:szCs w:val="24"/>
        </w:rPr>
        <w:t>for descriptions of these parameters.</w:t>
      </w:r>
    </w:p>
    <w:p w14:paraId="3BF93B7A" w14:textId="77777777" w:rsidR="00132F24" w:rsidRPr="00CD3C9A" w:rsidRDefault="00132F24" w:rsidP="00132F24">
      <w:pPr>
        <w:ind w:firstLine="360"/>
        <w:rPr>
          <w:sz w:val="24"/>
          <w:szCs w:val="24"/>
        </w:rPr>
      </w:pPr>
    </w:p>
    <w:p w14:paraId="636B9CD9" w14:textId="77777777" w:rsidR="00132F24" w:rsidRPr="00112849" w:rsidRDefault="00132F24" w:rsidP="00132F24">
      <w:pPr>
        <w:ind w:firstLine="360"/>
        <w:rPr>
          <w:sz w:val="24"/>
          <w:szCs w:val="24"/>
          <w:u w:val="single"/>
        </w:rPr>
      </w:pPr>
      <w:r w:rsidRPr="00112849">
        <w:rPr>
          <w:sz w:val="24"/>
          <w:szCs w:val="24"/>
          <w:u w:val="single"/>
        </w:rPr>
        <w:t xml:space="preserve">Parameters Specified in the </w:t>
      </w:r>
      <w:r>
        <w:rPr>
          <w:sz w:val="24"/>
          <w:szCs w:val="24"/>
          <w:u w:val="single"/>
        </w:rPr>
        <w:t>Control File</w:t>
      </w:r>
    </w:p>
    <w:p w14:paraId="326D0F65" w14:textId="77777777" w:rsidR="00132F24" w:rsidRPr="00CD3C9A" w:rsidRDefault="00132F24" w:rsidP="00BE0D4E">
      <w:pPr>
        <w:pStyle w:val="ListParagraph"/>
        <w:numPr>
          <w:ilvl w:val="0"/>
          <w:numId w:val="4"/>
        </w:numPr>
        <w:rPr>
          <w:sz w:val="24"/>
          <w:szCs w:val="24"/>
        </w:rPr>
      </w:pPr>
      <w:r w:rsidRPr="00CD3C9A">
        <w:rPr>
          <w:b/>
          <w:sz w:val="24"/>
          <w:szCs w:val="24"/>
        </w:rPr>
        <w:t>soilzone_module</w:t>
      </w:r>
      <w:r w:rsidRPr="00CD3C9A">
        <w:rPr>
          <w:sz w:val="24"/>
          <w:szCs w:val="24"/>
        </w:rPr>
        <w:t>:</w:t>
      </w:r>
      <w:r w:rsidRPr="00CD3C9A">
        <w:rPr>
          <w:b/>
          <w:sz w:val="24"/>
          <w:szCs w:val="24"/>
        </w:rPr>
        <w:t xml:space="preserve">  </w:t>
      </w:r>
      <w:r w:rsidRPr="00CD3C9A">
        <w:rPr>
          <w:sz w:val="24"/>
          <w:szCs w:val="24"/>
        </w:rPr>
        <w:t xml:space="preserve">Not needed because the </w:t>
      </w:r>
      <w:r w:rsidRPr="00CD3C9A">
        <w:rPr>
          <w:rFonts w:ascii="Courier New" w:hAnsi="Courier New" w:cs="Courier New"/>
        </w:rPr>
        <w:t>soilzone</w:t>
      </w:r>
      <w:r w:rsidRPr="00CD3C9A">
        <w:rPr>
          <w:sz w:val="24"/>
          <w:szCs w:val="24"/>
        </w:rPr>
        <w:t xml:space="preserve"> module is always active.</w:t>
      </w:r>
    </w:p>
    <w:p w14:paraId="1CF45203" w14:textId="77777777" w:rsidR="00132F24" w:rsidRPr="00CD3C9A" w:rsidRDefault="00132F24" w:rsidP="00132F24">
      <w:pPr>
        <w:pStyle w:val="ListParagraph"/>
        <w:rPr>
          <w:sz w:val="24"/>
          <w:szCs w:val="24"/>
        </w:rPr>
      </w:pPr>
    </w:p>
    <w:p w14:paraId="63FAF908" w14:textId="77777777" w:rsidR="00132F24" w:rsidRPr="00112849" w:rsidRDefault="00132F24" w:rsidP="00132F24">
      <w:pPr>
        <w:ind w:firstLine="360"/>
        <w:rPr>
          <w:sz w:val="24"/>
          <w:szCs w:val="24"/>
          <w:u w:val="single"/>
        </w:rPr>
      </w:pPr>
      <w:r w:rsidRPr="00112849">
        <w:rPr>
          <w:sz w:val="24"/>
          <w:szCs w:val="24"/>
          <w:u w:val="single"/>
        </w:rPr>
        <w:t xml:space="preserve">Parameters </w:t>
      </w:r>
      <w:r>
        <w:rPr>
          <w:sz w:val="24"/>
          <w:szCs w:val="24"/>
          <w:u w:val="single"/>
        </w:rPr>
        <w:t xml:space="preserve">and Dimensions </w:t>
      </w:r>
      <w:r w:rsidRPr="00112849">
        <w:rPr>
          <w:sz w:val="24"/>
          <w:szCs w:val="24"/>
          <w:u w:val="single"/>
        </w:rPr>
        <w:t xml:space="preserve">Specified in </w:t>
      </w:r>
      <w:r>
        <w:rPr>
          <w:sz w:val="24"/>
          <w:szCs w:val="24"/>
          <w:u w:val="single"/>
        </w:rPr>
        <w:t>Parameter Files</w:t>
      </w:r>
    </w:p>
    <w:p w14:paraId="2E308DBC" w14:textId="77777777" w:rsidR="00132F24" w:rsidRPr="008B4F5C" w:rsidRDefault="00132F24" w:rsidP="00BE0D4E">
      <w:pPr>
        <w:pStyle w:val="ListParagraph"/>
        <w:numPr>
          <w:ilvl w:val="0"/>
          <w:numId w:val="4"/>
        </w:numPr>
        <w:rPr>
          <w:sz w:val="24"/>
          <w:szCs w:val="24"/>
        </w:rPr>
      </w:pPr>
      <w:r w:rsidRPr="008B4F5C">
        <w:rPr>
          <w:b/>
          <w:sz w:val="24"/>
          <w:szCs w:val="24"/>
        </w:rPr>
        <w:t>adj_by_hru</w:t>
      </w:r>
      <w:r w:rsidRPr="008B4F5C">
        <w:rPr>
          <w:sz w:val="24"/>
          <w:szCs w:val="24"/>
        </w:rPr>
        <w:t>,</w:t>
      </w:r>
      <w:r w:rsidRPr="008B4F5C">
        <w:rPr>
          <w:b/>
          <w:sz w:val="24"/>
          <w:szCs w:val="24"/>
        </w:rPr>
        <w:t xml:space="preserve"> rain_sub_adj</w:t>
      </w:r>
      <w:r w:rsidRPr="008B4F5C">
        <w:rPr>
          <w:sz w:val="24"/>
          <w:szCs w:val="24"/>
        </w:rPr>
        <w:t>, and</w:t>
      </w:r>
      <w:r w:rsidRPr="008B4F5C">
        <w:rPr>
          <w:b/>
          <w:sz w:val="24"/>
          <w:szCs w:val="24"/>
        </w:rPr>
        <w:t xml:space="preserve"> snow_sub_adj</w:t>
      </w:r>
      <w:r w:rsidRPr="008B4F5C">
        <w:rPr>
          <w:sz w:val="24"/>
          <w:szCs w:val="24"/>
        </w:rPr>
        <w:t xml:space="preserve"> parameters that were specified for module</w:t>
      </w:r>
      <w:r w:rsidRPr="00515123">
        <w:t xml:space="preserve"> </w:t>
      </w:r>
      <w:r w:rsidRPr="00CD3C9A">
        <w:rPr>
          <w:rFonts w:ascii="Courier New" w:hAnsi="Courier New" w:cs="Courier New"/>
        </w:rPr>
        <w:t xml:space="preserve">climate_hru </w:t>
      </w:r>
      <w:r w:rsidRPr="008B4F5C">
        <w:rPr>
          <w:rFonts w:cs="Courier New"/>
          <w:sz w:val="24"/>
          <w:szCs w:val="24"/>
        </w:rPr>
        <w:t xml:space="preserve">are unnecessary because parameters </w:t>
      </w:r>
      <w:r w:rsidRPr="008B4F5C">
        <w:rPr>
          <w:rFonts w:cs="Courier New"/>
          <w:b/>
          <w:sz w:val="24"/>
          <w:szCs w:val="24"/>
        </w:rPr>
        <w:t>rain_adj</w:t>
      </w:r>
      <w:r w:rsidRPr="008B4F5C">
        <w:rPr>
          <w:rFonts w:cs="Courier New"/>
          <w:sz w:val="24"/>
          <w:szCs w:val="24"/>
        </w:rPr>
        <w:t xml:space="preserve"> and </w:t>
      </w:r>
      <w:r w:rsidRPr="008B4F5C">
        <w:rPr>
          <w:rFonts w:cs="Courier New"/>
          <w:b/>
          <w:sz w:val="24"/>
          <w:szCs w:val="24"/>
        </w:rPr>
        <w:t>snow_adj</w:t>
      </w:r>
      <w:r w:rsidRPr="008B4F5C">
        <w:rPr>
          <w:rFonts w:cs="Courier New"/>
          <w:sz w:val="24"/>
          <w:szCs w:val="24"/>
        </w:rPr>
        <w:t xml:space="preserve"> can have the dimensions (</w:t>
      </w:r>
      <w:r w:rsidRPr="008B4F5C">
        <w:rPr>
          <w:rFonts w:cs="Courier New"/>
          <w:b/>
          <w:sz w:val="24"/>
          <w:szCs w:val="24"/>
        </w:rPr>
        <w:t>nsub</w:t>
      </w:r>
      <w:proofErr w:type="gramStart"/>
      <w:r w:rsidRPr="008B4F5C">
        <w:rPr>
          <w:rFonts w:cs="Courier New"/>
          <w:sz w:val="24"/>
          <w:szCs w:val="24"/>
        </w:rPr>
        <w:t>,</w:t>
      </w:r>
      <w:r w:rsidRPr="008B4F5C">
        <w:rPr>
          <w:rFonts w:cs="Courier New"/>
          <w:b/>
          <w:sz w:val="24"/>
          <w:szCs w:val="24"/>
        </w:rPr>
        <w:t>nmonths</w:t>
      </w:r>
      <w:proofErr w:type="gramEnd"/>
      <w:r w:rsidRPr="008B4F5C">
        <w:rPr>
          <w:rFonts w:cs="Courier New"/>
          <w:sz w:val="24"/>
          <w:szCs w:val="24"/>
        </w:rPr>
        <w:t xml:space="preserve">) due to the new flexible in </w:t>
      </w:r>
      <w:r>
        <w:rPr>
          <w:rFonts w:cs="Courier New"/>
          <w:sz w:val="24"/>
          <w:szCs w:val="24"/>
        </w:rPr>
        <w:t>the dimension capability;</w:t>
      </w:r>
      <w:r w:rsidRPr="008B4F5C">
        <w:rPr>
          <w:rFonts w:cs="Courier New"/>
          <w:sz w:val="24"/>
          <w:szCs w:val="24"/>
        </w:rPr>
        <w:t xml:space="preserve"> thus, when using</w:t>
      </w:r>
      <w:r>
        <w:t xml:space="preserve"> </w:t>
      </w:r>
      <w:r w:rsidRPr="00CD3C9A">
        <w:rPr>
          <w:rFonts w:ascii="Courier New" w:hAnsi="Courier New" w:cs="Courier New"/>
        </w:rPr>
        <w:t>climate_hru</w:t>
      </w:r>
      <w:r>
        <w:t xml:space="preserve"> </w:t>
      </w:r>
      <w:r>
        <w:rPr>
          <w:sz w:val="24"/>
          <w:szCs w:val="24"/>
        </w:rPr>
        <w:t xml:space="preserve">for </w:t>
      </w:r>
      <w:r w:rsidRPr="008B4F5C">
        <w:rPr>
          <w:sz w:val="24"/>
          <w:szCs w:val="24"/>
        </w:rPr>
        <w:t xml:space="preserve">the precipitation distribution module use </w:t>
      </w:r>
      <w:r w:rsidRPr="008B4F5C">
        <w:rPr>
          <w:b/>
          <w:sz w:val="24"/>
          <w:szCs w:val="24"/>
        </w:rPr>
        <w:t>rain_adj</w:t>
      </w:r>
      <w:r w:rsidRPr="008B4F5C">
        <w:rPr>
          <w:sz w:val="24"/>
          <w:szCs w:val="24"/>
        </w:rPr>
        <w:t>(</w:t>
      </w:r>
      <w:r w:rsidRPr="008B4F5C">
        <w:rPr>
          <w:b/>
          <w:sz w:val="24"/>
          <w:szCs w:val="24"/>
        </w:rPr>
        <w:t>nsub</w:t>
      </w:r>
      <w:r w:rsidRPr="008B4F5C">
        <w:rPr>
          <w:sz w:val="24"/>
          <w:szCs w:val="24"/>
        </w:rPr>
        <w:t>,</w:t>
      </w:r>
      <w:r w:rsidRPr="008B4F5C">
        <w:rPr>
          <w:b/>
          <w:sz w:val="24"/>
          <w:szCs w:val="24"/>
        </w:rPr>
        <w:t>nmonths</w:t>
      </w:r>
      <w:r>
        <w:rPr>
          <w:sz w:val="24"/>
          <w:szCs w:val="24"/>
        </w:rPr>
        <w:t xml:space="preserve">) and </w:t>
      </w:r>
      <w:r w:rsidRPr="008B4F5C">
        <w:rPr>
          <w:b/>
          <w:sz w:val="24"/>
          <w:szCs w:val="24"/>
        </w:rPr>
        <w:t>snow_adj</w:t>
      </w:r>
      <w:r w:rsidRPr="008B4F5C">
        <w:rPr>
          <w:sz w:val="24"/>
          <w:szCs w:val="24"/>
        </w:rPr>
        <w:t>(</w:t>
      </w:r>
      <w:r w:rsidRPr="008B4F5C">
        <w:rPr>
          <w:b/>
          <w:sz w:val="24"/>
          <w:szCs w:val="24"/>
        </w:rPr>
        <w:t>nsub</w:t>
      </w:r>
      <w:r w:rsidRPr="008B4F5C">
        <w:rPr>
          <w:sz w:val="24"/>
          <w:szCs w:val="24"/>
        </w:rPr>
        <w:t>,</w:t>
      </w:r>
      <w:r w:rsidRPr="008B4F5C">
        <w:rPr>
          <w:b/>
          <w:sz w:val="24"/>
          <w:szCs w:val="24"/>
        </w:rPr>
        <w:t>nmonths</w:t>
      </w:r>
      <w:r w:rsidRPr="008B4F5C">
        <w:rPr>
          <w:sz w:val="24"/>
          <w:szCs w:val="24"/>
        </w:rPr>
        <w:t xml:space="preserve">) to replace </w:t>
      </w:r>
      <w:r w:rsidRPr="008B4F5C">
        <w:rPr>
          <w:b/>
          <w:sz w:val="24"/>
          <w:szCs w:val="24"/>
        </w:rPr>
        <w:t>rain_sub_adj</w:t>
      </w:r>
      <w:r w:rsidRPr="008B4F5C">
        <w:rPr>
          <w:sz w:val="24"/>
          <w:szCs w:val="24"/>
        </w:rPr>
        <w:t xml:space="preserve"> and</w:t>
      </w:r>
      <w:r w:rsidRPr="008B4F5C">
        <w:rPr>
          <w:b/>
          <w:sz w:val="24"/>
          <w:szCs w:val="24"/>
        </w:rPr>
        <w:t xml:space="preserve"> snow_sub_adj</w:t>
      </w:r>
      <w:r w:rsidRPr="008B4F5C">
        <w:rPr>
          <w:sz w:val="24"/>
          <w:szCs w:val="24"/>
        </w:rPr>
        <w:t>.</w:t>
      </w:r>
    </w:p>
    <w:p w14:paraId="17BA395F" w14:textId="77777777" w:rsidR="00132F24" w:rsidRPr="008B4F5C" w:rsidRDefault="00132F24" w:rsidP="00BE0D4E">
      <w:pPr>
        <w:pStyle w:val="ListParagraph"/>
        <w:numPr>
          <w:ilvl w:val="0"/>
          <w:numId w:val="4"/>
        </w:numPr>
        <w:rPr>
          <w:sz w:val="24"/>
          <w:szCs w:val="24"/>
        </w:rPr>
      </w:pPr>
      <w:r w:rsidRPr="008B4F5C">
        <w:rPr>
          <w:b/>
          <w:sz w:val="24"/>
          <w:szCs w:val="24"/>
        </w:rPr>
        <w:t>hru_ssres</w:t>
      </w:r>
      <w:r w:rsidRPr="008B4F5C">
        <w:rPr>
          <w:sz w:val="24"/>
          <w:szCs w:val="24"/>
        </w:rPr>
        <w:t>,</w:t>
      </w:r>
      <w:r w:rsidRPr="008B4F5C">
        <w:rPr>
          <w:b/>
          <w:sz w:val="24"/>
          <w:szCs w:val="24"/>
        </w:rPr>
        <w:t xml:space="preserve"> ssr_gwres</w:t>
      </w:r>
      <w:r w:rsidRPr="008B4F5C">
        <w:rPr>
          <w:sz w:val="24"/>
          <w:szCs w:val="24"/>
        </w:rPr>
        <w:t>,</w:t>
      </w:r>
      <w:r w:rsidRPr="008B4F5C">
        <w:rPr>
          <w:b/>
          <w:sz w:val="24"/>
          <w:szCs w:val="24"/>
        </w:rPr>
        <w:t xml:space="preserve"> </w:t>
      </w:r>
      <w:r w:rsidRPr="008B4F5C">
        <w:rPr>
          <w:sz w:val="24"/>
          <w:szCs w:val="24"/>
        </w:rPr>
        <w:t>and</w:t>
      </w:r>
      <w:r w:rsidRPr="008B4F5C">
        <w:rPr>
          <w:b/>
          <w:sz w:val="24"/>
          <w:szCs w:val="24"/>
        </w:rPr>
        <w:t xml:space="preserve"> hru_gwres </w:t>
      </w:r>
      <w:r w:rsidRPr="008B4F5C">
        <w:rPr>
          <w:sz w:val="24"/>
          <w:szCs w:val="24"/>
        </w:rPr>
        <w:t>parameters are</w:t>
      </w:r>
      <w:r w:rsidRPr="008B4F5C">
        <w:rPr>
          <w:b/>
          <w:sz w:val="24"/>
          <w:szCs w:val="24"/>
        </w:rPr>
        <w:t xml:space="preserve"> </w:t>
      </w:r>
      <w:r w:rsidRPr="008B4F5C">
        <w:rPr>
          <w:sz w:val="24"/>
          <w:szCs w:val="24"/>
        </w:rPr>
        <w:t xml:space="preserve">not needed as </w:t>
      </w:r>
      <w:r w:rsidRPr="008B4F5C">
        <w:rPr>
          <w:b/>
          <w:sz w:val="24"/>
          <w:szCs w:val="24"/>
        </w:rPr>
        <w:t>nhru</w:t>
      </w:r>
      <w:r w:rsidRPr="008B4F5C">
        <w:rPr>
          <w:sz w:val="24"/>
          <w:szCs w:val="24"/>
        </w:rPr>
        <w:t xml:space="preserve"> must equal </w:t>
      </w:r>
      <w:r w:rsidRPr="008B4F5C">
        <w:rPr>
          <w:b/>
          <w:sz w:val="24"/>
          <w:szCs w:val="24"/>
        </w:rPr>
        <w:t>nssr</w:t>
      </w:r>
      <w:r w:rsidRPr="008B4F5C">
        <w:rPr>
          <w:sz w:val="24"/>
          <w:szCs w:val="24"/>
        </w:rPr>
        <w:t xml:space="preserve"> and </w:t>
      </w:r>
      <w:r w:rsidRPr="008B4F5C">
        <w:rPr>
          <w:b/>
          <w:sz w:val="24"/>
          <w:szCs w:val="24"/>
        </w:rPr>
        <w:t>ngw</w:t>
      </w:r>
      <w:r w:rsidRPr="008B4F5C">
        <w:rPr>
          <w:sz w:val="24"/>
          <w:szCs w:val="24"/>
        </w:rPr>
        <w:t>.</w:t>
      </w:r>
    </w:p>
    <w:p w14:paraId="5E379D58" w14:textId="77777777" w:rsidR="00132F24" w:rsidRPr="008B4F5C" w:rsidRDefault="00132F24" w:rsidP="00BE0D4E">
      <w:pPr>
        <w:pStyle w:val="ListParagraph"/>
        <w:numPr>
          <w:ilvl w:val="0"/>
          <w:numId w:val="4"/>
        </w:numPr>
        <w:rPr>
          <w:sz w:val="24"/>
          <w:szCs w:val="24"/>
        </w:rPr>
      </w:pPr>
      <w:proofErr w:type="gramStart"/>
      <w:r w:rsidRPr="008B4F5C">
        <w:rPr>
          <w:b/>
          <w:sz w:val="24"/>
          <w:szCs w:val="24"/>
        </w:rPr>
        <w:t>basin_area</w:t>
      </w:r>
      <w:proofErr w:type="gramEnd"/>
      <w:r w:rsidRPr="008B4F5C">
        <w:rPr>
          <w:b/>
          <w:sz w:val="24"/>
          <w:szCs w:val="24"/>
        </w:rPr>
        <w:t xml:space="preserve"> </w:t>
      </w:r>
      <w:r w:rsidRPr="008B4F5C">
        <w:rPr>
          <w:sz w:val="24"/>
          <w:szCs w:val="24"/>
        </w:rPr>
        <w:t>parameter is</w:t>
      </w:r>
      <w:r w:rsidRPr="008B4F5C">
        <w:rPr>
          <w:b/>
          <w:sz w:val="24"/>
          <w:szCs w:val="24"/>
        </w:rPr>
        <w:t xml:space="preserve"> </w:t>
      </w:r>
      <w:r w:rsidRPr="008B4F5C">
        <w:rPr>
          <w:sz w:val="24"/>
          <w:szCs w:val="24"/>
        </w:rPr>
        <w:t xml:space="preserve">not needed as it is computed based on </w:t>
      </w:r>
      <w:r w:rsidRPr="008B4F5C">
        <w:rPr>
          <w:b/>
          <w:sz w:val="24"/>
          <w:szCs w:val="24"/>
        </w:rPr>
        <w:t>hru_area</w:t>
      </w:r>
      <w:r w:rsidRPr="008B4F5C">
        <w:rPr>
          <w:sz w:val="24"/>
          <w:szCs w:val="24"/>
        </w:rPr>
        <w:t>.</w:t>
      </w:r>
    </w:p>
    <w:p w14:paraId="169C1CC7" w14:textId="77777777" w:rsidR="00132F24" w:rsidRPr="008B4F5C" w:rsidRDefault="00132F24" w:rsidP="00BE0D4E">
      <w:pPr>
        <w:pStyle w:val="ListParagraph"/>
        <w:numPr>
          <w:ilvl w:val="0"/>
          <w:numId w:val="4"/>
        </w:numPr>
        <w:rPr>
          <w:sz w:val="24"/>
          <w:szCs w:val="24"/>
        </w:rPr>
      </w:pPr>
      <w:proofErr w:type="gramStart"/>
      <w:r w:rsidRPr="008B4F5C">
        <w:rPr>
          <w:b/>
          <w:sz w:val="24"/>
          <w:szCs w:val="24"/>
        </w:rPr>
        <w:t>nform</w:t>
      </w:r>
      <w:proofErr w:type="gramEnd"/>
      <w:r w:rsidRPr="008B4F5C">
        <w:rPr>
          <w:sz w:val="24"/>
          <w:szCs w:val="24"/>
        </w:rPr>
        <w:t>: this dimension removed as it is not used.</w:t>
      </w:r>
    </w:p>
    <w:p w14:paraId="7E08AFAB" w14:textId="77777777" w:rsidR="00132F24" w:rsidRPr="008B4F5C" w:rsidRDefault="00132F24" w:rsidP="00BE0D4E">
      <w:pPr>
        <w:pStyle w:val="ListParagraph"/>
        <w:numPr>
          <w:ilvl w:val="0"/>
          <w:numId w:val="4"/>
        </w:numPr>
        <w:rPr>
          <w:sz w:val="24"/>
          <w:szCs w:val="24"/>
        </w:rPr>
      </w:pPr>
      <w:r w:rsidRPr="008B4F5C">
        <w:rPr>
          <w:b/>
          <w:i/>
          <w:sz w:val="24"/>
          <w:szCs w:val="24"/>
        </w:rPr>
        <w:t>form_data</w:t>
      </w:r>
      <w:r w:rsidRPr="008B4F5C">
        <w:rPr>
          <w:sz w:val="24"/>
          <w:szCs w:val="24"/>
        </w:rPr>
        <w:t>: this input variable removed as it is not used.</w:t>
      </w:r>
    </w:p>
    <w:p w14:paraId="2E4827DC" w14:textId="77777777" w:rsidR="00132F24" w:rsidRPr="008B4F5C" w:rsidRDefault="00132F24" w:rsidP="00BE0D4E">
      <w:pPr>
        <w:pStyle w:val="ListParagraph"/>
        <w:numPr>
          <w:ilvl w:val="0"/>
          <w:numId w:val="4"/>
        </w:numPr>
        <w:rPr>
          <w:sz w:val="24"/>
          <w:szCs w:val="24"/>
        </w:rPr>
      </w:pPr>
      <w:proofErr w:type="gramStart"/>
      <w:r w:rsidRPr="008B4F5C">
        <w:rPr>
          <w:b/>
          <w:i/>
          <w:sz w:val="24"/>
          <w:szCs w:val="24"/>
        </w:rPr>
        <w:t>snow</w:t>
      </w:r>
      <w:proofErr w:type="gramEnd"/>
      <w:r w:rsidRPr="008B4F5C">
        <w:rPr>
          <w:sz w:val="24"/>
          <w:szCs w:val="24"/>
        </w:rPr>
        <w:t xml:space="preserve">: input variable named changed to </w:t>
      </w:r>
      <w:r w:rsidRPr="008B4F5C">
        <w:rPr>
          <w:i/>
          <w:sz w:val="24"/>
          <w:szCs w:val="24"/>
        </w:rPr>
        <w:t>snowdepth</w:t>
      </w:r>
      <w:r w:rsidRPr="008B4F5C">
        <w:rPr>
          <w:sz w:val="24"/>
          <w:szCs w:val="24"/>
        </w:rPr>
        <w:t xml:space="preserve"> to be more explicit about its meaning.</w:t>
      </w:r>
    </w:p>
    <w:p w14:paraId="212DFCC3" w14:textId="77777777" w:rsidR="00132F24" w:rsidRPr="008B4F5C" w:rsidRDefault="00132F24" w:rsidP="00132F24">
      <w:pPr>
        <w:pStyle w:val="ListParagraph"/>
        <w:rPr>
          <w:sz w:val="24"/>
          <w:szCs w:val="24"/>
        </w:rPr>
      </w:pPr>
    </w:p>
    <w:p w14:paraId="7C469682" w14:textId="77777777" w:rsidR="00132F24" w:rsidRPr="00B370FB" w:rsidRDefault="00132F24" w:rsidP="00132F24">
      <w:pPr>
        <w:rPr>
          <w:sz w:val="24"/>
          <w:u w:val="single"/>
        </w:rPr>
      </w:pPr>
      <w:r>
        <w:rPr>
          <w:rStyle w:val="Strong"/>
          <w:sz w:val="24"/>
          <w:u w:val="single"/>
        </w:rPr>
        <w:t xml:space="preserve">Screen </w:t>
      </w:r>
      <w:r w:rsidRPr="00B370FB">
        <w:rPr>
          <w:rStyle w:val="Strong"/>
          <w:sz w:val="24"/>
          <w:u w:val="single"/>
        </w:rPr>
        <w:t>O</w:t>
      </w:r>
      <w:r>
        <w:rPr>
          <w:rStyle w:val="Strong"/>
          <w:sz w:val="24"/>
          <w:u w:val="single"/>
        </w:rPr>
        <w:t>utput Changes</w:t>
      </w:r>
    </w:p>
    <w:p w14:paraId="3B08F8FB" w14:textId="77777777" w:rsidR="00132F24" w:rsidRPr="002F3435" w:rsidRDefault="00132F24" w:rsidP="00BE0D4E">
      <w:pPr>
        <w:pStyle w:val="ListParagraph"/>
        <w:numPr>
          <w:ilvl w:val="0"/>
          <w:numId w:val="1"/>
        </w:numPr>
        <w:rPr>
          <w:sz w:val="24"/>
          <w:szCs w:val="24"/>
        </w:rPr>
      </w:pPr>
      <w:r w:rsidRPr="002F3435">
        <w:rPr>
          <w:sz w:val="24"/>
          <w:szCs w:val="24"/>
        </w:rPr>
        <w:lastRenderedPageBreak/>
        <w:t>Increase</w:t>
      </w:r>
      <w:r>
        <w:rPr>
          <w:sz w:val="24"/>
          <w:szCs w:val="24"/>
        </w:rPr>
        <w:t>d</w:t>
      </w:r>
      <w:r w:rsidRPr="002F3435">
        <w:rPr>
          <w:sz w:val="24"/>
          <w:szCs w:val="24"/>
        </w:rPr>
        <w:t xml:space="preserve"> consistency of screen output for module descriptions, HRU identification numbers, and dates. </w:t>
      </w:r>
    </w:p>
    <w:p w14:paraId="6244837B" w14:textId="77777777" w:rsidR="00132F24" w:rsidRPr="00DE404E" w:rsidRDefault="00132F24" w:rsidP="00BE0D4E">
      <w:pPr>
        <w:pStyle w:val="ListParagraph"/>
        <w:numPr>
          <w:ilvl w:val="0"/>
          <w:numId w:val="1"/>
        </w:numPr>
      </w:pPr>
      <w:r w:rsidRPr="002F3435">
        <w:rPr>
          <w:sz w:val="24"/>
          <w:szCs w:val="24"/>
        </w:rPr>
        <w:t>When module</w:t>
      </w:r>
      <w:r w:rsidRPr="00D04ECF">
        <w:t xml:space="preserve"> </w:t>
      </w:r>
      <w:r w:rsidRPr="00F262B9">
        <w:rPr>
          <w:rFonts w:ascii="Courier New" w:hAnsi="Courier New" w:cs="Courier New"/>
        </w:rPr>
        <w:t>climate_hru</w:t>
      </w:r>
      <w:r w:rsidRPr="00DE404E">
        <w:t xml:space="preserve"> </w:t>
      </w:r>
      <w:r w:rsidRPr="002F3435">
        <w:rPr>
          <w:sz w:val="24"/>
          <w:szCs w:val="24"/>
        </w:rPr>
        <w:t>is active for more than one type of CBH file, the module description is printed for each climate type. For example, if</w:t>
      </w:r>
      <w:r w:rsidRPr="00DE404E">
        <w:t xml:space="preserve"> </w:t>
      </w:r>
      <w:r w:rsidRPr="00F262B9">
        <w:rPr>
          <w:rFonts w:ascii="Courier New" w:hAnsi="Courier New" w:cs="Courier New"/>
        </w:rPr>
        <w:t>climate_hru</w:t>
      </w:r>
      <w:r w:rsidRPr="00DE404E">
        <w:t xml:space="preserve"> </w:t>
      </w:r>
      <w:r w:rsidRPr="002F3435">
        <w:rPr>
          <w:sz w:val="24"/>
          <w:szCs w:val="24"/>
        </w:rPr>
        <w:t>is used to input temperature and precipitation values, a line is printed with the</w:t>
      </w:r>
      <w:r w:rsidRPr="00DE404E">
        <w:t xml:space="preserve"> </w:t>
      </w:r>
      <w:r w:rsidRPr="00F262B9">
        <w:rPr>
          <w:rFonts w:ascii="Courier New" w:hAnsi="Courier New" w:cs="Courier New"/>
        </w:rPr>
        <w:t>climate_hru</w:t>
      </w:r>
      <w:r w:rsidRPr="00DE404E">
        <w:t xml:space="preserve"> </w:t>
      </w:r>
      <w:r w:rsidRPr="002F3435">
        <w:rPr>
          <w:sz w:val="24"/>
          <w:szCs w:val="24"/>
        </w:rPr>
        <w:t>version identification for the active Temperature Distribution and Precipitation Distribution modules. Previously, the identification was printed once no matter how many climate types were input using</w:t>
      </w:r>
      <w:r w:rsidRPr="00DE404E">
        <w:t xml:space="preserve"> </w:t>
      </w:r>
      <w:r w:rsidRPr="00F262B9">
        <w:rPr>
          <w:rFonts w:ascii="Courier New" w:hAnsi="Courier New" w:cs="Courier New"/>
        </w:rPr>
        <w:t>climate_hru</w:t>
      </w:r>
      <w:r w:rsidRPr="00DE404E">
        <w:t>.</w:t>
      </w:r>
    </w:p>
    <w:p w14:paraId="7974FEC4" w14:textId="77777777" w:rsidR="00132F24" w:rsidRPr="008B4F5C" w:rsidRDefault="00132F24" w:rsidP="00132F24">
      <w:pPr>
        <w:rPr>
          <w:sz w:val="24"/>
          <w:szCs w:val="24"/>
        </w:rPr>
      </w:pPr>
    </w:p>
    <w:p w14:paraId="185E936D" w14:textId="77777777" w:rsidR="00132F24" w:rsidRPr="00773816" w:rsidRDefault="00132F24" w:rsidP="00132F24">
      <w:pPr>
        <w:rPr>
          <w:b/>
          <w:sz w:val="24"/>
          <w:szCs w:val="24"/>
          <w:u w:val="single"/>
        </w:rPr>
      </w:pPr>
      <w:r>
        <w:rPr>
          <w:b/>
          <w:sz w:val="24"/>
          <w:szCs w:val="24"/>
          <w:u w:val="single"/>
        </w:rPr>
        <w:t>Changes by P</w:t>
      </w:r>
      <w:r w:rsidRPr="00773816">
        <w:rPr>
          <w:b/>
          <w:sz w:val="24"/>
          <w:szCs w:val="24"/>
          <w:u w:val="single"/>
        </w:rPr>
        <w:t>rocess</w:t>
      </w:r>
    </w:p>
    <w:p w14:paraId="7F4A7790" w14:textId="77777777" w:rsidR="00132F24" w:rsidRDefault="00132F24" w:rsidP="00132F24">
      <w:pPr>
        <w:rPr>
          <w:b/>
        </w:rPr>
      </w:pPr>
    </w:p>
    <w:p w14:paraId="66D9CDA4" w14:textId="77777777" w:rsidR="00132F24" w:rsidRPr="00234251" w:rsidRDefault="00132F24" w:rsidP="00132F24">
      <w:pPr>
        <w:rPr>
          <w:sz w:val="24"/>
          <w:szCs w:val="24"/>
          <w:u w:val="single"/>
        </w:rPr>
      </w:pPr>
      <w:r w:rsidRPr="00234251">
        <w:rPr>
          <w:sz w:val="24"/>
          <w:szCs w:val="24"/>
          <w:u w:val="single"/>
        </w:rPr>
        <w:t>Input Data</w:t>
      </w:r>
    </w:p>
    <w:p w14:paraId="4CB2F002" w14:textId="77777777" w:rsidR="00132F24" w:rsidRPr="00303A68" w:rsidRDefault="00132F24" w:rsidP="00132F24">
      <w:pPr>
        <w:rPr>
          <w:b/>
        </w:rPr>
      </w:pPr>
    </w:p>
    <w:p w14:paraId="07AE57FE" w14:textId="77777777" w:rsidR="00132F24" w:rsidRDefault="00132F24" w:rsidP="00132F24">
      <w:proofErr w:type="gramStart"/>
      <w:r w:rsidRPr="00303A68">
        <w:rPr>
          <w:rFonts w:ascii="Courier New" w:hAnsi="Courier New" w:cs="Courier New"/>
        </w:rPr>
        <w:t>climate_hru</w:t>
      </w:r>
      <w:proofErr w:type="gramEnd"/>
      <w:r>
        <w:t xml:space="preserve"> </w:t>
      </w:r>
      <w:r w:rsidRPr="00502526">
        <w:rPr>
          <w:sz w:val="24"/>
          <w:szCs w:val="24"/>
        </w:rPr>
        <w:t>module:</w:t>
      </w:r>
    </w:p>
    <w:p w14:paraId="467267E4" w14:textId="77777777" w:rsidR="00132F24" w:rsidRPr="00502526" w:rsidRDefault="00132F24" w:rsidP="00BE0D4E">
      <w:pPr>
        <w:pStyle w:val="ListParagraph"/>
        <w:numPr>
          <w:ilvl w:val="0"/>
          <w:numId w:val="5"/>
        </w:numPr>
        <w:rPr>
          <w:sz w:val="24"/>
          <w:szCs w:val="24"/>
        </w:rPr>
      </w:pPr>
      <w:r w:rsidRPr="00502526">
        <w:rPr>
          <w:sz w:val="24"/>
          <w:szCs w:val="24"/>
        </w:rPr>
        <w:t xml:space="preserve">Allows CBH Files to be input in binary format when control parameter </w:t>
      </w:r>
      <w:r w:rsidRPr="00502526">
        <w:rPr>
          <w:b/>
          <w:sz w:val="24"/>
          <w:szCs w:val="24"/>
        </w:rPr>
        <w:t>cbh_binary_flag</w:t>
      </w:r>
      <w:r w:rsidRPr="00502526">
        <w:rPr>
          <w:sz w:val="24"/>
          <w:szCs w:val="24"/>
        </w:rPr>
        <w:t xml:space="preserve"> is specified equal to </w:t>
      </w:r>
      <w:r w:rsidRPr="00502526">
        <w:rPr>
          <w:rFonts w:ascii="Courier New" w:hAnsi="Courier New" w:cs="Courier New"/>
        </w:rPr>
        <w:t>1</w:t>
      </w:r>
      <w:r w:rsidRPr="00502526">
        <w:rPr>
          <w:sz w:val="24"/>
          <w:szCs w:val="24"/>
        </w:rPr>
        <w:t>.</w:t>
      </w:r>
    </w:p>
    <w:p w14:paraId="2E086DA5" w14:textId="77777777" w:rsidR="00132F24" w:rsidRPr="00502526" w:rsidRDefault="00132F24" w:rsidP="00BE0D4E">
      <w:pPr>
        <w:pStyle w:val="ListParagraph"/>
        <w:numPr>
          <w:ilvl w:val="0"/>
          <w:numId w:val="5"/>
        </w:numPr>
        <w:rPr>
          <w:sz w:val="24"/>
          <w:szCs w:val="24"/>
        </w:rPr>
      </w:pPr>
      <w:r w:rsidRPr="00502526">
        <w:rPr>
          <w:sz w:val="24"/>
          <w:szCs w:val="24"/>
        </w:rPr>
        <w:t xml:space="preserve">Values for CHB Files are not checked for having valid values unless control parameter </w:t>
      </w:r>
      <w:r w:rsidRPr="00502526">
        <w:rPr>
          <w:b/>
          <w:sz w:val="24"/>
          <w:szCs w:val="24"/>
        </w:rPr>
        <w:t>cbh_check_flag</w:t>
      </w:r>
      <w:r w:rsidRPr="00502526">
        <w:rPr>
          <w:sz w:val="24"/>
          <w:szCs w:val="24"/>
        </w:rPr>
        <w:t xml:space="preserve"> is specified equal to</w:t>
      </w:r>
      <w:r>
        <w:t xml:space="preserve"> </w:t>
      </w:r>
      <w:r w:rsidRPr="00502526">
        <w:rPr>
          <w:rFonts w:ascii="Courier New" w:hAnsi="Courier New" w:cs="Courier New"/>
        </w:rPr>
        <w:t>1</w:t>
      </w:r>
      <w:r w:rsidRPr="00502526">
        <w:rPr>
          <w:rFonts w:cs="Courier New"/>
        </w:rPr>
        <w:t xml:space="preserve"> </w:t>
      </w:r>
      <w:r w:rsidRPr="00502526">
        <w:rPr>
          <w:rFonts w:cs="Courier New"/>
          <w:sz w:val="24"/>
          <w:szCs w:val="24"/>
        </w:rPr>
        <w:t>(default value)</w:t>
      </w:r>
      <w:r w:rsidRPr="00502526">
        <w:rPr>
          <w:sz w:val="24"/>
          <w:szCs w:val="24"/>
        </w:rPr>
        <w:t>; setting this parameter to</w:t>
      </w:r>
      <w:r w:rsidRPr="00502526">
        <w:t xml:space="preserve"> </w:t>
      </w:r>
      <w:r w:rsidRPr="00502526">
        <w:rPr>
          <w:rFonts w:ascii="Courier New" w:hAnsi="Courier New" w:cs="Courier New"/>
        </w:rPr>
        <w:t>0</w:t>
      </w:r>
      <w:r w:rsidRPr="00502526">
        <w:t xml:space="preserve"> </w:t>
      </w:r>
      <w:r w:rsidRPr="00502526">
        <w:rPr>
          <w:sz w:val="24"/>
          <w:szCs w:val="24"/>
        </w:rPr>
        <w:t xml:space="preserve">can reduce execution time. </w:t>
      </w:r>
    </w:p>
    <w:p w14:paraId="1463284A" w14:textId="77777777" w:rsidR="00132F24" w:rsidRDefault="00132F24" w:rsidP="00BE0D4E">
      <w:pPr>
        <w:pStyle w:val="ListParagraph"/>
        <w:numPr>
          <w:ilvl w:val="0"/>
          <w:numId w:val="5"/>
        </w:numPr>
      </w:pPr>
      <w:r w:rsidRPr="00502526">
        <w:rPr>
          <w:sz w:val="24"/>
          <w:szCs w:val="24"/>
        </w:rPr>
        <w:t>Humidity and wind speed CBH Files can be input, which are needed for new module</w:t>
      </w:r>
      <w:r>
        <w:t xml:space="preserve"> </w:t>
      </w:r>
      <w:r w:rsidRPr="00303A68">
        <w:rPr>
          <w:rFonts w:ascii="Courier New" w:hAnsi="Courier New" w:cs="Courier New"/>
        </w:rPr>
        <w:t>potet_pm</w:t>
      </w:r>
      <w:r>
        <w:t xml:space="preserve">. </w:t>
      </w:r>
    </w:p>
    <w:p w14:paraId="3B0D4E17" w14:textId="77777777" w:rsidR="00132F24" w:rsidRPr="00502526" w:rsidRDefault="00132F24" w:rsidP="00BE0D4E">
      <w:pPr>
        <w:pStyle w:val="ListParagraph"/>
        <w:numPr>
          <w:ilvl w:val="0"/>
          <w:numId w:val="5"/>
        </w:numPr>
        <w:rPr>
          <w:sz w:val="24"/>
          <w:szCs w:val="24"/>
        </w:rPr>
      </w:pPr>
      <w:r w:rsidRPr="00502526">
        <w:rPr>
          <w:sz w:val="24"/>
          <w:szCs w:val="24"/>
        </w:rPr>
        <w:t xml:space="preserve">Parameters to adjust precipitation by subbasin are no longer used because parameters </w:t>
      </w:r>
      <w:r w:rsidRPr="00502526">
        <w:rPr>
          <w:b/>
          <w:sz w:val="24"/>
          <w:szCs w:val="24"/>
        </w:rPr>
        <w:t>snow_cbh_adj</w:t>
      </w:r>
      <w:r w:rsidRPr="00502526">
        <w:rPr>
          <w:sz w:val="24"/>
          <w:szCs w:val="24"/>
        </w:rPr>
        <w:t xml:space="preserve"> and </w:t>
      </w:r>
      <w:r w:rsidRPr="00502526">
        <w:rPr>
          <w:b/>
          <w:sz w:val="24"/>
          <w:szCs w:val="24"/>
        </w:rPr>
        <w:t>rain_cbh_adj</w:t>
      </w:r>
      <w:r w:rsidRPr="00502526">
        <w:rPr>
          <w:sz w:val="24"/>
          <w:szCs w:val="24"/>
        </w:rPr>
        <w:t xml:space="preserve"> can be dimensioned (</w:t>
      </w:r>
      <w:r w:rsidRPr="00502526">
        <w:rPr>
          <w:b/>
          <w:sz w:val="24"/>
          <w:szCs w:val="24"/>
        </w:rPr>
        <w:t>nsub</w:t>
      </w:r>
      <w:proofErr w:type="gramStart"/>
      <w:r w:rsidRPr="00502526">
        <w:rPr>
          <w:sz w:val="24"/>
          <w:szCs w:val="24"/>
        </w:rPr>
        <w:t>,</w:t>
      </w:r>
      <w:r w:rsidRPr="00502526">
        <w:rPr>
          <w:b/>
          <w:sz w:val="24"/>
          <w:szCs w:val="24"/>
        </w:rPr>
        <w:t>nmonths</w:t>
      </w:r>
      <w:proofErr w:type="gramEnd"/>
      <w:r w:rsidRPr="00502526">
        <w:rPr>
          <w:sz w:val="24"/>
          <w:szCs w:val="24"/>
        </w:rPr>
        <w:t xml:space="preserve">) using the flexible dimension option. Thus, models that used the subbasin specification need to be updated to remove parameters </w:t>
      </w:r>
      <w:r w:rsidRPr="00502526">
        <w:rPr>
          <w:b/>
          <w:sz w:val="24"/>
          <w:szCs w:val="24"/>
        </w:rPr>
        <w:t>adj_by_hru</w:t>
      </w:r>
      <w:r w:rsidRPr="00502526">
        <w:rPr>
          <w:sz w:val="24"/>
          <w:szCs w:val="24"/>
        </w:rPr>
        <w:t xml:space="preserve"> and </w:t>
      </w:r>
      <w:r w:rsidRPr="00502526">
        <w:rPr>
          <w:b/>
          <w:sz w:val="24"/>
          <w:szCs w:val="24"/>
        </w:rPr>
        <w:t>hru_subbasin</w:t>
      </w:r>
      <w:r w:rsidRPr="00502526">
        <w:rPr>
          <w:sz w:val="24"/>
          <w:szCs w:val="24"/>
        </w:rPr>
        <w:t xml:space="preserve"> and names for parameters </w:t>
      </w:r>
      <w:r w:rsidRPr="00502526">
        <w:rPr>
          <w:b/>
          <w:sz w:val="24"/>
          <w:szCs w:val="24"/>
        </w:rPr>
        <w:t>snow_sub_adj</w:t>
      </w:r>
      <w:r w:rsidRPr="00502526">
        <w:rPr>
          <w:sz w:val="24"/>
          <w:szCs w:val="24"/>
        </w:rPr>
        <w:t xml:space="preserve"> and </w:t>
      </w:r>
      <w:r w:rsidRPr="00502526">
        <w:rPr>
          <w:b/>
          <w:sz w:val="24"/>
          <w:szCs w:val="24"/>
        </w:rPr>
        <w:t>rain_sub_adj</w:t>
      </w:r>
      <w:r w:rsidRPr="00502526">
        <w:rPr>
          <w:sz w:val="24"/>
          <w:szCs w:val="24"/>
        </w:rPr>
        <w:t xml:space="preserve"> changed to </w:t>
      </w:r>
      <w:r w:rsidRPr="00502526">
        <w:rPr>
          <w:b/>
          <w:sz w:val="24"/>
          <w:szCs w:val="24"/>
        </w:rPr>
        <w:t>snow_cbh_adj</w:t>
      </w:r>
      <w:r w:rsidRPr="00502526">
        <w:rPr>
          <w:sz w:val="24"/>
          <w:szCs w:val="24"/>
        </w:rPr>
        <w:t xml:space="preserve"> and </w:t>
      </w:r>
      <w:r w:rsidRPr="00502526">
        <w:rPr>
          <w:b/>
          <w:sz w:val="24"/>
          <w:szCs w:val="24"/>
        </w:rPr>
        <w:t>rain_cbh_adj</w:t>
      </w:r>
      <w:r w:rsidRPr="00502526">
        <w:rPr>
          <w:sz w:val="24"/>
          <w:szCs w:val="24"/>
        </w:rPr>
        <w:t xml:space="preserve">, respectively. </w:t>
      </w:r>
    </w:p>
    <w:p w14:paraId="08798C78" w14:textId="77777777" w:rsidR="00132F24" w:rsidRDefault="00132F24" w:rsidP="00BE0D4E">
      <w:pPr>
        <w:pStyle w:val="ListParagraph"/>
        <w:numPr>
          <w:ilvl w:val="0"/>
          <w:numId w:val="5"/>
        </w:numPr>
        <w:rPr>
          <w:sz w:val="24"/>
          <w:szCs w:val="24"/>
        </w:rPr>
      </w:pPr>
      <w:r w:rsidRPr="00502526">
        <w:rPr>
          <w:sz w:val="24"/>
          <w:szCs w:val="24"/>
        </w:rPr>
        <w:t xml:space="preserve">Values in potential evapotranspiration CBH Files can be adjusted using new parameter </w:t>
      </w:r>
      <w:r w:rsidRPr="00502526">
        <w:rPr>
          <w:b/>
          <w:sz w:val="24"/>
          <w:szCs w:val="24"/>
        </w:rPr>
        <w:t>potet_cbh_adj</w:t>
      </w:r>
      <w:r w:rsidRPr="00502526">
        <w:rPr>
          <w:sz w:val="24"/>
          <w:szCs w:val="24"/>
        </w:rPr>
        <w:t>.</w:t>
      </w:r>
    </w:p>
    <w:p w14:paraId="3A0E8F57" w14:textId="77777777" w:rsidR="00132F24" w:rsidRPr="00502526" w:rsidRDefault="00132F24" w:rsidP="00132F24">
      <w:pPr>
        <w:pStyle w:val="ListParagraph"/>
        <w:rPr>
          <w:sz w:val="24"/>
          <w:szCs w:val="24"/>
        </w:rPr>
      </w:pPr>
    </w:p>
    <w:p w14:paraId="5B9DDBD7" w14:textId="77777777" w:rsidR="00132F24" w:rsidRDefault="00132F24" w:rsidP="00132F24">
      <w:proofErr w:type="gramStart"/>
      <w:r w:rsidRPr="00303A68">
        <w:rPr>
          <w:rFonts w:ascii="Courier New" w:hAnsi="Courier New" w:cs="Courier New"/>
        </w:rPr>
        <w:t>obs</w:t>
      </w:r>
      <w:proofErr w:type="gramEnd"/>
      <w:r>
        <w:t xml:space="preserve"> </w:t>
      </w:r>
      <w:r w:rsidRPr="00502526">
        <w:rPr>
          <w:sz w:val="24"/>
          <w:szCs w:val="24"/>
        </w:rPr>
        <w:t>module:</w:t>
      </w:r>
      <w:r>
        <w:t xml:space="preserve"> </w:t>
      </w:r>
    </w:p>
    <w:p w14:paraId="52079BC6" w14:textId="77777777" w:rsidR="00132F24" w:rsidRPr="00502526" w:rsidRDefault="00132F24" w:rsidP="00BE0D4E">
      <w:pPr>
        <w:pStyle w:val="ListParagraph"/>
        <w:numPr>
          <w:ilvl w:val="0"/>
          <w:numId w:val="5"/>
        </w:numPr>
        <w:rPr>
          <w:sz w:val="24"/>
          <w:szCs w:val="24"/>
        </w:rPr>
      </w:pPr>
      <w:r w:rsidRPr="00502526">
        <w:rPr>
          <w:sz w:val="24"/>
          <w:szCs w:val="24"/>
        </w:rPr>
        <w:t xml:space="preserve">Removed dimension </w:t>
      </w:r>
      <w:r w:rsidRPr="00502526">
        <w:rPr>
          <w:b/>
          <w:sz w:val="24"/>
          <w:szCs w:val="24"/>
        </w:rPr>
        <w:t>nform</w:t>
      </w:r>
      <w:r w:rsidRPr="00502526">
        <w:rPr>
          <w:sz w:val="24"/>
          <w:szCs w:val="24"/>
        </w:rPr>
        <w:t xml:space="preserve"> and variable </w:t>
      </w:r>
      <w:r w:rsidRPr="00502526">
        <w:rPr>
          <w:i/>
          <w:sz w:val="24"/>
          <w:szCs w:val="24"/>
        </w:rPr>
        <w:t>form_data</w:t>
      </w:r>
      <w:r>
        <w:rPr>
          <w:sz w:val="24"/>
          <w:szCs w:val="24"/>
        </w:rPr>
        <w:t xml:space="preserve"> because they</w:t>
      </w:r>
      <w:r w:rsidRPr="00502526">
        <w:rPr>
          <w:sz w:val="24"/>
          <w:szCs w:val="24"/>
        </w:rPr>
        <w:t xml:space="preserve"> </w:t>
      </w:r>
      <w:r>
        <w:rPr>
          <w:sz w:val="24"/>
          <w:szCs w:val="24"/>
        </w:rPr>
        <w:t>are not used, user</w:t>
      </w:r>
      <w:r w:rsidRPr="00502526">
        <w:rPr>
          <w:sz w:val="24"/>
          <w:szCs w:val="24"/>
        </w:rPr>
        <w:t xml:space="preserve">s need to remove both of these if </w:t>
      </w:r>
      <w:r>
        <w:rPr>
          <w:sz w:val="24"/>
          <w:szCs w:val="24"/>
        </w:rPr>
        <w:t xml:space="preserve">they are specified </w:t>
      </w:r>
      <w:r w:rsidRPr="00502526">
        <w:rPr>
          <w:sz w:val="24"/>
          <w:szCs w:val="24"/>
        </w:rPr>
        <w:t xml:space="preserve">in </w:t>
      </w:r>
      <w:r>
        <w:rPr>
          <w:sz w:val="24"/>
          <w:szCs w:val="24"/>
        </w:rPr>
        <w:t xml:space="preserve">a </w:t>
      </w:r>
      <w:r w:rsidRPr="00502526">
        <w:rPr>
          <w:sz w:val="24"/>
          <w:szCs w:val="24"/>
        </w:rPr>
        <w:t>Data File.</w:t>
      </w:r>
    </w:p>
    <w:p w14:paraId="08EFDE83" w14:textId="77777777" w:rsidR="00132F24" w:rsidRPr="00F32FBD" w:rsidRDefault="00132F24" w:rsidP="00BE0D4E">
      <w:pPr>
        <w:pStyle w:val="ListParagraph"/>
        <w:numPr>
          <w:ilvl w:val="0"/>
          <w:numId w:val="5"/>
        </w:numPr>
        <w:rPr>
          <w:sz w:val="24"/>
          <w:szCs w:val="24"/>
        </w:rPr>
      </w:pPr>
      <w:r w:rsidRPr="00502526">
        <w:rPr>
          <w:sz w:val="24"/>
          <w:szCs w:val="24"/>
        </w:rPr>
        <w:t xml:space="preserve">Variable named </w:t>
      </w:r>
      <w:r w:rsidRPr="00502526">
        <w:rPr>
          <w:i/>
          <w:sz w:val="24"/>
          <w:szCs w:val="24"/>
        </w:rPr>
        <w:t>snow</w:t>
      </w:r>
      <w:r w:rsidRPr="00502526">
        <w:rPr>
          <w:sz w:val="24"/>
          <w:szCs w:val="24"/>
        </w:rPr>
        <w:t xml:space="preserve"> changed to </w:t>
      </w:r>
      <w:r w:rsidRPr="00502526">
        <w:rPr>
          <w:i/>
          <w:sz w:val="24"/>
          <w:szCs w:val="24"/>
        </w:rPr>
        <w:t>snowdepth</w:t>
      </w:r>
      <w:r w:rsidRPr="00502526">
        <w:rPr>
          <w:sz w:val="24"/>
          <w:szCs w:val="24"/>
        </w:rPr>
        <w:t xml:space="preserve">. Users need to make this change if </w:t>
      </w:r>
      <w:r w:rsidRPr="00F32FBD">
        <w:rPr>
          <w:sz w:val="24"/>
          <w:szCs w:val="24"/>
        </w:rPr>
        <w:t>snow depth is specified in a Data File.</w:t>
      </w:r>
    </w:p>
    <w:p w14:paraId="75380A6C" w14:textId="77777777" w:rsidR="00132F24" w:rsidRPr="00502526" w:rsidRDefault="00132F24" w:rsidP="00BE0D4E">
      <w:pPr>
        <w:pStyle w:val="ListParagraph"/>
        <w:numPr>
          <w:ilvl w:val="0"/>
          <w:numId w:val="5"/>
        </w:numPr>
        <w:rPr>
          <w:sz w:val="24"/>
          <w:szCs w:val="24"/>
        </w:rPr>
      </w:pPr>
      <w:r w:rsidRPr="00F32FBD">
        <w:rPr>
          <w:sz w:val="24"/>
          <w:szCs w:val="24"/>
        </w:rPr>
        <w:t>Code related to time step moved to new</w:t>
      </w:r>
      <w:r w:rsidRPr="00502526">
        <w:t xml:space="preserve"> </w:t>
      </w:r>
      <w:r w:rsidRPr="00502526">
        <w:rPr>
          <w:rFonts w:ascii="Courier New" w:hAnsi="Courier New" w:cs="Courier New"/>
        </w:rPr>
        <w:t>prms_time</w:t>
      </w:r>
      <w:r w:rsidRPr="00502526">
        <w:t xml:space="preserve"> </w:t>
      </w:r>
      <w:r w:rsidRPr="00502526">
        <w:rPr>
          <w:sz w:val="24"/>
          <w:szCs w:val="24"/>
        </w:rPr>
        <w:t>utility routines.</w:t>
      </w:r>
    </w:p>
    <w:p w14:paraId="01F4D257" w14:textId="77777777" w:rsidR="00132F24" w:rsidRPr="00502526" w:rsidRDefault="00132F24" w:rsidP="00BE0D4E">
      <w:pPr>
        <w:pStyle w:val="ListParagraph"/>
        <w:numPr>
          <w:ilvl w:val="0"/>
          <w:numId w:val="5"/>
        </w:numPr>
        <w:rPr>
          <w:sz w:val="24"/>
          <w:szCs w:val="24"/>
        </w:rPr>
      </w:pPr>
      <w:r w:rsidRPr="00502526">
        <w:rPr>
          <w:sz w:val="24"/>
          <w:szCs w:val="24"/>
        </w:rPr>
        <w:t>Values in Data File no longer checked for NaN values</w:t>
      </w:r>
      <w:r>
        <w:rPr>
          <w:sz w:val="24"/>
          <w:szCs w:val="24"/>
        </w:rPr>
        <w:t xml:space="preserve">. This can reduce execution time. </w:t>
      </w:r>
    </w:p>
    <w:p w14:paraId="283605E2" w14:textId="77777777" w:rsidR="00132F24" w:rsidRDefault="00132F24" w:rsidP="00132F24">
      <w:pPr>
        <w:rPr>
          <w:b/>
        </w:rPr>
      </w:pPr>
    </w:p>
    <w:p w14:paraId="3B8C845F" w14:textId="77777777" w:rsidR="00132F24" w:rsidRDefault="00132F24" w:rsidP="00132F24">
      <w:pPr>
        <w:rPr>
          <w:b/>
        </w:rPr>
      </w:pPr>
    </w:p>
    <w:p w14:paraId="18BF161E" w14:textId="77777777" w:rsidR="00132F24" w:rsidRDefault="00132F24" w:rsidP="00132F24">
      <w:pPr>
        <w:rPr>
          <w:b/>
        </w:rPr>
      </w:pPr>
    </w:p>
    <w:p w14:paraId="75C03C0F" w14:textId="77777777" w:rsidR="00132F24" w:rsidRPr="00234251" w:rsidRDefault="00132F24" w:rsidP="00132F24">
      <w:pPr>
        <w:rPr>
          <w:sz w:val="24"/>
          <w:szCs w:val="24"/>
          <w:u w:val="single"/>
        </w:rPr>
      </w:pPr>
      <w:r w:rsidRPr="00234251">
        <w:rPr>
          <w:sz w:val="24"/>
          <w:szCs w:val="24"/>
          <w:u w:val="single"/>
        </w:rPr>
        <w:t>Climate</w:t>
      </w:r>
    </w:p>
    <w:p w14:paraId="6ACD105F" w14:textId="77777777" w:rsidR="00132F24" w:rsidRPr="006E3E5A" w:rsidRDefault="00132F24" w:rsidP="00BE0D4E">
      <w:pPr>
        <w:pStyle w:val="ListParagraph"/>
        <w:numPr>
          <w:ilvl w:val="0"/>
          <w:numId w:val="5"/>
        </w:numPr>
        <w:rPr>
          <w:sz w:val="24"/>
          <w:szCs w:val="24"/>
        </w:rPr>
      </w:pPr>
      <w:r w:rsidRPr="006E3E5A">
        <w:rPr>
          <w:sz w:val="24"/>
          <w:szCs w:val="24"/>
        </w:rPr>
        <w:t>Parameters used in equations optionally can use two-dimensional arrays (</w:t>
      </w:r>
      <w:r w:rsidRPr="006E3E5A">
        <w:rPr>
          <w:b/>
          <w:sz w:val="24"/>
          <w:szCs w:val="24"/>
        </w:rPr>
        <w:t>nhru</w:t>
      </w:r>
      <w:proofErr w:type="gramStart"/>
      <w:r w:rsidRPr="006E3E5A">
        <w:rPr>
          <w:sz w:val="24"/>
          <w:szCs w:val="24"/>
        </w:rPr>
        <w:t>,</w:t>
      </w:r>
      <w:r w:rsidRPr="006E3E5A">
        <w:rPr>
          <w:b/>
          <w:sz w:val="24"/>
          <w:szCs w:val="24"/>
        </w:rPr>
        <w:t>nmonths</w:t>
      </w:r>
      <w:proofErr w:type="gramEnd"/>
      <w:r w:rsidRPr="006E3E5A">
        <w:rPr>
          <w:sz w:val="24"/>
          <w:szCs w:val="24"/>
        </w:rPr>
        <w:t>) to add spatial variation for large models. However, this change is backward compatible with existing models. Modules affected</w:t>
      </w:r>
      <w:r>
        <w:t xml:space="preserve">: </w:t>
      </w:r>
      <w:r w:rsidRPr="00250856">
        <w:rPr>
          <w:rFonts w:ascii="Courier New" w:hAnsi="Courier New" w:cs="Courier New"/>
        </w:rPr>
        <w:t>precip_1sta</w:t>
      </w:r>
      <w:r>
        <w:t xml:space="preserve">, </w:t>
      </w:r>
      <w:r w:rsidRPr="00250856">
        <w:rPr>
          <w:rFonts w:ascii="Courier New" w:hAnsi="Courier New" w:cs="Courier New"/>
        </w:rPr>
        <w:lastRenderedPageBreak/>
        <w:t>precip_laps</w:t>
      </w:r>
      <w:r>
        <w:t xml:space="preserve">, </w:t>
      </w:r>
      <w:r w:rsidRPr="00250856">
        <w:rPr>
          <w:rFonts w:ascii="Courier New" w:hAnsi="Courier New" w:cs="Courier New"/>
        </w:rPr>
        <w:t>precip_dist2</w:t>
      </w:r>
      <w:r>
        <w:t xml:space="preserve">, </w:t>
      </w:r>
      <w:r w:rsidRPr="00250856">
        <w:rPr>
          <w:rFonts w:ascii="Courier New" w:hAnsi="Courier New" w:cs="Courier New"/>
        </w:rPr>
        <w:t>xyz_dist</w:t>
      </w:r>
      <w:r>
        <w:t xml:space="preserve">, </w:t>
      </w:r>
      <w:r w:rsidRPr="006E3E5A">
        <w:rPr>
          <w:sz w:val="24"/>
          <w:szCs w:val="24"/>
        </w:rPr>
        <w:t>and</w:t>
      </w:r>
      <w:r>
        <w:t xml:space="preserve"> </w:t>
      </w:r>
      <w:r w:rsidRPr="00250856">
        <w:rPr>
          <w:rFonts w:ascii="Courier New" w:hAnsi="Courier New" w:cs="Courier New"/>
        </w:rPr>
        <w:t>climate_hru</w:t>
      </w:r>
      <w:r>
        <w:t xml:space="preserve"> </w:t>
      </w:r>
      <w:r w:rsidRPr="006E3E5A">
        <w:rPr>
          <w:sz w:val="24"/>
          <w:szCs w:val="24"/>
        </w:rPr>
        <w:t xml:space="preserve">(parameters </w:t>
      </w:r>
      <w:r w:rsidRPr="006E3E5A">
        <w:rPr>
          <w:b/>
          <w:sz w:val="24"/>
          <w:szCs w:val="24"/>
        </w:rPr>
        <w:t>tmax_allrain</w:t>
      </w:r>
      <w:r w:rsidRPr="006E3E5A">
        <w:rPr>
          <w:sz w:val="24"/>
          <w:szCs w:val="24"/>
        </w:rPr>
        <w:t xml:space="preserve">, </w:t>
      </w:r>
      <w:r w:rsidRPr="006E3E5A">
        <w:rPr>
          <w:b/>
          <w:sz w:val="24"/>
          <w:szCs w:val="24"/>
        </w:rPr>
        <w:t>tmax_allsnow</w:t>
      </w:r>
      <w:r w:rsidRPr="006E3E5A">
        <w:rPr>
          <w:sz w:val="24"/>
          <w:szCs w:val="24"/>
        </w:rPr>
        <w:t xml:space="preserve">, </w:t>
      </w:r>
      <w:r w:rsidRPr="006E3E5A">
        <w:rPr>
          <w:b/>
          <w:sz w:val="24"/>
          <w:szCs w:val="24"/>
        </w:rPr>
        <w:t>adjmix_rain</w:t>
      </w:r>
      <w:r w:rsidRPr="006E3E5A">
        <w:rPr>
          <w:sz w:val="24"/>
          <w:szCs w:val="24"/>
        </w:rPr>
        <w:t>)</w:t>
      </w:r>
      <w:r>
        <w:t xml:space="preserve">; </w:t>
      </w:r>
      <w:r w:rsidRPr="00250856">
        <w:rPr>
          <w:rFonts w:ascii="Courier New" w:hAnsi="Courier New" w:cs="Courier New"/>
        </w:rPr>
        <w:t>temp_1sta</w:t>
      </w:r>
      <w:r>
        <w:t xml:space="preserve">, </w:t>
      </w:r>
      <w:r w:rsidRPr="00250856">
        <w:rPr>
          <w:rFonts w:ascii="Courier New" w:hAnsi="Courier New" w:cs="Courier New"/>
        </w:rPr>
        <w:t>temp_laps</w:t>
      </w:r>
      <w:r>
        <w:t xml:space="preserve">, </w:t>
      </w:r>
      <w:r w:rsidRPr="006E3E5A">
        <w:rPr>
          <w:sz w:val="24"/>
          <w:szCs w:val="24"/>
        </w:rPr>
        <w:t>and</w:t>
      </w:r>
      <w:r>
        <w:t xml:space="preserve"> </w:t>
      </w:r>
      <w:r w:rsidRPr="00250856">
        <w:rPr>
          <w:rFonts w:ascii="Courier New" w:hAnsi="Courier New" w:cs="Courier New"/>
        </w:rPr>
        <w:t>xyz_dist</w:t>
      </w:r>
      <w:r>
        <w:t xml:space="preserve"> </w:t>
      </w:r>
      <w:r w:rsidRPr="006E3E5A">
        <w:rPr>
          <w:sz w:val="24"/>
          <w:szCs w:val="24"/>
        </w:rPr>
        <w:t xml:space="preserve">(parameters </w:t>
      </w:r>
      <w:r w:rsidRPr="006E3E5A">
        <w:rPr>
          <w:b/>
          <w:sz w:val="24"/>
          <w:szCs w:val="24"/>
        </w:rPr>
        <w:t>tmax_</w:t>
      </w:r>
      <w:proofErr w:type="gramStart"/>
      <w:r w:rsidRPr="006E3E5A">
        <w:rPr>
          <w:b/>
          <w:sz w:val="24"/>
          <w:szCs w:val="24"/>
        </w:rPr>
        <w:t>adj</w:t>
      </w:r>
      <w:r w:rsidRPr="006E3E5A">
        <w:rPr>
          <w:sz w:val="24"/>
          <w:szCs w:val="24"/>
        </w:rPr>
        <w:t>(</w:t>
      </w:r>
      <w:proofErr w:type="gramEnd"/>
      <w:r w:rsidRPr="006E3E5A">
        <w:rPr>
          <w:b/>
          <w:sz w:val="24"/>
          <w:szCs w:val="24"/>
        </w:rPr>
        <w:t>nhru</w:t>
      </w:r>
      <w:r w:rsidRPr="006E3E5A">
        <w:rPr>
          <w:sz w:val="24"/>
          <w:szCs w:val="24"/>
        </w:rPr>
        <w:t>,</w:t>
      </w:r>
      <w:r w:rsidRPr="006E3E5A">
        <w:rPr>
          <w:b/>
          <w:sz w:val="24"/>
          <w:szCs w:val="24"/>
        </w:rPr>
        <w:t>nmonths</w:t>
      </w:r>
      <w:r w:rsidRPr="006E3E5A">
        <w:rPr>
          <w:sz w:val="24"/>
          <w:szCs w:val="24"/>
        </w:rPr>
        <w:t xml:space="preserve">), </w:t>
      </w:r>
      <w:r w:rsidRPr="006E3E5A">
        <w:rPr>
          <w:b/>
          <w:sz w:val="24"/>
          <w:szCs w:val="24"/>
        </w:rPr>
        <w:t>tmin_adj</w:t>
      </w:r>
      <w:r w:rsidRPr="006E3E5A">
        <w:rPr>
          <w:sz w:val="24"/>
          <w:szCs w:val="24"/>
        </w:rPr>
        <w:t>(</w:t>
      </w:r>
      <w:r w:rsidRPr="006E3E5A">
        <w:rPr>
          <w:b/>
          <w:sz w:val="24"/>
          <w:szCs w:val="24"/>
        </w:rPr>
        <w:t>nhru</w:t>
      </w:r>
      <w:r w:rsidRPr="006E3E5A">
        <w:rPr>
          <w:sz w:val="24"/>
          <w:szCs w:val="24"/>
        </w:rPr>
        <w:t>,</w:t>
      </w:r>
      <w:r w:rsidRPr="006E3E5A">
        <w:rPr>
          <w:b/>
          <w:sz w:val="24"/>
          <w:szCs w:val="24"/>
        </w:rPr>
        <w:t>nmonths</w:t>
      </w:r>
      <w:r w:rsidRPr="006E3E5A">
        <w:rPr>
          <w:sz w:val="24"/>
          <w:szCs w:val="24"/>
        </w:rPr>
        <w:t>));</w:t>
      </w:r>
      <w:r>
        <w:t xml:space="preserve"> </w:t>
      </w:r>
      <w:r w:rsidRPr="00250856">
        <w:rPr>
          <w:rFonts w:ascii="Courier New" w:hAnsi="Courier New" w:cs="Courier New"/>
        </w:rPr>
        <w:t>temp_1sta</w:t>
      </w:r>
      <w:r>
        <w:t xml:space="preserve"> </w:t>
      </w:r>
      <w:r w:rsidRPr="006E3E5A">
        <w:rPr>
          <w:sz w:val="24"/>
          <w:szCs w:val="24"/>
        </w:rPr>
        <w:t xml:space="preserve">(parameters </w:t>
      </w:r>
      <w:r w:rsidRPr="006E3E5A">
        <w:rPr>
          <w:b/>
          <w:sz w:val="24"/>
          <w:szCs w:val="24"/>
        </w:rPr>
        <w:t>tmax_lapse</w:t>
      </w:r>
      <w:r w:rsidRPr="006E3E5A">
        <w:rPr>
          <w:sz w:val="24"/>
          <w:szCs w:val="24"/>
        </w:rPr>
        <w:t>(</w:t>
      </w:r>
      <w:r w:rsidRPr="006E3E5A">
        <w:rPr>
          <w:b/>
          <w:sz w:val="24"/>
          <w:szCs w:val="24"/>
        </w:rPr>
        <w:t>nhru</w:t>
      </w:r>
      <w:r w:rsidRPr="006E3E5A">
        <w:rPr>
          <w:sz w:val="24"/>
          <w:szCs w:val="24"/>
        </w:rPr>
        <w:t>,</w:t>
      </w:r>
      <w:r w:rsidRPr="006E3E5A">
        <w:rPr>
          <w:b/>
          <w:sz w:val="24"/>
          <w:szCs w:val="24"/>
        </w:rPr>
        <w:t>nmonths</w:t>
      </w:r>
      <w:r w:rsidRPr="006E3E5A">
        <w:rPr>
          <w:sz w:val="24"/>
          <w:szCs w:val="24"/>
        </w:rPr>
        <w:t xml:space="preserve">) and </w:t>
      </w:r>
      <w:r w:rsidRPr="006E3E5A">
        <w:rPr>
          <w:b/>
          <w:sz w:val="24"/>
          <w:szCs w:val="24"/>
        </w:rPr>
        <w:t>tmin_lapse</w:t>
      </w:r>
      <w:r w:rsidRPr="006E3E5A">
        <w:rPr>
          <w:sz w:val="24"/>
          <w:szCs w:val="24"/>
        </w:rPr>
        <w:t>(</w:t>
      </w:r>
      <w:r w:rsidRPr="006E3E5A">
        <w:rPr>
          <w:b/>
          <w:sz w:val="24"/>
          <w:szCs w:val="24"/>
        </w:rPr>
        <w:t>nhru</w:t>
      </w:r>
      <w:r w:rsidRPr="006E3E5A">
        <w:rPr>
          <w:sz w:val="24"/>
          <w:szCs w:val="24"/>
        </w:rPr>
        <w:t>,</w:t>
      </w:r>
      <w:r w:rsidRPr="006E3E5A">
        <w:rPr>
          <w:b/>
          <w:sz w:val="24"/>
          <w:szCs w:val="24"/>
        </w:rPr>
        <w:t>nmonths</w:t>
      </w:r>
      <w:r w:rsidRPr="006E3E5A">
        <w:rPr>
          <w:sz w:val="24"/>
          <w:szCs w:val="24"/>
        </w:rPr>
        <w:t>)).</w:t>
      </w:r>
    </w:p>
    <w:p w14:paraId="57F9EF57" w14:textId="77777777" w:rsidR="00132F24" w:rsidRDefault="00132F24" w:rsidP="00BE0D4E">
      <w:pPr>
        <w:pStyle w:val="ListParagraph"/>
        <w:numPr>
          <w:ilvl w:val="0"/>
          <w:numId w:val="5"/>
        </w:numPr>
      </w:pPr>
      <w:r w:rsidRPr="006E3E5A">
        <w:rPr>
          <w:sz w:val="24"/>
          <w:szCs w:val="24"/>
        </w:rPr>
        <w:t>Small values (&lt; 1.0E-05) of input precipitation are not ignored. This was done because in some cases—such as with output from General Circulation Models—computed precipitation could include small values. Modules affected:</w:t>
      </w:r>
      <w:r>
        <w:t xml:space="preserve"> </w:t>
      </w:r>
      <w:r w:rsidRPr="00041750">
        <w:rPr>
          <w:rFonts w:ascii="Courier New" w:hAnsi="Courier New" w:cs="Courier New"/>
        </w:rPr>
        <w:t>precip_1sta</w:t>
      </w:r>
      <w:r>
        <w:t xml:space="preserve">, </w:t>
      </w:r>
      <w:r w:rsidRPr="00041750">
        <w:rPr>
          <w:rFonts w:ascii="Courier New" w:hAnsi="Courier New" w:cs="Courier New"/>
        </w:rPr>
        <w:t>precip_laps</w:t>
      </w:r>
      <w:r>
        <w:t xml:space="preserve">, </w:t>
      </w:r>
      <w:r w:rsidRPr="00041750">
        <w:rPr>
          <w:rFonts w:ascii="Courier New" w:hAnsi="Courier New" w:cs="Courier New"/>
        </w:rPr>
        <w:t>climate_hru</w:t>
      </w:r>
      <w:r>
        <w:t xml:space="preserve">, </w:t>
      </w:r>
      <w:r w:rsidRPr="006E3E5A">
        <w:rPr>
          <w:sz w:val="24"/>
          <w:szCs w:val="24"/>
        </w:rPr>
        <w:t>and</w:t>
      </w:r>
      <w:r>
        <w:t xml:space="preserve"> </w:t>
      </w:r>
      <w:r w:rsidRPr="00041750">
        <w:rPr>
          <w:rFonts w:ascii="Courier New" w:hAnsi="Courier New" w:cs="Courier New"/>
        </w:rPr>
        <w:t>xyz_dist</w:t>
      </w:r>
      <w:r>
        <w:t>.</w:t>
      </w:r>
    </w:p>
    <w:p w14:paraId="2A5FCCED" w14:textId="77777777" w:rsidR="00132F24" w:rsidRDefault="00132F24" w:rsidP="00BE0D4E">
      <w:pPr>
        <w:pStyle w:val="ListParagraph"/>
        <w:numPr>
          <w:ilvl w:val="0"/>
          <w:numId w:val="5"/>
        </w:numPr>
      </w:pPr>
      <w:r w:rsidRPr="006E3E5A">
        <w:rPr>
          <w:sz w:val="24"/>
          <w:szCs w:val="24"/>
        </w:rPr>
        <w:t xml:space="preserve">Added error check for computed values of </w:t>
      </w:r>
      <w:r w:rsidRPr="006E3E5A">
        <w:rPr>
          <w:i/>
          <w:sz w:val="24"/>
          <w:szCs w:val="24"/>
        </w:rPr>
        <w:t>tmin</w:t>
      </w:r>
      <w:r w:rsidRPr="006E3E5A">
        <w:rPr>
          <w:sz w:val="24"/>
          <w:szCs w:val="24"/>
        </w:rPr>
        <w:t xml:space="preserve"> &gt; </w:t>
      </w:r>
      <w:r w:rsidRPr="006E3E5A">
        <w:rPr>
          <w:i/>
          <w:sz w:val="24"/>
          <w:szCs w:val="24"/>
        </w:rPr>
        <w:t>tmax</w:t>
      </w:r>
      <w:r w:rsidRPr="006E3E5A">
        <w:rPr>
          <w:sz w:val="24"/>
          <w:szCs w:val="24"/>
        </w:rPr>
        <w:t xml:space="preserve"> when determining form of precipitation. Modules affected:</w:t>
      </w:r>
      <w:r>
        <w:t xml:space="preserve"> </w:t>
      </w:r>
      <w:r w:rsidRPr="00041750">
        <w:rPr>
          <w:rFonts w:ascii="Courier New" w:hAnsi="Courier New" w:cs="Courier New"/>
        </w:rPr>
        <w:t>climate_hru</w:t>
      </w:r>
      <w:r>
        <w:t xml:space="preserve">, </w:t>
      </w:r>
      <w:r w:rsidRPr="00041750">
        <w:rPr>
          <w:rFonts w:ascii="Courier New" w:hAnsi="Courier New" w:cs="Courier New"/>
        </w:rPr>
        <w:t>ide_dist</w:t>
      </w:r>
      <w:r>
        <w:t xml:space="preserve">, </w:t>
      </w:r>
      <w:r w:rsidRPr="00041750">
        <w:rPr>
          <w:rFonts w:ascii="Courier New" w:hAnsi="Courier New" w:cs="Courier New"/>
        </w:rPr>
        <w:t>precip_1sta</w:t>
      </w:r>
      <w:r>
        <w:t xml:space="preserve">, </w:t>
      </w:r>
      <w:r w:rsidRPr="00041750">
        <w:rPr>
          <w:rFonts w:ascii="Courier New" w:hAnsi="Courier New" w:cs="Courier New"/>
        </w:rPr>
        <w:t>precip_laps</w:t>
      </w:r>
      <w:r>
        <w:t xml:space="preserve">, </w:t>
      </w:r>
      <w:r w:rsidRPr="006E3E5A">
        <w:rPr>
          <w:sz w:val="24"/>
          <w:szCs w:val="24"/>
        </w:rPr>
        <w:t>and</w:t>
      </w:r>
      <w:r>
        <w:t xml:space="preserve"> </w:t>
      </w:r>
      <w:r w:rsidRPr="00041750">
        <w:rPr>
          <w:rFonts w:ascii="Courier New" w:hAnsi="Courier New" w:cs="Courier New"/>
        </w:rPr>
        <w:t>xyz_dist</w:t>
      </w:r>
      <w:r>
        <w:t>.</w:t>
      </w:r>
    </w:p>
    <w:p w14:paraId="38455E4A" w14:textId="77777777" w:rsidR="00132F24" w:rsidRPr="006E3E5A" w:rsidRDefault="00132F24" w:rsidP="00BE0D4E">
      <w:pPr>
        <w:pStyle w:val="ListParagraph"/>
        <w:numPr>
          <w:ilvl w:val="0"/>
          <w:numId w:val="5"/>
        </w:numPr>
        <w:rPr>
          <w:sz w:val="24"/>
          <w:szCs w:val="24"/>
        </w:rPr>
      </w:pPr>
      <w:r w:rsidRPr="006E3E5A">
        <w:rPr>
          <w:sz w:val="24"/>
          <w:szCs w:val="24"/>
        </w:rPr>
        <w:t xml:space="preserve">Modules </w:t>
      </w:r>
      <w:r w:rsidRPr="00CE17FB">
        <w:rPr>
          <w:rFonts w:ascii="Courier New" w:hAnsi="Courier New" w:cs="Courier New"/>
        </w:rPr>
        <w:t>temp_1sta</w:t>
      </w:r>
      <w:r w:rsidRPr="00CE17FB">
        <w:t xml:space="preserve"> </w:t>
      </w:r>
      <w:r w:rsidRPr="006E3E5A">
        <w:rPr>
          <w:sz w:val="24"/>
          <w:szCs w:val="24"/>
        </w:rPr>
        <w:t>and</w:t>
      </w:r>
      <w:r w:rsidRPr="00CE17FB">
        <w:t xml:space="preserve"> </w:t>
      </w:r>
      <w:r w:rsidRPr="00CE17FB">
        <w:rPr>
          <w:rFonts w:ascii="Courier New" w:hAnsi="Courier New" w:cs="Courier New"/>
        </w:rPr>
        <w:t>temp_laps</w:t>
      </w:r>
      <w:r w:rsidRPr="006E3E5A">
        <w:rPr>
          <w:sz w:val="24"/>
          <w:szCs w:val="24"/>
        </w:rPr>
        <w:t xml:space="preserve">: the initial value used to replace a missing value was changed from 50.0 to the value of </w:t>
      </w:r>
      <w:r w:rsidRPr="006E3E5A">
        <w:rPr>
          <w:b/>
          <w:sz w:val="24"/>
          <w:szCs w:val="24"/>
        </w:rPr>
        <w:t>tmax_</w:t>
      </w:r>
      <w:proofErr w:type="gramStart"/>
      <w:r w:rsidRPr="006E3E5A">
        <w:rPr>
          <w:b/>
          <w:sz w:val="24"/>
          <w:szCs w:val="24"/>
        </w:rPr>
        <w:t>allrain</w:t>
      </w:r>
      <w:r w:rsidRPr="006E3E5A">
        <w:rPr>
          <w:sz w:val="24"/>
          <w:szCs w:val="24"/>
        </w:rPr>
        <w:t>(</w:t>
      </w:r>
      <w:proofErr w:type="gramEnd"/>
      <w:r w:rsidRPr="006E3E5A">
        <w:rPr>
          <w:i/>
          <w:sz w:val="24"/>
          <w:szCs w:val="24"/>
        </w:rPr>
        <w:t>start_month</w:t>
      </w:r>
      <w:r w:rsidRPr="006E3E5A">
        <w:rPr>
          <w:sz w:val="24"/>
          <w:szCs w:val="24"/>
        </w:rPr>
        <w:t xml:space="preserve">); this only affects the first time step. </w:t>
      </w:r>
      <w:r w:rsidRPr="006E3E5A">
        <w:rPr>
          <w:b/>
          <w:sz w:val="24"/>
          <w:szCs w:val="24"/>
        </w:rPr>
        <w:t>Bug fix</w:t>
      </w:r>
      <w:r w:rsidRPr="006E3E5A">
        <w:rPr>
          <w:sz w:val="24"/>
          <w:szCs w:val="24"/>
        </w:rPr>
        <w:t xml:space="preserve">: if too many missing values (greater than parameter </w:t>
      </w:r>
      <w:r w:rsidRPr="006E3E5A">
        <w:rPr>
          <w:b/>
          <w:sz w:val="24"/>
          <w:szCs w:val="24"/>
        </w:rPr>
        <w:t>max_missing</w:t>
      </w:r>
      <w:r w:rsidRPr="006E3E5A">
        <w:rPr>
          <w:sz w:val="24"/>
          <w:szCs w:val="24"/>
        </w:rPr>
        <w:t>) are found, an error message is printed and the execution stops, instead of continuing.</w:t>
      </w:r>
    </w:p>
    <w:p w14:paraId="583F0D94" w14:textId="77777777" w:rsidR="00132F24" w:rsidRPr="006E3E5A" w:rsidRDefault="00132F24" w:rsidP="00BE0D4E">
      <w:pPr>
        <w:pStyle w:val="ListParagraph"/>
        <w:numPr>
          <w:ilvl w:val="0"/>
          <w:numId w:val="5"/>
        </w:numPr>
        <w:rPr>
          <w:sz w:val="24"/>
          <w:szCs w:val="24"/>
        </w:rPr>
      </w:pPr>
      <w:r w:rsidRPr="006E3E5A">
        <w:rPr>
          <w:sz w:val="24"/>
          <w:szCs w:val="24"/>
        </w:rPr>
        <w:t xml:space="preserve">Modules </w:t>
      </w:r>
      <w:r>
        <w:rPr>
          <w:rFonts w:ascii="Courier New" w:hAnsi="Courier New" w:cs="Courier New"/>
        </w:rPr>
        <w:t>xyz_dist</w:t>
      </w:r>
      <w:r w:rsidRPr="00CE17FB">
        <w:t xml:space="preserve"> </w:t>
      </w:r>
      <w:r w:rsidRPr="006E3E5A">
        <w:rPr>
          <w:sz w:val="24"/>
          <w:szCs w:val="24"/>
        </w:rPr>
        <w:t>and</w:t>
      </w:r>
      <w:r w:rsidRPr="00CE17FB">
        <w:t xml:space="preserve"> </w:t>
      </w:r>
      <w:r>
        <w:rPr>
          <w:rFonts w:ascii="Courier New" w:hAnsi="Courier New" w:cs="Courier New"/>
        </w:rPr>
        <w:t>ide_dist</w:t>
      </w:r>
      <w:r w:rsidRPr="006E3E5A">
        <w:rPr>
          <w:sz w:val="24"/>
          <w:szCs w:val="24"/>
        </w:rPr>
        <w:t xml:space="preserve">: values of measured precipitation as specified in the Data File were used in calculations that </w:t>
      </w:r>
      <w:r>
        <w:rPr>
          <w:sz w:val="24"/>
          <w:szCs w:val="24"/>
        </w:rPr>
        <w:t>could change the original value;</w:t>
      </w:r>
      <w:r w:rsidRPr="006E3E5A">
        <w:rPr>
          <w:sz w:val="24"/>
          <w:szCs w:val="24"/>
        </w:rPr>
        <w:t xml:space="preserve"> thus, if these values were output</w:t>
      </w:r>
      <w:r>
        <w:rPr>
          <w:sz w:val="24"/>
          <w:szCs w:val="24"/>
        </w:rPr>
        <w:t>,</w:t>
      </w:r>
      <w:r w:rsidRPr="006E3E5A">
        <w:rPr>
          <w:sz w:val="24"/>
          <w:szCs w:val="24"/>
        </w:rPr>
        <w:t xml:space="preserve"> they may not match the values specified in the Data File. Now the modules use new arrays that are originally set to the measured values and allowed to be modified in computations, but not affect input values.</w:t>
      </w:r>
    </w:p>
    <w:p w14:paraId="05F8D8A9" w14:textId="77777777" w:rsidR="00132F24" w:rsidRPr="006E3E5A" w:rsidRDefault="00132F24" w:rsidP="00BE0D4E">
      <w:pPr>
        <w:pStyle w:val="ListParagraph"/>
        <w:numPr>
          <w:ilvl w:val="0"/>
          <w:numId w:val="5"/>
        </w:numPr>
        <w:rPr>
          <w:sz w:val="24"/>
          <w:szCs w:val="24"/>
        </w:rPr>
      </w:pPr>
      <w:r w:rsidRPr="006E3E5A">
        <w:rPr>
          <w:sz w:val="24"/>
          <w:szCs w:val="24"/>
        </w:rPr>
        <w:t xml:space="preserve">Module </w:t>
      </w:r>
      <w:r w:rsidRPr="00041750">
        <w:rPr>
          <w:rFonts w:ascii="Courier New" w:hAnsi="Courier New" w:cs="Courier New"/>
        </w:rPr>
        <w:t>xyz_dist</w:t>
      </w:r>
      <w:r w:rsidRPr="006E3E5A">
        <w:rPr>
          <w:sz w:val="24"/>
          <w:szCs w:val="24"/>
        </w:rPr>
        <w:t xml:space="preserve">: error check added to be sure </w:t>
      </w:r>
      <w:r>
        <w:rPr>
          <w:sz w:val="24"/>
          <w:szCs w:val="24"/>
        </w:rPr>
        <w:t xml:space="preserve">that </w:t>
      </w:r>
      <w:r w:rsidRPr="006E3E5A">
        <w:rPr>
          <w:sz w:val="24"/>
          <w:szCs w:val="24"/>
        </w:rPr>
        <w:t xml:space="preserve">at least </w:t>
      </w:r>
      <w:r>
        <w:rPr>
          <w:sz w:val="24"/>
          <w:szCs w:val="24"/>
        </w:rPr>
        <w:t>two</w:t>
      </w:r>
      <w:r w:rsidRPr="006E3E5A">
        <w:rPr>
          <w:sz w:val="24"/>
          <w:szCs w:val="24"/>
        </w:rPr>
        <w:t xml:space="preserve"> climate stations are in the Data File.</w:t>
      </w:r>
    </w:p>
    <w:p w14:paraId="369C8278" w14:textId="77777777" w:rsidR="00132F24" w:rsidRPr="006E3E5A" w:rsidRDefault="00132F24" w:rsidP="00BE0D4E">
      <w:pPr>
        <w:pStyle w:val="ListParagraph"/>
        <w:numPr>
          <w:ilvl w:val="1"/>
          <w:numId w:val="5"/>
        </w:numPr>
        <w:rPr>
          <w:sz w:val="24"/>
          <w:szCs w:val="24"/>
        </w:rPr>
      </w:pPr>
      <w:r w:rsidRPr="006E3E5A">
        <w:rPr>
          <w:sz w:val="24"/>
          <w:szCs w:val="24"/>
        </w:rPr>
        <w:t xml:space="preserve">Parameters </w:t>
      </w:r>
      <w:r w:rsidRPr="006E3E5A">
        <w:rPr>
          <w:b/>
          <w:sz w:val="24"/>
          <w:szCs w:val="24"/>
        </w:rPr>
        <w:t>adjust_snow</w:t>
      </w:r>
      <w:r w:rsidRPr="006E3E5A">
        <w:rPr>
          <w:sz w:val="24"/>
          <w:szCs w:val="24"/>
        </w:rPr>
        <w:t xml:space="preserve"> and </w:t>
      </w:r>
      <w:r w:rsidRPr="006E3E5A">
        <w:rPr>
          <w:b/>
          <w:sz w:val="24"/>
          <w:szCs w:val="24"/>
        </w:rPr>
        <w:t>adjust_rain</w:t>
      </w:r>
      <w:r w:rsidRPr="006E3E5A">
        <w:rPr>
          <w:sz w:val="24"/>
          <w:szCs w:val="24"/>
        </w:rPr>
        <w:t xml:space="preserve"> have maximum dimensions (</w:t>
      </w:r>
      <w:r w:rsidRPr="006E3E5A">
        <w:rPr>
          <w:b/>
          <w:sz w:val="24"/>
          <w:szCs w:val="24"/>
        </w:rPr>
        <w:t>nrain</w:t>
      </w:r>
      <w:proofErr w:type="gramStart"/>
      <w:r w:rsidRPr="006E3E5A">
        <w:rPr>
          <w:sz w:val="24"/>
          <w:szCs w:val="24"/>
        </w:rPr>
        <w:t>,</w:t>
      </w:r>
      <w:r w:rsidRPr="006E3E5A">
        <w:rPr>
          <w:b/>
          <w:sz w:val="24"/>
          <w:szCs w:val="24"/>
        </w:rPr>
        <w:t>nmonths</w:t>
      </w:r>
      <w:proofErr w:type="gramEnd"/>
      <w:r>
        <w:rPr>
          <w:sz w:val="24"/>
          <w:szCs w:val="24"/>
        </w:rPr>
        <w:t>) because</w:t>
      </w:r>
      <w:r w:rsidRPr="006E3E5A">
        <w:rPr>
          <w:sz w:val="24"/>
          <w:szCs w:val="24"/>
        </w:rPr>
        <w:t xml:space="preserve"> the adjustments are applied to measured precipitation from the Data File instead of (</w:t>
      </w:r>
      <w:r w:rsidRPr="006E3E5A">
        <w:rPr>
          <w:b/>
          <w:sz w:val="24"/>
          <w:szCs w:val="24"/>
        </w:rPr>
        <w:t>nmonths</w:t>
      </w:r>
      <w:r w:rsidRPr="006E3E5A">
        <w:rPr>
          <w:sz w:val="24"/>
          <w:szCs w:val="24"/>
        </w:rPr>
        <w:t>). This change does not affect existing models.</w:t>
      </w:r>
    </w:p>
    <w:p w14:paraId="2D45FC7A" w14:textId="77777777" w:rsidR="00132F24" w:rsidRPr="006E3E5A" w:rsidRDefault="00132F24" w:rsidP="00BE0D4E">
      <w:pPr>
        <w:pStyle w:val="ListParagraph"/>
        <w:numPr>
          <w:ilvl w:val="1"/>
          <w:numId w:val="5"/>
        </w:numPr>
        <w:rPr>
          <w:sz w:val="24"/>
          <w:szCs w:val="24"/>
        </w:rPr>
      </w:pPr>
      <w:r w:rsidRPr="006E3E5A">
        <w:rPr>
          <w:sz w:val="24"/>
          <w:szCs w:val="24"/>
        </w:rPr>
        <w:t xml:space="preserve">Added parameters </w:t>
      </w:r>
      <w:r w:rsidRPr="006E3E5A">
        <w:rPr>
          <w:b/>
          <w:sz w:val="24"/>
          <w:szCs w:val="24"/>
        </w:rPr>
        <w:t>tmax_allsnow_dist</w:t>
      </w:r>
      <w:r w:rsidRPr="006E3E5A">
        <w:rPr>
          <w:sz w:val="24"/>
          <w:szCs w:val="24"/>
        </w:rPr>
        <w:t xml:space="preserve"> and </w:t>
      </w:r>
      <w:r w:rsidRPr="006E3E5A">
        <w:rPr>
          <w:b/>
          <w:sz w:val="24"/>
          <w:szCs w:val="24"/>
        </w:rPr>
        <w:t>tmax_allrain_</w:t>
      </w:r>
      <w:proofErr w:type="gramStart"/>
      <w:r w:rsidRPr="006E3E5A">
        <w:rPr>
          <w:b/>
          <w:sz w:val="24"/>
          <w:szCs w:val="24"/>
        </w:rPr>
        <w:t>dist</w:t>
      </w:r>
      <w:r w:rsidRPr="006E3E5A">
        <w:rPr>
          <w:sz w:val="24"/>
          <w:szCs w:val="24"/>
        </w:rPr>
        <w:t>(</w:t>
      </w:r>
      <w:proofErr w:type="gramEnd"/>
      <w:r w:rsidRPr="006E3E5A">
        <w:rPr>
          <w:b/>
          <w:sz w:val="24"/>
          <w:szCs w:val="24"/>
        </w:rPr>
        <w:t>nmonths</w:t>
      </w:r>
      <w:r w:rsidRPr="006E3E5A">
        <w:rPr>
          <w:sz w:val="24"/>
          <w:szCs w:val="24"/>
        </w:rPr>
        <w:t xml:space="preserve">); these are the used to determine the form of the measured precipitation specified in the Data File. For existing models, users need to add copies of </w:t>
      </w:r>
      <w:r w:rsidRPr="006E3E5A">
        <w:rPr>
          <w:b/>
          <w:sz w:val="24"/>
          <w:szCs w:val="24"/>
        </w:rPr>
        <w:t>tmax_allsnow</w:t>
      </w:r>
      <w:r w:rsidRPr="006E3E5A">
        <w:rPr>
          <w:sz w:val="24"/>
          <w:szCs w:val="24"/>
        </w:rPr>
        <w:t xml:space="preserve"> and </w:t>
      </w:r>
      <w:r w:rsidRPr="006E3E5A">
        <w:rPr>
          <w:b/>
          <w:sz w:val="24"/>
          <w:szCs w:val="24"/>
        </w:rPr>
        <w:t>tmax_allrain</w:t>
      </w:r>
      <w:r w:rsidRPr="006E3E5A">
        <w:rPr>
          <w:sz w:val="24"/>
          <w:szCs w:val="24"/>
        </w:rPr>
        <w:t xml:space="preserve"> to the Parameter File and then change the copies to have the parameter names </w:t>
      </w:r>
      <w:r w:rsidRPr="006E3E5A">
        <w:rPr>
          <w:b/>
          <w:sz w:val="24"/>
          <w:szCs w:val="24"/>
        </w:rPr>
        <w:t>tmax_allsnow_dist</w:t>
      </w:r>
      <w:r w:rsidRPr="006E3E5A">
        <w:rPr>
          <w:sz w:val="24"/>
          <w:szCs w:val="24"/>
        </w:rPr>
        <w:t xml:space="preserve"> and </w:t>
      </w:r>
      <w:r w:rsidRPr="006E3E5A">
        <w:rPr>
          <w:b/>
          <w:sz w:val="24"/>
          <w:szCs w:val="24"/>
        </w:rPr>
        <w:t>tmax_allrain_dist</w:t>
      </w:r>
      <w:r w:rsidRPr="006E3E5A">
        <w:rPr>
          <w:sz w:val="24"/>
          <w:szCs w:val="24"/>
        </w:rPr>
        <w:t xml:space="preserve">. Thus, all four parameters must be specified. The </w:t>
      </w:r>
      <w:r w:rsidRPr="006E3E5A">
        <w:rPr>
          <w:b/>
          <w:sz w:val="24"/>
          <w:szCs w:val="24"/>
        </w:rPr>
        <w:t>tmax_allsnow</w:t>
      </w:r>
      <w:r w:rsidRPr="006E3E5A">
        <w:rPr>
          <w:sz w:val="24"/>
          <w:szCs w:val="24"/>
        </w:rPr>
        <w:t xml:space="preserve"> and </w:t>
      </w:r>
      <w:r w:rsidRPr="006E3E5A">
        <w:rPr>
          <w:b/>
          <w:sz w:val="24"/>
          <w:szCs w:val="24"/>
        </w:rPr>
        <w:t>tmax_allrain</w:t>
      </w:r>
      <w:r w:rsidRPr="006E3E5A">
        <w:rPr>
          <w:sz w:val="24"/>
          <w:szCs w:val="24"/>
        </w:rPr>
        <w:t xml:space="preserve"> parameters are used to determine the form of HRU distributed precipitation values and now have maximum dimensions (</w:t>
      </w:r>
      <w:r w:rsidRPr="006E3E5A">
        <w:rPr>
          <w:b/>
          <w:sz w:val="24"/>
          <w:szCs w:val="24"/>
        </w:rPr>
        <w:t>nhru</w:t>
      </w:r>
      <w:proofErr w:type="gramStart"/>
      <w:r w:rsidRPr="006E3E5A">
        <w:rPr>
          <w:sz w:val="24"/>
          <w:szCs w:val="24"/>
        </w:rPr>
        <w:t>,</w:t>
      </w:r>
      <w:r w:rsidRPr="006E3E5A">
        <w:rPr>
          <w:b/>
          <w:sz w:val="24"/>
          <w:szCs w:val="24"/>
        </w:rPr>
        <w:t>nmonths</w:t>
      </w:r>
      <w:proofErr w:type="gramEnd"/>
      <w:r w:rsidRPr="006E3E5A">
        <w:rPr>
          <w:sz w:val="24"/>
          <w:szCs w:val="24"/>
        </w:rPr>
        <w:t>).</w:t>
      </w:r>
    </w:p>
    <w:p w14:paraId="70F3A7B6" w14:textId="77777777" w:rsidR="00132F24" w:rsidRDefault="00132F24" w:rsidP="00132F24">
      <w:pPr>
        <w:rPr>
          <w:sz w:val="24"/>
          <w:szCs w:val="24"/>
        </w:rPr>
      </w:pPr>
    </w:p>
    <w:p w14:paraId="4E75F7B0" w14:textId="77777777" w:rsidR="00132F24" w:rsidRPr="008B4F5C" w:rsidRDefault="00132F24" w:rsidP="00132F24">
      <w:pPr>
        <w:rPr>
          <w:sz w:val="24"/>
          <w:szCs w:val="24"/>
        </w:rPr>
      </w:pPr>
    </w:p>
    <w:p w14:paraId="1EABFD78" w14:textId="77777777" w:rsidR="00132F24" w:rsidRPr="00234251" w:rsidRDefault="00132F24" w:rsidP="00132F24">
      <w:pPr>
        <w:rPr>
          <w:sz w:val="24"/>
          <w:szCs w:val="24"/>
          <w:u w:val="single"/>
        </w:rPr>
      </w:pPr>
      <w:r w:rsidRPr="00234251">
        <w:rPr>
          <w:sz w:val="24"/>
          <w:szCs w:val="24"/>
          <w:u w:val="single"/>
        </w:rPr>
        <w:t>Solar Radiation</w:t>
      </w:r>
    </w:p>
    <w:p w14:paraId="4727B8F7" w14:textId="77777777" w:rsidR="00132F24" w:rsidRPr="00DA16B1" w:rsidRDefault="00132F24" w:rsidP="00132F24">
      <w:pPr>
        <w:ind w:firstLine="360"/>
        <w:rPr>
          <w:sz w:val="24"/>
          <w:szCs w:val="24"/>
        </w:rPr>
      </w:pPr>
      <w:proofErr w:type="gramStart"/>
      <w:r w:rsidRPr="005D2FED">
        <w:rPr>
          <w:rFonts w:ascii="Courier New" w:hAnsi="Courier New" w:cs="Courier New"/>
          <w:u w:val="single"/>
        </w:rPr>
        <w:t>ccsolrad</w:t>
      </w:r>
      <w:proofErr w:type="gramEnd"/>
      <w:r w:rsidRPr="003B0C28">
        <w:rPr>
          <w:u w:val="single"/>
        </w:rPr>
        <w:t xml:space="preserve"> and </w:t>
      </w:r>
      <w:r w:rsidRPr="005D2FED">
        <w:rPr>
          <w:rFonts w:ascii="Courier New" w:hAnsi="Courier New" w:cs="Courier New"/>
          <w:u w:val="single"/>
        </w:rPr>
        <w:t>ddsolrad</w:t>
      </w:r>
      <w:r w:rsidRPr="003B0C28">
        <w:rPr>
          <w:u w:val="single"/>
        </w:rPr>
        <w:t xml:space="preserve"> </w:t>
      </w:r>
      <w:r w:rsidRPr="00DA16B1">
        <w:rPr>
          <w:sz w:val="24"/>
          <w:szCs w:val="24"/>
          <w:u w:val="single"/>
        </w:rPr>
        <w:t>modules</w:t>
      </w:r>
      <w:r w:rsidRPr="00DA16B1">
        <w:rPr>
          <w:sz w:val="24"/>
          <w:szCs w:val="24"/>
        </w:rPr>
        <w:t>:</w:t>
      </w:r>
    </w:p>
    <w:p w14:paraId="59EFA370" w14:textId="77777777" w:rsidR="00132F24" w:rsidRPr="00DA16B1" w:rsidRDefault="00132F24" w:rsidP="00BE0D4E">
      <w:pPr>
        <w:pStyle w:val="ListParagraph"/>
        <w:numPr>
          <w:ilvl w:val="0"/>
          <w:numId w:val="6"/>
        </w:numPr>
        <w:rPr>
          <w:sz w:val="24"/>
          <w:szCs w:val="24"/>
        </w:rPr>
      </w:pPr>
      <w:r w:rsidRPr="00DA16B1">
        <w:rPr>
          <w:sz w:val="24"/>
          <w:szCs w:val="24"/>
        </w:rPr>
        <w:t xml:space="preserve">Some solar radiation equations were dependent on basin-area weighted average and monthly varying parameter values. All computations are now computed based on parameters for each HRU. </w:t>
      </w:r>
      <w:r w:rsidRPr="00DA16B1">
        <w:rPr>
          <w:b/>
          <w:sz w:val="24"/>
          <w:szCs w:val="24"/>
        </w:rPr>
        <w:t>This can lead to noticeable changes in results for larger basins.</w:t>
      </w:r>
      <w:r w:rsidRPr="00DA16B1">
        <w:rPr>
          <w:sz w:val="24"/>
          <w:szCs w:val="24"/>
        </w:rPr>
        <w:t xml:space="preserve"> For example</w:t>
      </w:r>
      <w:r>
        <w:rPr>
          <w:sz w:val="24"/>
          <w:szCs w:val="24"/>
        </w:rPr>
        <w:t>,</w:t>
      </w:r>
      <w:r w:rsidRPr="00DA16B1">
        <w:rPr>
          <w:sz w:val="24"/>
          <w:szCs w:val="24"/>
        </w:rPr>
        <w:t xml:space="preserve"> in the </w:t>
      </w:r>
      <w:r w:rsidRPr="00DA16B1">
        <w:rPr>
          <w:rFonts w:ascii="Courier New" w:hAnsi="Courier New" w:cs="Courier New"/>
        </w:rPr>
        <w:t>ccsolrad</w:t>
      </w:r>
      <w:r w:rsidRPr="00DA16B1">
        <w:rPr>
          <w:sz w:val="24"/>
          <w:szCs w:val="24"/>
        </w:rPr>
        <w:t xml:space="preserve"> module, a single cloud cover fraction was </w:t>
      </w:r>
      <w:r w:rsidRPr="00DA16B1">
        <w:rPr>
          <w:sz w:val="24"/>
          <w:szCs w:val="24"/>
        </w:rPr>
        <w:lastRenderedPageBreak/>
        <w:t xml:space="preserve">computed for the current month based on a basin value for minimum and maximum temperature and monthly cloud cover parameter values. Now, the cloud cover fraction is computed based on the HRU daily minimum and maximum temperature and values of the cloud-cover parameters that can be specified for each HRU and month. Similarly, in module </w:t>
      </w:r>
      <w:r w:rsidRPr="00DA16B1">
        <w:rPr>
          <w:rFonts w:ascii="Courier New" w:hAnsi="Courier New" w:cs="Courier New"/>
        </w:rPr>
        <w:t>ddsolrad</w:t>
      </w:r>
      <w:r w:rsidRPr="00DA16B1">
        <w:rPr>
          <w:sz w:val="24"/>
          <w:szCs w:val="24"/>
        </w:rPr>
        <w:t xml:space="preserve"> the degree-day and radiation adjustment values are computed for each HRU instead of as basin-wide values.</w:t>
      </w:r>
    </w:p>
    <w:p w14:paraId="595DD302" w14:textId="77777777" w:rsidR="00132F24" w:rsidRPr="00DA16B1" w:rsidRDefault="00132F24" w:rsidP="00BE0D4E">
      <w:pPr>
        <w:pStyle w:val="ListParagraph"/>
        <w:numPr>
          <w:ilvl w:val="0"/>
          <w:numId w:val="6"/>
        </w:numPr>
        <w:rPr>
          <w:sz w:val="24"/>
          <w:szCs w:val="24"/>
        </w:rPr>
      </w:pPr>
      <w:proofErr w:type="gramStart"/>
      <w:r w:rsidRPr="005D2FED">
        <w:rPr>
          <w:rFonts w:ascii="Courier New" w:hAnsi="Courier New" w:cs="Courier New"/>
        </w:rPr>
        <w:t>ddsolrad</w:t>
      </w:r>
      <w:proofErr w:type="gramEnd"/>
      <w:r w:rsidRPr="005D2FED">
        <w:t xml:space="preserve"> </w:t>
      </w:r>
      <w:r w:rsidRPr="00DA16B1">
        <w:rPr>
          <w:sz w:val="24"/>
          <w:szCs w:val="24"/>
        </w:rPr>
        <w:t>module</w:t>
      </w:r>
      <w:r>
        <w:t>:</w:t>
      </w:r>
      <w:r w:rsidRPr="005E6DA7">
        <w:t xml:space="preserve"> </w:t>
      </w:r>
      <w:r w:rsidRPr="00DA16B1">
        <w:rPr>
          <w:b/>
          <w:sz w:val="24"/>
          <w:szCs w:val="24"/>
          <w:u w:val="single"/>
        </w:rPr>
        <w:t>Bug fix</w:t>
      </w:r>
      <w:r w:rsidRPr="00DA16B1">
        <w:rPr>
          <w:sz w:val="24"/>
          <w:szCs w:val="24"/>
        </w:rPr>
        <w:t>: i</w:t>
      </w:r>
      <w:r w:rsidRPr="00DA16B1">
        <w:rPr>
          <w:rFonts w:ascii="Calibri" w:hAnsi="Calibri"/>
          <w:sz w:val="24"/>
          <w:szCs w:val="24"/>
        </w:rPr>
        <w:t xml:space="preserve">f the computed radiation-adjustment factor based on parameters </w:t>
      </w:r>
      <w:r w:rsidRPr="00DA16B1">
        <w:rPr>
          <w:rFonts w:ascii="Calibri" w:hAnsi="Calibri"/>
          <w:b/>
          <w:sz w:val="24"/>
          <w:szCs w:val="24"/>
        </w:rPr>
        <w:t>dday_slope</w:t>
      </w:r>
      <w:r w:rsidRPr="00DA16B1">
        <w:rPr>
          <w:rFonts w:ascii="Calibri" w:hAnsi="Calibri"/>
          <w:sz w:val="24"/>
          <w:szCs w:val="24"/>
        </w:rPr>
        <w:t xml:space="preserve"> and </w:t>
      </w:r>
      <w:r w:rsidRPr="00DA16B1">
        <w:rPr>
          <w:rFonts w:ascii="Calibri" w:hAnsi="Calibri"/>
          <w:b/>
          <w:sz w:val="24"/>
          <w:szCs w:val="24"/>
        </w:rPr>
        <w:t>dday_intcp</w:t>
      </w:r>
      <w:r w:rsidRPr="00DA16B1">
        <w:rPr>
          <w:rFonts w:ascii="Calibri" w:hAnsi="Calibri"/>
          <w:sz w:val="24"/>
          <w:szCs w:val="24"/>
        </w:rPr>
        <w:t xml:space="preserve"> is greater than the value of parameter </w:t>
      </w:r>
      <w:r w:rsidRPr="00DA16B1">
        <w:rPr>
          <w:rFonts w:ascii="Calibri" w:hAnsi="Calibri"/>
          <w:b/>
          <w:sz w:val="24"/>
          <w:szCs w:val="24"/>
        </w:rPr>
        <w:t>radmax</w:t>
      </w:r>
      <w:r w:rsidRPr="00DA16B1">
        <w:rPr>
          <w:rFonts w:ascii="Calibri" w:hAnsi="Calibri"/>
          <w:sz w:val="24"/>
          <w:szCs w:val="24"/>
        </w:rPr>
        <w:t xml:space="preserve">, it is set to </w:t>
      </w:r>
      <w:r w:rsidRPr="00DA16B1">
        <w:rPr>
          <w:rFonts w:ascii="Calibri" w:hAnsi="Calibri"/>
          <w:b/>
          <w:sz w:val="24"/>
          <w:szCs w:val="24"/>
        </w:rPr>
        <w:t>radmax</w:t>
      </w:r>
      <w:r w:rsidRPr="00DA16B1">
        <w:rPr>
          <w:rFonts w:ascii="Calibri" w:hAnsi="Calibri"/>
          <w:sz w:val="24"/>
          <w:szCs w:val="24"/>
        </w:rPr>
        <w:t xml:space="preserve"> rather than as computed.</w:t>
      </w:r>
      <w:r w:rsidRPr="00DA16B1">
        <w:rPr>
          <w:sz w:val="24"/>
          <w:szCs w:val="24"/>
        </w:rPr>
        <w:t xml:space="preserve"> </w:t>
      </w:r>
      <w:r>
        <w:rPr>
          <w:sz w:val="24"/>
          <w:szCs w:val="24"/>
        </w:rPr>
        <w:t>T</w:t>
      </w:r>
      <w:r w:rsidRPr="00DA16B1">
        <w:rPr>
          <w:sz w:val="24"/>
          <w:szCs w:val="24"/>
        </w:rPr>
        <w:t xml:space="preserve">he check was added as a precaution and to be consistent with module </w:t>
      </w:r>
      <w:r w:rsidRPr="00DA16B1">
        <w:rPr>
          <w:rFonts w:ascii="Courier New" w:hAnsi="Courier New" w:cs="Courier New"/>
        </w:rPr>
        <w:t>ccsolrad</w:t>
      </w:r>
      <w:r w:rsidRPr="00DA16B1">
        <w:rPr>
          <w:sz w:val="24"/>
          <w:szCs w:val="24"/>
        </w:rPr>
        <w:t>.</w:t>
      </w:r>
    </w:p>
    <w:p w14:paraId="7F74CCF6" w14:textId="77777777" w:rsidR="00132F24" w:rsidRPr="00DA16B1" w:rsidRDefault="00132F24" w:rsidP="00BE0D4E">
      <w:pPr>
        <w:pStyle w:val="ListParagraph"/>
        <w:numPr>
          <w:ilvl w:val="0"/>
          <w:numId w:val="6"/>
        </w:numPr>
        <w:rPr>
          <w:sz w:val="24"/>
          <w:szCs w:val="24"/>
        </w:rPr>
      </w:pPr>
      <w:r w:rsidRPr="00DA16B1">
        <w:rPr>
          <w:b/>
          <w:sz w:val="24"/>
          <w:szCs w:val="24"/>
          <w:u w:val="single"/>
        </w:rPr>
        <w:t>Bug fix</w:t>
      </w:r>
      <w:r w:rsidRPr="00DA16B1">
        <w:rPr>
          <w:sz w:val="24"/>
          <w:szCs w:val="24"/>
        </w:rPr>
        <w:t>: modules incorrectly assumed that the simulation time period was always winter for Southern Hemisphere applications</w:t>
      </w:r>
      <w:r>
        <w:rPr>
          <w:sz w:val="24"/>
          <w:szCs w:val="24"/>
        </w:rPr>
        <w:t>. T</w:t>
      </w:r>
      <w:r w:rsidRPr="00DA16B1">
        <w:rPr>
          <w:sz w:val="24"/>
          <w:szCs w:val="24"/>
        </w:rPr>
        <w:t xml:space="preserve">his meant that solar radiation adjustment values as specified by parameter </w:t>
      </w:r>
      <w:r w:rsidRPr="00DA16B1">
        <w:rPr>
          <w:b/>
          <w:sz w:val="24"/>
          <w:szCs w:val="24"/>
        </w:rPr>
        <w:t>radj_wppt</w:t>
      </w:r>
      <w:r w:rsidRPr="00DA16B1">
        <w:rPr>
          <w:sz w:val="24"/>
          <w:szCs w:val="24"/>
        </w:rPr>
        <w:t xml:space="preserve"> were always used for models loc</w:t>
      </w:r>
      <w:r>
        <w:rPr>
          <w:sz w:val="24"/>
          <w:szCs w:val="24"/>
        </w:rPr>
        <w:t>ated in the Southern Hemisphere;</w:t>
      </w:r>
      <w:r w:rsidRPr="00DA16B1">
        <w:rPr>
          <w:sz w:val="24"/>
          <w:szCs w:val="24"/>
        </w:rPr>
        <w:t xml:space="preserve"> thus</w:t>
      </w:r>
      <w:r>
        <w:rPr>
          <w:sz w:val="24"/>
          <w:szCs w:val="24"/>
        </w:rPr>
        <w:t>,</w:t>
      </w:r>
      <w:r w:rsidRPr="00DA16B1">
        <w:rPr>
          <w:sz w:val="24"/>
          <w:szCs w:val="24"/>
        </w:rPr>
        <w:t xml:space="preserve"> values for parameter </w:t>
      </w:r>
      <w:r w:rsidRPr="00DA16B1">
        <w:rPr>
          <w:b/>
          <w:sz w:val="24"/>
          <w:szCs w:val="24"/>
        </w:rPr>
        <w:t>radj_sppt</w:t>
      </w:r>
      <w:r w:rsidRPr="00DA16B1">
        <w:rPr>
          <w:sz w:val="24"/>
          <w:szCs w:val="24"/>
        </w:rPr>
        <w:t xml:space="preserve"> were not used.</w:t>
      </w:r>
    </w:p>
    <w:p w14:paraId="3EE80662" w14:textId="77777777" w:rsidR="00132F24" w:rsidRPr="00DA16B1" w:rsidRDefault="00132F24" w:rsidP="00BE0D4E">
      <w:pPr>
        <w:pStyle w:val="ListParagraph"/>
        <w:numPr>
          <w:ilvl w:val="0"/>
          <w:numId w:val="6"/>
        </w:numPr>
        <w:rPr>
          <w:sz w:val="24"/>
          <w:szCs w:val="24"/>
        </w:rPr>
      </w:pPr>
      <w:r w:rsidRPr="00DA16B1">
        <w:rPr>
          <w:rFonts w:ascii="Calibri" w:hAnsi="Calibri" w:cs="Courier New"/>
          <w:b/>
          <w:sz w:val="24"/>
          <w:szCs w:val="24"/>
          <w:u w:val="single"/>
        </w:rPr>
        <w:t>Bug fix</w:t>
      </w:r>
      <w:r w:rsidRPr="00DA16B1">
        <w:rPr>
          <w:rFonts w:ascii="Calibri" w:hAnsi="Calibri" w:cs="Courier New"/>
          <w:sz w:val="24"/>
          <w:szCs w:val="24"/>
        </w:rPr>
        <w:t>: check</w:t>
      </w:r>
      <w:r w:rsidRPr="00DA16B1">
        <w:rPr>
          <w:rFonts w:cs="Courier New"/>
          <w:sz w:val="24"/>
          <w:szCs w:val="24"/>
        </w:rPr>
        <w:t xml:space="preserve"> added to be sure at least one value of parameter </w:t>
      </w:r>
      <w:r w:rsidRPr="00DA16B1">
        <w:rPr>
          <w:rFonts w:cs="Courier New"/>
          <w:b/>
          <w:sz w:val="24"/>
          <w:szCs w:val="24"/>
        </w:rPr>
        <w:t>hru_solsta</w:t>
      </w:r>
      <w:r w:rsidRPr="00DA16B1">
        <w:rPr>
          <w:rFonts w:cs="Courier New"/>
          <w:sz w:val="24"/>
          <w:szCs w:val="24"/>
        </w:rPr>
        <w:t xml:space="preserve"> is specified greater than 0 when dimension </w:t>
      </w:r>
      <w:r w:rsidRPr="00DA16B1">
        <w:rPr>
          <w:rFonts w:cs="Courier New"/>
          <w:b/>
          <w:sz w:val="24"/>
          <w:szCs w:val="24"/>
        </w:rPr>
        <w:t>nsol</w:t>
      </w:r>
      <w:r w:rsidRPr="00DA16B1">
        <w:rPr>
          <w:rFonts w:cs="Courier New"/>
          <w:sz w:val="24"/>
          <w:szCs w:val="24"/>
        </w:rPr>
        <w:t xml:space="preserve"> is specified greater than 0. If all values of </w:t>
      </w:r>
      <w:r w:rsidRPr="00DA16B1">
        <w:rPr>
          <w:rFonts w:cs="Courier New"/>
          <w:b/>
          <w:sz w:val="24"/>
          <w:szCs w:val="24"/>
        </w:rPr>
        <w:t>hru_solsta</w:t>
      </w:r>
      <w:r w:rsidRPr="00DA16B1">
        <w:rPr>
          <w:rFonts w:cs="Courier New"/>
          <w:sz w:val="24"/>
          <w:szCs w:val="24"/>
        </w:rPr>
        <w:t xml:space="preserve"> were specified equal to 0, an array would be referenced beyond its memory limit, which could produce errant results or cause the simulation to abort.</w:t>
      </w:r>
    </w:p>
    <w:p w14:paraId="6649B1BE" w14:textId="77777777" w:rsidR="00132F24" w:rsidRDefault="00132F24" w:rsidP="00132F24"/>
    <w:p w14:paraId="3434C58D" w14:textId="77777777" w:rsidR="00132F24" w:rsidRPr="00234251" w:rsidRDefault="00132F24" w:rsidP="00132F24">
      <w:pPr>
        <w:rPr>
          <w:sz w:val="24"/>
          <w:szCs w:val="24"/>
          <w:u w:val="single"/>
        </w:rPr>
      </w:pPr>
      <w:r w:rsidRPr="00234251">
        <w:rPr>
          <w:sz w:val="24"/>
          <w:szCs w:val="24"/>
          <w:u w:val="single"/>
        </w:rPr>
        <w:t>Potential Evapotranspiration</w:t>
      </w:r>
    </w:p>
    <w:p w14:paraId="678B91E7" w14:textId="77777777" w:rsidR="00132F24" w:rsidRPr="00DC6051" w:rsidRDefault="00132F24" w:rsidP="00BE0D4E">
      <w:pPr>
        <w:pStyle w:val="ListParagraph"/>
        <w:numPr>
          <w:ilvl w:val="0"/>
          <w:numId w:val="6"/>
        </w:numPr>
        <w:rPr>
          <w:sz w:val="24"/>
          <w:szCs w:val="24"/>
        </w:rPr>
      </w:pPr>
      <w:r w:rsidRPr="00DC6051">
        <w:rPr>
          <w:sz w:val="24"/>
          <w:szCs w:val="24"/>
        </w:rPr>
        <w:t>Module</w:t>
      </w:r>
      <w:r w:rsidRPr="00DC6051">
        <w:t xml:space="preserve"> </w:t>
      </w:r>
      <w:r w:rsidRPr="00DC6051">
        <w:rPr>
          <w:rFonts w:ascii="Courier New" w:hAnsi="Courier New" w:cs="Courier New"/>
        </w:rPr>
        <w:t>potet_pan</w:t>
      </w:r>
      <w:r w:rsidRPr="00DC6051">
        <w:rPr>
          <w:sz w:val="24"/>
          <w:szCs w:val="24"/>
        </w:rPr>
        <w:t xml:space="preserve">: </w:t>
      </w:r>
      <w:r w:rsidRPr="00DC6051">
        <w:rPr>
          <w:b/>
          <w:sz w:val="24"/>
          <w:szCs w:val="24"/>
          <w:u w:val="single"/>
        </w:rPr>
        <w:t>Bug fix</w:t>
      </w:r>
      <w:r w:rsidRPr="00DC6051">
        <w:rPr>
          <w:sz w:val="24"/>
          <w:szCs w:val="24"/>
        </w:rPr>
        <w:t xml:space="preserve">: added check to be sure pan evaporation data are included in the Data File. Added check for values of parameter </w:t>
      </w:r>
      <w:r w:rsidRPr="00DC6051">
        <w:rPr>
          <w:b/>
          <w:sz w:val="24"/>
          <w:szCs w:val="24"/>
        </w:rPr>
        <w:t>hru_pansta</w:t>
      </w:r>
      <w:r w:rsidRPr="00DC6051">
        <w:rPr>
          <w:sz w:val="24"/>
          <w:szCs w:val="24"/>
        </w:rPr>
        <w:t xml:space="preserve"> specified greater than dimension </w:t>
      </w:r>
      <w:r w:rsidRPr="00DC6051">
        <w:rPr>
          <w:b/>
          <w:sz w:val="24"/>
          <w:szCs w:val="24"/>
        </w:rPr>
        <w:t>nevap</w:t>
      </w:r>
      <w:r w:rsidRPr="00DC6051">
        <w:rPr>
          <w:sz w:val="24"/>
          <w:szCs w:val="24"/>
        </w:rPr>
        <w:t xml:space="preserve"> or equal to </w:t>
      </w:r>
      <w:r w:rsidRPr="00DC6051">
        <w:rPr>
          <w:rFonts w:ascii="Courier New" w:hAnsi="Courier New" w:cs="Courier New"/>
        </w:rPr>
        <w:t>0</w:t>
      </w:r>
      <w:r w:rsidRPr="00DC6051">
        <w:rPr>
          <w:sz w:val="24"/>
          <w:szCs w:val="24"/>
        </w:rPr>
        <w:t>. If either condition or no pan evaporation data are in the Data File</w:t>
      </w:r>
      <w:r>
        <w:rPr>
          <w:sz w:val="24"/>
          <w:szCs w:val="24"/>
        </w:rPr>
        <w:t>,</w:t>
      </w:r>
      <w:r w:rsidRPr="00DC6051">
        <w:rPr>
          <w:sz w:val="24"/>
          <w:szCs w:val="24"/>
        </w:rPr>
        <w:t xml:space="preserve"> an error message(s) is printed and execution stops.</w:t>
      </w:r>
    </w:p>
    <w:p w14:paraId="70694965" w14:textId="77777777" w:rsidR="00132F24" w:rsidRPr="00DC6051" w:rsidRDefault="00132F24" w:rsidP="00BE0D4E">
      <w:pPr>
        <w:pStyle w:val="ListParagraph"/>
        <w:numPr>
          <w:ilvl w:val="0"/>
          <w:numId w:val="6"/>
        </w:numPr>
        <w:rPr>
          <w:sz w:val="24"/>
          <w:szCs w:val="24"/>
        </w:rPr>
      </w:pPr>
      <w:r w:rsidRPr="00DC6051">
        <w:rPr>
          <w:sz w:val="24"/>
          <w:szCs w:val="24"/>
        </w:rPr>
        <w:t xml:space="preserve">Module </w:t>
      </w:r>
      <w:r w:rsidRPr="00E31242">
        <w:rPr>
          <w:rFonts w:ascii="Courier New" w:hAnsi="Courier New" w:cs="Courier New"/>
        </w:rPr>
        <w:t>potet_jh</w:t>
      </w:r>
      <w:r>
        <w:t xml:space="preserve">: </w:t>
      </w:r>
      <w:r w:rsidRPr="00DC6051">
        <w:rPr>
          <w:sz w:val="24"/>
          <w:szCs w:val="24"/>
        </w:rPr>
        <w:t xml:space="preserve">Added check for values of parameter </w:t>
      </w:r>
      <w:r w:rsidRPr="00DC6051">
        <w:rPr>
          <w:b/>
          <w:sz w:val="24"/>
          <w:szCs w:val="24"/>
        </w:rPr>
        <w:t>jh_coef_hru</w:t>
      </w:r>
      <w:r w:rsidRPr="00DC6051">
        <w:rPr>
          <w:sz w:val="24"/>
          <w:szCs w:val="24"/>
        </w:rPr>
        <w:t xml:space="preserve"> specified greater than 150 or less than -50 and values of </w:t>
      </w:r>
      <w:r w:rsidRPr="00DC6051">
        <w:rPr>
          <w:b/>
          <w:sz w:val="24"/>
          <w:szCs w:val="24"/>
        </w:rPr>
        <w:t xml:space="preserve">jh_coef </w:t>
      </w:r>
      <w:r w:rsidRPr="00DC6051">
        <w:rPr>
          <w:sz w:val="24"/>
          <w:szCs w:val="24"/>
        </w:rPr>
        <w:t xml:space="preserve">specified greater than 10 or less than -1; if true, a warning message is printed when control parameter </w:t>
      </w:r>
      <w:r w:rsidRPr="00DC6051">
        <w:rPr>
          <w:b/>
          <w:sz w:val="24"/>
          <w:szCs w:val="24"/>
        </w:rPr>
        <w:t>parameter_check_flag</w:t>
      </w:r>
      <w:r w:rsidRPr="00DC6051">
        <w:rPr>
          <w:sz w:val="24"/>
          <w:szCs w:val="24"/>
        </w:rPr>
        <w:t xml:space="preserve"> is specified equal to </w:t>
      </w:r>
      <w:r w:rsidRPr="00DC6051">
        <w:rPr>
          <w:rFonts w:ascii="Courier New" w:hAnsi="Courier New" w:cs="Courier New"/>
        </w:rPr>
        <w:t>0</w:t>
      </w:r>
      <w:r w:rsidRPr="00DC6051">
        <w:rPr>
          <w:sz w:val="24"/>
          <w:szCs w:val="24"/>
        </w:rPr>
        <w:t>; else, an error message is printed and execution stops.</w:t>
      </w:r>
    </w:p>
    <w:p w14:paraId="123198E9" w14:textId="77777777" w:rsidR="00132F24" w:rsidRDefault="00132F24" w:rsidP="00132F24"/>
    <w:p w14:paraId="13C3E7CE" w14:textId="77777777" w:rsidR="00132F24" w:rsidRPr="00234251" w:rsidRDefault="00132F24" w:rsidP="00132F24">
      <w:pPr>
        <w:rPr>
          <w:sz w:val="24"/>
          <w:szCs w:val="24"/>
          <w:u w:val="single"/>
        </w:rPr>
      </w:pPr>
      <w:r w:rsidRPr="00234251">
        <w:rPr>
          <w:sz w:val="24"/>
          <w:szCs w:val="24"/>
          <w:u w:val="single"/>
        </w:rPr>
        <w:t>Canopy</w:t>
      </w:r>
    </w:p>
    <w:p w14:paraId="5DA09669" w14:textId="77777777" w:rsidR="00132F24" w:rsidRDefault="00132F24" w:rsidP="00BE0D4E">
      <w:pPr>
        <w:pStyle w:val="ListParagraph"/>
        <w:numPr>
          <w:ilvl w:val="0"/>
          <w:numId w:val="7"/>
        </w:numPr>
      </w:pPr>
      <w:r w:rsidRPr="00517F3A">
        <w:rPr>
          <w:sz w:val="24"/>
          <w:szCs w:val="24"/>
        </w:rPr>
        <w:t xml:space="preserve">Module </w:t>
      </w:r>
      <w:r>
        <w:t xml:space="preserve">transp_tindex: </w:t>
      </w:r>
      <w:r>
        <w:rPr>
          <w:b/>
          <w:u w:val="single"/>
        </w:rPr>
        <w:t>B</w:t>
      </w:r>
      <w:r w:rsidRPr="00CE17FB">
        <w:rPr>
          <w:b/>
          <w:u w:val="single"/>
        </w:rPr>
        <w:t>ug fix</w:t>
      </w:r>
      <w:r>
        <w:t xml:space="preserve">: </w:t>
      </w:r>
      <w:r w:rsidRPr="00EC0091">
        <w:rPr>
          <w:rFonts w:ascii="Calibri" w:hAnsi="Calibri"/>
          <w:sz w:val="24"/>
        </w:rPr>
        <w:t xml:space="preserve">When the value of parameter </w:t>
      </w:r>
      <w:r w:rsidRPr="00EC0091">
        <w:rPr>
          <w:rFonts w:ascii="Calibri" w:hAnsi="Calibri"/>
          <w:b/>
          <w:sz w:val="24"/>
        </w:rPr>
        <w:t>transp_end</w:t>
      </w:r>
      <w:r w:rsidRPr="00EC0091">
        <w:rPr>
          <w:rFonts w:ascii="Calibri" w:hAnsi="Calibri"/>
          <w:sz w:val="24"/>
        </w:rPr>
        <w:t xml:space="preserve"> equals the current month and the current day is the first day of the month</w:t>
      </w:r>
      <w:r>
        <w:rPr>
          <w:rFonts w:ascii="Calibri" w:hAnsi="Calibri"/>
          <w:sz w:val="24"/>
        </w:rPr>
        <w:t>,</w:t>
      </w:r>
      <w:r w:rsidRPr="00EC0091">
        <w:rPr>
          <w:rFonts w:ascii="Calibri" w:hAnsi="Calibri"/>
          <w:sz w:val="24"/>
        </w:rPr>
        <w:t xml:space="preserve"> transpiration is turned off (variable </w:t>
      </w:r>
      <w:r w:rsidRPr="00EC0091">
        <w:rPr>
          <w:rFonts w:ascii="Calibri" w:hAnsi="Calibri"/>
          <w:i/>
          <w:sz w:val="24"/>
        </w:rPr>
        <w:t>transp_on</w:t>
      </w:r>
      <w:r w:rsidRPr="00EC0091">
        <w:rPr>
          <w:rFonts w:ascii="Calibri" w:hAnsi="Calibri"/>
          <w:sz w:val="24"/>
        </w:rPr>
        <w:t xml:space="preserve"> is set to 0) and the related local variables, </w:t>
      </w:r>
      <w:r w:rsidRPr="00EC0091">
        <w:rPr>
          <w:rFonts w:ascii="Calibri" w:hAnsi="Calibri"/>
          <w:i/>
          <w:sz w:val="24"/>
        </w:rPr>
        <w:t>transp_check</w:t>
      </w:r>
      <w:r w:rsidRPr="00EC0091">
        <w:rPr>
          <w:rFonts w:ascii="Calibri" w:hAnsi="Calibri"/>
          <w:sz w:val="24"/>
        </w:rPr>
        <w:t xml:space="preserve"> and </w:t>
      </w:r>
      <w:r w:rsidRPr="00EC0091">
        <w:rPr>
          <w:rFonts w:ascii="Calibri" w:hAnsi="Calibri"/>
          <w:i/>
          <w:sz w:val="24"/>
        </w:rPr>
        <w:t>tmax_sum</w:t>
      </w:r>
      <w:r w:rsidRPr="00EC0091">
        <w:rPr>
          <w:rFonts w:ascii="Calibri" w:hAnsi="Calibri"/>
          <w:sz w:val="24"/>
        </w:rPr>
        <w:t xml:space="preserve">, are set to 0. After this check, if the current month equals the value of parameter </w:t>
      </w:r>
      <w:r w:rsidRPr="00EC0091">
        <w:rPr>
          <w:rFonts w:ascii="Calibri" w:hAnsi="Calibri"/>
          <w:b/>
          <w:sz w:val="24"/>
        </w:rPr>
        <w:t>transp_beg</w:t>
      </w:r>
      <w:r w:rsidRPr="00EC0091">
        <w:rPr>
          <w:rFonts w:ascii="Calibri" w:hAnsi="Calibri"/>
          <w:sz w:val="24"/>
        </w:rPr>
        <w:t xml:space="preserve">, </w:t>
      </w:r>
      <w:r w:rsidRPr="00EC0091">
        <w:rPr>
          <w:rFonts w:ascii="Calibri" w:hAnsi="Calibri"/>
          <w:i/>
          <w:sz w:val="24"/>
        </w:rPr>
        <w:t>transp_check</w:t>
      </w:r>
      <w:r w:rsidRPr="00EC0091">
        <w:rPr>
          <w:rFonts w:ascii="Calibri" w:hAnsi="Calibri"/>
          <w:sz w:val="24"/>
        </w:rPr>
        <w:t xml:space="preserve"> and </w:t>
      </w:r>
      <w:r w:rsidRPr="00EC0091">
        <w:rPr>
          <w:rFonts w:ascii="Calibri" w:hAnsi="Calibri"/>
          <w:i/>
          <w:sz w:val="24"/>
        </w:rPr>
        <w:t>tmax_sum</w:t>
      </w:r>
      <w:r w:rsidRPr="00EC0091">
        <w:rPr>
          <w:rFonts w:ascii="Calibri" w:hAnsi="Calibri"/>
          <w:sz w:val="24"/>
        </w:rPr>
        <w:t xml:space="preserve"> are checked to determine if transpiration needs to be turned on if the value of </w:t>
      </w:r>
      <w:r w:rsidRPr="00EC0091">
        <w:rPr>
          <w:rFonts w:ascii="Calibri" w:hAnsi="Calibri"/>
          <w:i/>
          <w:sz w:val="24"/>
        </w:rPr>
        <w:t>tmax_sum</w:t>
      </w:r>
      <w:r w:rsidRPr="00EC0091">
        <w:rPr>
          <w:rFonts w:ascii="Calibri" w:hAnsi="Calibri"/>
          <w:sz w:val="24"/>
        </w:rPr>
        <w:t xml:space="preserve"> is greater than the value of parameter </w:t>
      </w:r>
      <w:r w:rsidRPr="00EC0091">
        <w:rPr>
          <w:rFonts w:ascii="Calibri" w:hAnsi="Calibri"/>
          <w:b/>
          <w:sz w:val="24"/>
        </w:rPr>
        <w:t>transp_tmax</w:t>
      </w:r>
      <w:r w:rsidRPr="00EC0091">
        <w:rPr>
          <w:rFonts w:ascii="Calibri" w:hAnsi="Calibri"/>
          <w:sz w:val="24"/>
        </w:rPr>
        <w:t>. If true</w:t>
      </w:r>
      <w:r>
        <w:rPr>
          <w:rFonts w:ascii="Calibri" w:hAnsi="Calibri"/>
          <w:sz w:val="24"/>
        </w:rPr>
        <w:t>,</w:t>
      </w:r>
      <w:r w:rsidRPr="00EC0091">
        <w:rPr>
          <w:rFonts w:ascii="Calibri" w:hAnsi="Calibri"/>
          <w:sz w:val="24"/>
        </w:rPr>
        <w:t xml:space="preserve"> variable </w:t>
      </w:r>
      <w:r w:rsidRPr="00EC0091">
        <w:rPr>
          <w:rFonts w:ascii="Calibri" w:hAnsi="Calibri"/>
          <w:i/>
          <w:sz w:val="24"/>
        </w:rPr>
        <w:t>transp_on</w:t>
      </w:r>
      <w:r w:rsidRPr="00EC0091">
        <w:rPr>
          <w:rFonts w:ascii="Calibri" w:hAnsi="Calibri"/>
          <w:sz w:val="24"/>
        </w:rPr>
        <w:t xml:space="preserve"> is set to 1, </w:t>
      </w:r>
      <w:r w:rsidRPr="00EC0091">
        <w:rPr>
          <w:rFonts w:ascii="Calibri" w:hAnsi="Calibri"/>
          <w:i/>
          <w:sz w:val="24"/>
        </w:rPr>
        <w:t>transp_check</w:t>
      </w:r>
      <w:r w:rsidRPr="00EC0091">
        <w:rPr>
          <w:rFonts w:ascii="Calibri" w:hAnsi="Calibri"/>
          <w:sz w:val="24"/>
        </w:rPr>
        <w:t xml:space="preserve"> is set to 1</w:t>
      </w:r>
      <w:r>
        <w:rPr>
          <w:rFonts w:ascii="Calibri" w:hAnsi="Calibri"/>
          <w:sz w:val="24"/>
        </w:rPr>
        <w:t>, and</w:t>
      </w:r>
      <w:r w:rsidRPr="00EC0091">
        <w:rPr>
          <w:rFonts w:ascii="Calibri" w:hAnsi="Calibri"/>
          <w:sz w:val="24"/>
        </w:rPr>
        <w:t xml:space="preserve"> </w:t>
      </w:r>
      <w:r w:rsidRPr="00831948">
        <w:rPr>
          <w:rFonts w:ascii="Calibri" w:hAnsi="Calibri"/>
          <w:i/>
          <w:sz w:val="24"/>
        </w:rPr>
        <w:t>tmax_sum</w:t>
      </w:r>
      <w:r w:rsidRPr="00EC0091">
        <w:rPr>
          <w:rFonts w:ascii="Calibri" w:hAnsi="Calibri"/>
          <w:sz w:val="24"/>
        </w:rPr>
        <w:t xml:space="preserve"> is set to 0. Previously, the checks were reversed, which could keep transpiration on for a few days in a month, depending on the value of </w:t>
      </w:r>
      <w:r w:rsidRPr="00EC0091">
        <w:rPr>
          <w:rFonts w:ascii="Calibri" w:hAnsi="Calibri"/>
          <w:i/>
          <w:sz w:val="24"/>
        </w:rPr>
        <w:t>tmax_sum</w:t>
      </w:r>
      <w:r w:rsidRPr="00EC0091">
        <w:rPr>
          <w:rFonts w:ascii="Calibri" w:hAnsi="Calibri"/>
          <w:sz w:val="24"/>
        </w:rPr>
        <w:t xml:space="preserve"> when the value</w:t>
      </w:r>
      <w:r>
        <w:rPr>
          <w:rFonts w:ascii="Calibri" w:hAnsi="Calibri"/>
          <w:sz w:val="24"/>
        </w:rPr>
        <w:t>s</w:t>
      </w:r>
      <w:r w:rsidRPr="00EC0091">
        <w:rPr>
          <w:rFonts w:ascii="Calibri" w:hAnsi="Calibri"/>
          <w:sz w:val="24"/>
        </w:rPr>
        <w:t xml:space="preserve"> of </w:t>
      </w:r>
      <w:r w:rsidRPr="00EC0091">
        <w:rPr>
          <w:rFonts w:ascii="Calibri" w:hAnsi="Calibri"/>
          <w:b/>
          <w:sz w:val="24"/>
        </w:rPr>
        <w:t>transp_beg</w:t>
      </w:r>
      <w:r w:rsidRPr="00EC0091">
        <w:rPr>
          <w:rFonts w:ascii="Calibri" w:hAnsi="Calibri"/>
          <w:sz w:val="24"/>
        </w:rPr>
        <w:t xml:space="preserve"> and </w:t>
      </w:r>
      <w:r w:rsidRPr="00EC0091">
        <w:rPr>
          <w:rFonts w:ascii="Calibri" w:hAnsi="Calibri"/>
          <w:b/>
          <w:sz w:val="24"/>
        </w:rPr>
        <w:t>transp_end</w:t>
      </w:r>
      <w:r w:rsidRPr="00EC0091">
        <w:rPr>
          <w:rFonts w:ascii="Calibri" w:hAnsi="Calibri"/>
          <w:sz w:val="24"/>
        </w:rPr>
        <w:t xml:space="preserve"> were specified equal to each other. </w:t>
      </w:r>
    </w:p>
    <w:p w14:paraId="74B72C68" w14:textId="77777777" w:rsidR="00132F24" w:rsidRPr="00517F3A" w:rsidRDefault="00132F24" w:rsidP="00BE0D4E">
      <w:pPr>
        <w:pStyle w:val="ListParagraph"/>
        <w:numPr>
          <w:ilvl w:val="0"/>
          <w:numId w:val="7"/>
        </w:numPr>
        <w:rPr>
          <w:sz w:val="24"/>
          <w:szCs w:val="24"/>
        </w:rPr>
      </w:pPr>
      <w:r w:rsidRPr="00517F3A">
        <w:rPr>
          <w:sz w:val="24"/>
          <w:szCs w:val="24"/>
        </w:rPr>
        <w:t>Parameters used in equations optionally can use two-dimensional arrays (</w:t>
      </w:r>
      <w:r w:rsidRPr="00517F3A">
        <w:rPr>
          <w:b/>
          <w:sz w:val="24"/>
          <w:szCs w:val="24"/>
        </w:rPr>
        <w:t>nhru</w:t>
      </w:r>
      <w:proofErr w:type="gramStart"/>
      <w:r w:rsidRPr="00517F3A">
        <w:rPr>
          <w:sz w:val="24"/>
          <w:szCs w:val="24"/>
        </w:rPr>
        <w:t>,</w:t>
      </w:r>
      <w:r w:rsidRPr="00517F3A">
        <w:rPr>
          <w:b/>
          <w:sz w:val="24"/>
          <w:szCs w:val="24"/>
        </w:rPr>
        <w:t>nmonths</w:t>
      </w:r>
      <w:proofErr w:type="gramEnd"/>
      <w:r w:rsidRPr="00517F3A">
        <w:rPr>
          <w:sz w:val="24"/>
          <w:szCs w:val="24"/>
        </w:rPr>
        <w:t>) or one-dimensional arrays (</w:t>
      </w:r>
      <w:r w:rsidRPr="00517F3A">
        <w:rPr>
          <w:b/>
          <w:sz w:val="24"/>
          <w:szCs w:val="24"/>
        </w:rPr>
        <w:t>nhru</w:t>
      </w:r>
      <w:r w:rsidRPr="00517F3A">
        <w:rPr>
          <w:sz w:val="24"/>
          <w:szCs w:val="24"/>
        </w:rPr>
        <w:t xml:space="preserve">) to add spatial variation for large models. However, this change is backward compatible with existing models. Modules affected: </w:t>
      </w:r>
      <w:r w:rsidRPr="00517F3A">
        <w:rPr>
          <w:rFonts w:ascii="Courier New" w:hAnsi="Courier New" w:cs="Courier New"/>
        </w:rPr>
        <w:t>intcp</w:t>
      </w:r>
      <w:r w:rsidRPr="00517F3A">
        <w:rPr>
          <w:sz w:val="24"/>
          <w:szCs w:val="24"/>
        </w:rPr>
        <w:t xml:space="preserve"> (parameters </w:t>
      </w:r>
      <w:r w:rsidRPr="00517F3A">
        <w:rPr>
          <w:b/>
          <w:sz w:val="24"/>
          <w:szCs w:val="24"/>
        </w:rPr>
        <w:t>epan_</w:t>
      </w:r>
      <w:proofErr w:type="gramStart"/>
      <w:r w:rsidRPr="00517F3A">
        <w:rPr>
          <w:b/>
          <w:sz w:val="24"/>
          <w:szCs w:val="24"/>
        </w:rPr>
        <w:t>coef</w:t>
      </w:r>
      <w:r w:rsidRPr="00517F3A">
        <w:rPr>
          <w:sz w:val="24"/>
          <w:szCs w:val="24"/>
        </w:rPr>
        <w:t>(</w:t>
      </w:r>
      <w:proofErr w:type="gramEnd"/>
      <w:r w:rsidRPr="00517F3A">
        <w:rPr>
          <w:b/>
          <w:sz w:val="24"/>
          <w:szCs w:val="24"/>
        </w:rPr>
        <w:t>nhru</w:t>
      </w:r>
      <w:r w:rsidRPr="00517F3A">
        <w:rPr>
          <w:sz w:val="24"/>
          <w:szCs w:val="24"/>
        </w:rPr>
        <w:t>,</w:t>
      </w:r>
      <w:r w:rsidRPr="00517F3A">
        <w:rPr>
          <w:b/>
          <w:sz w:val="24"/>
          <w:szCs w:val="24"/>
        </w:rPr>
        <w:t>nmonths</w:t>
      </w:r>
      <w:r w:rsidRPr="00517F3A">
        <w:rPr>
          <w:sz w:val="24"/>
          <w:szCs w:val="24"/>
        </w:rPr>
        <w:t xml:space="preserve">) and </w:t>
      </w:r>
      <w:r w:rsidRPr="00517F3A">
        <w:rPr>
          <w:b/>
          <w:sz w:val="24"/>
          <w:szCs w:val="24"/>
        </w:rPr>
        <w:t>potet_sublim</w:t>
      </w:r>
      <w:r w:rsidRPr="00517F3A">
        <w:rPr>
          <w:sz w:val="24"/>
          <w:szCs w:val="24"/>
        </w:rPr>
        <w:t>(</w:t>
      </w:r>
      <w:r w:rsidRPr="00517F3A">
        <w:rPr>
          <w:b/>
          <w:sz w:val="24"/>
          <w:szCs w:val="24"/>
        </w:rPr>
        <w:t>nhru</w:t>
      </w:r>
      <w:r w:rsidRPr="00517F3A">
        <w:rPr>
          <w:sz w:val="24"/>
          <w:szCs w:val="24"/>
        </w:rPr>
        <w:t xml:space="preserve">)). </w:t>
      </w:r>
    </w:p>
    <w:p w14:paraId="322F920F" w14:textId="77777777" w:rsidR="00132F24" w:rsidRPr="00517F3A" w:rsidRDefault="00132F24" w:rsidP="00BE0D4E">
      <w:pPr>
        <w:pStyle w:val="ListParagraph"/>
        <w:numPr>
          <w:ilvl w:val="0"/>
          <w:numId w:val="7"/>
        </w:numPr>
        <w:rPr>
          <w:sz w:val="24"/>
          <w:szCs w:val="24"/>
        </w:rPr>
      </w:pPr>
      <w:r w:rsidRPr="00517F3A">
        <w:rPr>
          <w:sz w:val="24"/>
          <w:szCs w:val="24"/>
        </w:rPr>
        <w:lastRenderedPageBreak/>
        <w:t>Module</w:t>
      </w:r>
      <w:r>
        <w:t xml:space="preserve"> </w:t>
      </w:r>
      <w:r w:rsidRPr="00CE17FB">
        <w:rPr>
          <w:rFonts w:ascii="Courier New" w:hAnsi="Courier New" w:cs="Courier New"/>
        </w:rPr>
        <w:t>intcp</w:t>
      </w:r>
      <w:r>
        <w:t xml:space="preserve">: </w:t>
      </w:r>
      <w:r w:rsidRPr="00517F3A">
        <w:rPr>
          <w:sz w:val="24"/>
          <w:szCs w:val="24"/>
        </w:rPr>
        <w:t xml:space="preserve">snow interception on an HRU is computed based on any precipitation on the HRU rather than also in the basin. Previously, snow interception in the canopy was not computed on HRUs if precipitation occurred anywhere in the basin. </w:t>
      </w:r>
      <w:r w:rsidRPr="00517F3A">
        <w:rPr>
          <w:b/>
          <w:sz w:val="24"/>
          <w:szCs w:val="24"/>
        </w:rPr>
        <w:t>This could lead to noticeable change in results for large models</w:t>
      </w:r>
      <w:r w:rsidRPr="00517F3A">
        <w:rPr>
          <w:sz w:val="24"/>
          <w:szCs w:val="24"/>
        </w:rPr>
        <w:t>, but, may not affect results for small basins.</w:t>
      </w:r>
    </w:p>
    <w:p w14:paraId="66032216" w14:textId="77777777" w:rsidR="00132F24" w:rsidRDefault="00132F24" w:rsidP="00132F24"/>
    <w:p w14:paraId="213FA1A0" w14:textId="77777777" w:rsidR="00132F24" w:rsidRPr="00234251" w:rsidRDefault="00132F24" w:rsidP="00132F24">
      <w:pPr>
        <w:rPr>
          <w:sz w:val="24"/>
          <w:szCs w:val="24"/>
          <w:u w:val="single"/>
        </w:rPr>
      </w:pPr>
      <w:r w:rsidRPr="00234251">
        <w:rPr>
          <w:sz w:val="24"/>
          <w:szCs w:val="24"/>
          <w:u w:val="single"/>
        </w:rPr>
        <w:t>Cascades</w:t>
      </w:r>
    </w:p>
    <w:p w14:paraId="212845BA" w14:textId="77777777" w:rsidR="00132F24" w:rsidRPr="00AF4082" w:rsidRDefault="00132F24" w:rsidP="00BE0D4E">
      <w:pPr>
        <w:pStyle w:val="ListParagraph"/>
        <w:numPr>
          <w:ilvl w:val="0"/>
          <w:numId w:val="8"/>
        </w:numPr>
        <w:spacing w:after="200" w:line="276" w:lineRule="auto"/>
        <w:rPr>
          <w:sz w:val="24"/>
          <w:szCs w:val="24"/>
        </w:rPr>
      </w:pPr>
      <w:r w:rsidRPr="00AF4082">
        <w:rPr>
          <w:sz w:val="24"/>
          <w:szCs w:val="24"/>
        </w:rPr>
        <w:t>Code related to cascading flow in stream segments and lakes removed. Cascade variables related to groundwater cascades changed to double precision.</w:t>
      </w:r>
    </w:p>
    <w:p w14:paraId="2107B8CE" w14:textId="77777777" w:rsidR="00132F24" w:rsidRPr="00AF4082" w:rsidRDefault="00132F24" w:rsidP="00BE0D4E">
      <w:pPr>
        <w:pStyle w:val="ListParagraph"/>
        <w:numPr>
          <w:ilvl w:val="0"/>
          <w:numId w:val="8"/>
        </w:numPr>
        <w:spacing w:after="200" w:line="276" w:lineRule="auto"/>
        <w:rPr>
          <w:sz w:val="24"/>
          <w:szCs w:val="24"/>
        </w:rPr>
      </w:pPr>
      <w:r w:rsidRPr="00AF4082">
        <w:rPr>
          <w:sz w:val="24"/>
          <w:szCs w:val="24"/>
        </w:rPr>
        <w:t xml:space="preserve">Two groundwater cascade arrays were initialized </w:t>
      </w:r>
      <w:r w:rsidRPr="00AF4082">
        <w:rPr>
          <w:b/>
          <w:sz w:val="24"/>
          <w:szCs w:val="24"/>
        </w:rPr>
        <w:t>ngw</w:t>
      </w:r>
      <w:r w:rsidRPr="00AF4082">
        <w:rPr>
          <w:sz w:val="24"/>
          <w:szCs w:val="24"/>
        </w:rPr>
        <w:t xml:space="preserve"> number of times instead of once. This fix </w:t>
      </w:r>
      <w:r>
        <w:rPr>
          <w:sz w:val="24"/>
          <w:szCs w:val="24"/>
        </w:rPr>
        <w:t xml:space="preserve">slightly </w:t>
      </w:r>
      <w:r w:rsidRPr="00AF4082">
        <w:rPr>
          <w:sz w:val="24"/>
          <w:szCs w:val="24"/>
        </w:rPr>
        <w:t xml:space="preserve">reduces execution time </w:t>
      </w:r>
      <w:r>
        <w:rPr>
          <w:sz w:val="24"/>
          <w:szCs w:val="24"/>
        </w:rPr>
        <w:t>for</w:t>
      </w:r>
      <w:r w:rsidRPr="00AF4082">
        <w:rPr>
          <w:sz w:val="24"/>
          <w:szCs w:val="24"/>
        </w:rPr>
        <w:t xml:space="preserve"> PRMS-only </w:t>
      </w:r>
      <w:r>
        <w:rPr>
          <w:sz w:val="24"/>
          <w:szCs w:val="24"/>
        </w:rPr>
        <w:t>simulations</w:t>
      </w:r>
      <w:r w:rsidRPr="00AF4082">
        <w:rPr>
          <w:sz w:val="24"/>
          <w:szCs w:val="24"/>
        </w:rPr>
        <w:t>.</w:t>
      </w:r>
    </w:p>
    <w:p w14:paraId="40496E35" w14:textId="77777777" w:rsidR="00132F24" w:rsidRPr="00AF4082" w:rsidRDefault="00132F24" w:rsidP="00BE0D4E">
      <w:pPr>
        <w:pStyle w:val="ListParagraph"/>
        <w:numPr>
          <w:ilvl w:val="0"/>
          <w:numId w:val="8"/>
        </w:numPr>
        <w:spacing w:after="200" w:line="276" w:lineRule="auto"/>
        <w:rPr>
          <w:sz w:val="24"/>
          <w:szCs w:val="24"/>
        </w:rPr>
      </w:pPr>
      <w:r w:rsidRPr="00AF4082">
        <w:rPr>
          <w:sz w:val="24"/>
          <w:szCs w:val="24"/>
        </w:rPr>
        <w:t xml:space="preserve">Tolerance used to check for the fraction leaving an HRU or GWR adding up to exactly 1.0 </w:t>
      </w:r>
      <w:r>
        <w:rPr>
          <w:sz w:val="24"/>
          <w:szCs w:val="24"/>
        </w:rPr>
        <w:t xml:space="preserve">was </w:t>
      </w:r>
      <w:r w:rsidRPr="00AF4082">
        <w:rPr>
          <w:sz w:val="24"/>
          <w:szCs w:val="24"/>
        </w:rPr>
        <w:t>changed from 1.00001 to 1.001. If this check finds an issue, the cascade links are adjusted.</w:t>
      </w:r>
    </w:p>
    <w:p w14:paraId="5C15CA02" w14:textId="77777777" w:rsidR="00132F24" w:rsidRPr="00234251" w:rsidRDefault="00132F24" w:rsidP="00132F24">
      <w:pPr>
        <w:rPr>
          <w:u w:val="single"/>
        </w:rPr>
      </w:pPr>
      <w:r w:rsidRPr="00234251">
        <w:rPr>
          <w:sz w:val="24"/>
          <w:szCs w:val="24"/>
          <w:u w:val="single"/>
        </w:rPr>
        <w:t>Snow Dynamics (module</w:t>
      </w:r>
      <w:r w:rsidRPr="00234251">
        <w:rPr>
          <w:u w:val="single"/>
        </w:rPr>
        <w:t xml:space="preserve"> </w:t>
      </w:r>
      <w:r w:rsidRPr="00234251">
        <w:rPr>
          <w:rFonts w:ascii="Courier New" w:hAnsi="Courier New" w:cs="Courier New"/>
          <w:u w:val="single"/>
        </w:rPr>
        <w:t>snowcomp</w:t>
      </w:r>
      <w:r w:rsidRPr="00234251">
        <w:rPr>
          <w:sz w:val="24"/>
          <w:szCs w:val="24"/>
          <w:u w:val="single"/>
        </w:rPr>
        <w:t>)</w:t>
      </w:r>
    </w:p>
    <w:p w14:paraId="4AF39800" w14:textId="77777777" w:rsidR="00132F24" w:rsidRPr="00131DDC" w:rsidRDefault="00132F24" w:rsidP="00BE0D4E">
      <w:pPr>
        <w:pStyle w:val="ListParagraph"/>
        <w:numPr>
          <w:ilvl w:val="0"/>
          <w:numId w:val="9"/>
        </w:numPr>
        <w:rPr>
          <w:sz w:val="24"/>
          <w:szCs w:val="24"/>
        </w:rPr>
      </w:pPr>
      <w:r w:rsidRPr="00131DDC">
        <w:rPr>
          <w:sz w:val="24"/>
          <w:szCs w:val="24"/>
        </w:rPr>
        <w:t>Added check to be sure values of</w:t>
      </w:r>
      <w:r w:rsidRPr="00687CC6">
        <w:t xml:space="preserve"> </w:t>
      </w:r>
      <w:r w:rsidRPr="00687CC6">
        <w:rPr>
          <w:i/>
        </w:rPr>
        <w:t>snowcov_area</w:t>
      </w:r>
      <w:r w:rsidRPr="00687CC6">
        <w:t xml:space="preserve"> </w:t>
      </w:r>
      <w:r w:rsidRPr="00131DDC">
        <w:rPr>
          <w:sz w:val="24"/>
          <w:szCs w:val="24"/>
        </w:rPr>
        <w:t>are not equal to zero when a snowpack exists. This would be very rare and only possible when the first value of a snow-depletion curve was specified equal to zero.</w:t>
      </w:r>
    </w:p>
    <w:p w14:paraId="7E1B19B4" w14:textId="77777777" w:rsidR="00132F24" w:rsidRPr="00131DDC" w:rsidRDefault="00132F24" w:rsidP="00BE0D4E">
      <w:pPr>
        <w:pStyle w:val="ListParagraph"/>
        <w:numPr>
          <w:ilvl w:val="0"/>
          <w:numId w:val="9"/>
        </w:numPr>
        <w:rPr>
          <w:sz w:val="24"/>
          <w:szCs w:val="24"/>
        </w:rPr>
      </w:pPr>
      <w:r w:rsidRPr="00131DDC">
        <w:rPr>
          <w:sz w:val="24"/>
          <w:szCs w:val="24"/>
        </w:rPr>
        <w:t xml:space="preserve">Checks were added to be sure </w:t>
      </w:r>
      <w:r w:rsidRPr="00687CC6">
        <w:rPr>
          <w:i/>
        </w:rPr>
        <w:t>pkwater_equiv</w:t>
      </w:r>
      <w:r w:rsidRPr="00687CC6">
        <w:t xml:space="preserve"> </w:t>
      </w:r>
      <w:r w:rsidRPr="00131DDC">
        <w:rPr>
          <w:sz w:val="24"/>
          <w:szCs w:val="24"/>
        </w:rPr>
        <w:t xml:space="preserve">is set to 0.0 if it is computed as negative. For example, there was the possibility that the snowpack water equivalent was computed as a value &lt; 0 when the amount of free water in the snowpack was less than the computed amount of free water that the snowpack could hold. Though this condition is likely very rare, it could have resulted </w:t>
      </w:r>
      <w:r w:rsidRPr="00131DDC">
        <w:rPr>
          <w:b/>
          <w:sz w:val="24"/>
          <w:szCs w:val="24"/>
        </w:rPr>
        <w:t>in very slight differences</w:t>
      </w:r>
      <w:r w:rsidRPr="00131DDC">
        <w:rPr>
          <w:sz w:val="24"/>
          <w:szCs w:val="24"/>
        </w:rPr>
        <w:t xml:space="preserve"> in results in to the value of variables </w:t>
      </w:r>
      <w:r w:rsidRPr="00131DDC">
        <w:rPr>
          <w:i/>
          <w:sz w:val="24"/>
          <w:szCs w:val="24"/>
        </w:rPr>
        <w:t>pkwater_equiv</w:t>
      </w:r>
      <w:r w:rsidRPr="00131DDC">
        <w:rPr>
          <w:sz w:val="24"/>
          <w:szCs w:val="24"/>
        </w:rPr>
        <w:t xml:space="preserve">, </w:t>
      </w:r>
      <w:r w:rsidRPr="00131DDC">
        <w:rPr>
          <w:i/>
          <w:sz w:val="24"/>
          <w:szCs w:val="24"/>
        </w:rPr>
        <w:t>pk_depth</w:t>
      </w:r>
      <w:r w:rsidRPr="00131DDC">
        <w:rPr>
          <w:sz w:val="24"/>
          <w:szCs w:val="24"/>
        </w:rPr>
        <w:t xml:space="preserve">, and </w:t>
      </w:r>
      <w:r w:rsidRPr="00131DDC">
        <w:rPr>
          <w:i/>
          <w:sz w:val="24"/>
          <w:szCs w:val="24"/>
        </w:rPr>
        <w:t>snowmelt</w:t>
      </w:r>
      <w:r w:rsidRPr="00131DDC">
        <w:rPr>
          <w:sz w:val="24"/>
          <w:szCs w:val="24"/>
        </w:rPr>
        <w:t>.</w:t>
      </w:r>
    </w:p>
    <w:p w14:paraId="70B60932" w14:textId="77777777" w:rsidR="00132F24" w:rsidRPr="00131DDC" w:rsidRDefault="00132F24" w:rsidP="00BE0D4E">
      <w:pPr>
        <w:pStyle w:val="ListParagraph"/>
        <w:numPr>
          <w:ilvl w:val="0"/>
          <w:numId w:val="9"/>
        </w:numPr>
        <w:rPr>
          <w:sz w:val="24"/>
          <w:szCs w:val="24"/>
        </w:rPr>
      </w:pPr>
      <w:r w:rsidRPr="00131DDC">
        <w:rPr>
          <w:b/>
          <w:sz w:val="24"/>
          <w:szCs w:val="24"/>
          <w:u w:val="single"/>
        </w:rPr>
        <w:t>Bug fix</w:t>
      </w:r>
      <w:r w:rsidRPr="00131DDC">
        <w:rPr>
          <w:sz w:val="24"/>
          <w:szCs w:val="24"/>
        </w:rPr>
        <w:t>: Computation of snowpack density and snowpack depth are computed based on a finite-difference approximation, which produced slightly incorrect results for days when new snow falls when a snowpack does not exist. This bug could produce significant errors when the new snowfall is large compared to the existing snowpack.</w:t>
      </w:r>
    </w:p>
    <w:p w14:paraId="128BB848" w14:textId="77777777" w:rsidR="00132F24" w:rsidRPr="00131DDC" w:rsidRDefault="00132F24" w:rsidP="00BE0D4E">
      <w:pPr>
        <w:pStyle w:val="ListParagraph"/>
        <w:numPr>
          <w:ilvl w:val="0"/>
          <w:numId w:val="9"/>
        </w:numPr>
        <w:rPr>
          <w:sz w:val="24"/>
          <w:szCs w:val="24"/>
        </w:rPr>
      </w:pPr>
      <w:r w:rsidRPr="00131DDC">
        <w:rPr>
          <w:sz w:val="24"/>
          <w:szCs w:val="24"/>
        </w:rPr>
        <w:t xml:space="preserve">Canopy density on each HRU for each time step is used in computations instead of only values of parameter </w:t>
      </w:r>
      <w:r w:rsidRPr="00131DDC">
        <w:rPr>
          <w:b/>
          <w:sz w:val="24"/>
          <w:szCs w:val="24"/>
        </w:rPr>
        <w:t>covden_win</w:t>
      </w:r>
      <w:r w:rsidRPr="00131DDC">
        <w:rPr>
          <w:sz w:val="24"/>
          <w:szCs w:val="24"/>
        </w:rPr>
        <w:t xml:space="preserve">. This could result in </w:t>
      </w:r>
      <w:r w:rsidRPr="00131DDC">
        <w:rPr>
          <w:b/>
          <w:sz w:val="24"/>
          <w:szCs w:val="24"/>
        </w:rPr>
        <w:t>noticeable changes in results</w:t>
      </w:r>
      <w:r w:rsidRPr="00131DDC">
        <w:rPr>
          <w:sz w:val="24"/>
          <w:szCs w:val="24"/>
        </w:rPr>
        <w:t xml:space="preserve"> when snow falls on a day during the transpiration period (growing season) and the value of </w:t>
      </w:r>
      <w:r w:rsidRPr="00131DDC">
        <w:rPr>
          <w:b/>
          <w:sz w:val="24"/>
          <w:szCs w:val="24"/>
        </w:rPr>
        <w:t>covden_sum</w:t>
      </w:r>
      <w:r w:rsidRPr="00131DDC">
        <w:rPr>
          <w:sz w:val="24"/>
          <w:szCs w:val="24"/>
        </w:rPr>
        <w:t xml:space="preserve"> is significantly different that the value of </w:t>
      </w:r>
      <w:r w:rsidRPr="00131DDC">
        <w:rPr>
          <w:b/>
          <w:sz w:val="24"/>
          <w:szCs w:val="24"/>
        </w:rPr>
        <w:t>covden_win</w:t>
      </w:r>
      <w:r w:rsidRPr="00131DDC">
        <w:rPr>
          <w:sz w:val="24"/>
          <w:szCs w:val="24"/>
        </w:rPr>
        <w:t xml:space="preserve"> for an HRU. </w:t>
      </w:r>
    </w:p>
    <w:p w14:paraId="1529520A" w14:textId="77777777" w:rsidR="00132F24" w:rsidRPr="00131DDC" w:rsidRDefault="00132F24" w:rsidP="00BE0D4E">
      <w:pPr>
        <w:pStyle w:val="ListParagraph"/>
        <w:numPr>
          <w:ilvl w:val="0"/>
          <w:numId w:val="9"/>
        </w:numPr>
        <w:rPr>
          <w:sz w:val="24"/>
          <w:szCs w:val="24"/>
        </w:rPr>
      </w:pPr>
      <w:r w:rsidRPr="00131DDC">
        <w:rPr>
          <w:sz w:val="24"/>
          <w:szCs w:val="24"/>
        </w:rPr>
        <w:t xml:space="preserve">If values for parameters </w:t>
      </w:r>
      <w:r w:rsidRPr="00131DDC">
        <w:rPr>
          <w:b/>
          <w:sz w:val="24"/>
          <w:szCs w:val="24"/>
        </w:rPr>
        <w:t>den_init</w:t>
      </w:r>
      <w:r w:rsidRPr="00131DDC">
        <w:rPr>
          <w:sz w:val="24"/>
          <w:szCs w:val="24"/>
        </w:rPr>
        <w:t xml:space="preserve"> and/or </w:t>
      </w:r>
      <w:r w:rsidRPr="00131DDC">
        <w:rPr>
          <w:b/>
          <w:sz w:val="24"/>
          <w:szCs w:val="24"/>
        </w:rPr>
        <w:t>den_max</w:t>
      </w:r>
      <w:r w:rsidRPr="00131DDC">
        <w:rPr>
          <w:sz w:val="24"/>
          <w:szCs w:val="24"/>
        </w:rPr>
        <w:t xml:space="preserve"> are specified less than </w:t>
      </w:r>
      <w:r>
        <w:rPr>
          <w:sz w:val="24"/>
          <w:szCs w:val="24"/>
        </w:rPr>
        <w:br/>
      </w:r>
      <w:r w:rsidRPr="00131DDC">
        <w:rPr>
          <w:sz w:val="24"/>
          <w:szCs w:val="24"/>
        </w:rPr>
        <w:t xml:space="preserve">1.0E-06, they are set to 1.0E-06 instead of 0.1 and 0.6, respectively. </w:t>
      </w:r>
    </w:p>
    <w:p w14:paraId="6D3CFFBB" w14:textId="77777777" w:rsidR="00132F24" w:rsidRPr="00131DDC" w:rsidRDefault="00132F24" w:rsidP="00BE0D4E">
      <w:pPr>
        <w:pStyle w:val="ListParagraph"/>
        <w:numPr>
          <w:ilvl w:val="0"/>
          <w:numId w:val="9"/>
        </w:numPr>
        <w:rPr>
          <w:sz w:val="24"/>
          <w:szCs w:val="24"/>
        </w:rPr>
      </w:pPr>
      <w:r w:rsidRPr="00131DDC">
        <w:rPr>
          <w:b/>
          <w:sz w:val="24"/>
          <w:szCs w:val="24"/>
        </w:rPr>
        <w:t>Bug fix</w:t>
      </w:r>
      <w:r w:rsidRPr="00131DDC">
        <w:rPr>
          <w:sz w:val="24"/>
          <w:szCs w:val="24"/>
        </w:rPr>
        <w:t xml:space="preserve">: If values of </w:t>
      </w:r>
      <w:r w:rsidRPr="00131DDC">
        <w:rPr>
          <w:b/>
          <w:sz w:val="24"/>
          <w:szCs w:val="24"/>
        </w:rPr>
        <w:t>cov_type</w:t>
      </w:r>
      <w:r w:rsidRPr="00131DDC">
        <w:rPr>
          <w:sz w:val="24"/>
          <w:szCs w:val="24"/>
        </w:rPr>
        <w:t xml:space="preserve"> were specified equal to </w:t>
      </w:r>
      <w:r w:rsidRPr="00131DDC">
        <w:rPr>
          <w:rFonts w:ascii="Courier New" w:hAnsi="Courier New" w:cs="Courier New"/>
        </w:rPr>
        <w:t>4</w:t>
      </w:r>
      <w:r w:rsidRPr="00131DDC">
        <w:rPr>
          <w:sz w:val="24"/>
          <w:szCs w:val="24"/>
        </w:rPr>
        <w:t xml:space="preserve"> (coniferous), the computed convection-condensation value that is based on parameter </w:t>
      </w:r>
      <w:r w:rsidRPr="00131DDC">
        <w:rPr>
          <w:b/>
          <w:sz w:val="24"/>
          <w:szCs w:val="24"/>
        </w:rPr>
        <w:t>cecn_coef</w:t>
      </w:r>
      <w:r w:rsidRPr="00131DDC">
        <w:rPr>
          <w:sz w:val="24"/>
          <w:szCs w:val="24"/>
        </w:rPr>
        <w:t xml:space="preserve"> was not reduced by half as it should for all tree types. Specifying </w:t>
      </w:r>
      <w:r w:rsidRPr="00131DDC">
        <w:rPr>
          <w:b/>
          <w:sz w:val="24"/>
          <w:szCs w:val="24"/>
        </w:rPr>
        <w:t>cov_type</w:t>
      </w:r>
      <w:r w:rsidRPr="00131DDC">
        <w:rPr>
          <w:sz w:val="24"/>
          <w:szCs w:val="24"/>
        </w:rPr>
        <w:t xml:space="preserve"> equal </w:t>
      </w:r>
      <w:r w:rsidRPr="00131DDC">
        <w:rPr>
          <w:rFonts w:ascii="Courier New" w:hAnsi="Courier New" w:cs="Courier New"/>
        </w:rPr>
        <w:t>4</w:t>
      </w:r>
      <w:r w:rsidRPr="00131DDC">
        <w:rPr>
          <w:sz w:val="24"/>
          <w:szCs w:val="24"/>
        </w:rPr>
        <w:t xml:space="preserve"> is not fully implemented and is treated the same as </w:t>
      </w:r>
      <w:r w:rsidRPr="00131DDC">
        <w:rPr>
          <w:b/>
          <w:sz w:val="24"/>
          <w:szCs w:val="24"/>
        </w:rPr>
        <w:t>cov_type</w:t>
      </w:r>
      <w:r w:rsidRPr="00131DDC">
        <w:rPr>
          <w:sz w:val="24"/>
          <w:szCs w:val="24"/>
        </w:rPr>
        <w:t xml:space="preserve"> equal </w:t>
      </w:r>
      <w:r w:rsidRPr="00131DDC">
        <w:rPr>
          <w:rFonts w:ascii="Courier New" w:hAnsi="Courier New" w:cs="Courier New"/>
        </w:rPr>
        <w:t>3</w:t>
      </w:r>
      <w:r w:rsidRPr="00131DDC">
        <w:rPr>
          <w:sz w:val="24"/>
          <w:szCs w:val="24"/>
        </w:rPr>
        <w:t xml:space="preserve">. Few models are believed to have used </w:t>
      </w:r>
      <w:r w:rsidRPr="00131DDC">
        <w:rPr>
          <w:b/>
          <w:sz w:val="24"/>
          <w:szCs w:val="24"/>
        </w:rPr>
        <w:t>cov_type</w:t>
      </w:r>
      <w:r w:rsidRPr="00131DDC">
        <w:rPr>
          <w:sz w:val="24"/>
          <w:szCs w:val="24"/>
        </w:rPr>
        <w:t xml:space="preserve"> equal </w:t>
      </w:r>
      <w:r w:rsidRPr="00131DDC">
        <w:rPr>
          <w:rFonts w:ascii="Courier New" w:hAnsi="Courier New" w:cs="Courier New"/>
        </w:rPr>
        <w:t>4</w:t>
      </w:r>
      <w:r>
        <w:rPr>
          <w:sz w:val="24"/>
          <w:szCs w:val="24"/>
        </w:rPr>
        <w:t>;</w:t>
      </w:r>
      <w:r w:rsidRPr="00131DDC">
        <w:rPr>
          <w:sz w:val="24"/>
          <w:szCs w:val="24"/>
        </w:rPr>
        <w:t xml:space="preserve"> those that did could see differences in results related to the snowpack.</w:t>
      </w:r>
    </w:p>
    <w:p w14:paraId="582B8851" w14:textId="77777777" w:rsidR="00132F24" w:rsidRPr="00131DDC" w:rsidRDefault="00132F24" w:rsidP="00132F24">
      <w:pPr>
        <w:rPr>
          <w:sz w:val="24"/>
          <w:szCs w:val="24"/>
        </w:rPr>
      </w:pPr>
    </w:p>
    <w:p w14:paraId="19196E1C" w14:textId="77777777" w:rsidR="00132F24" w:rsidRPr="00234251" w:rsidRDefault="00132F24" w:rsidP="00132F24">
      <w:pPr>
        <w:rPr>
          <w:u w:val="single"/>
        </w:rPr>
      </w:pPr>
      <w:r w:rsidRPr="00234251">
        <w:rPr>
          <w:sz w:val="24"/>
          <w:szCs w:val="24"/>
          <w:u w:val="single"/>
        </w:rPr>
        <w:t>Surface Runoff (modules</w:t>
      </w:r>
      <w:r w:rsidRPr="00234251">
        <w:rPr>
          <w:u w:val="single"/>
        </w:rPr>
        <w:t xml:space="preserve"> </w:t>
      </w:r>
      <w:r w:rsidRPr="00234251">
        <w:rPr>
          <w:rFonts w:ascii="Courier New" w:hAnsi="Courier New" w:cs="Courier New"/>
          <w:u w:val="single"/>
        </w:rPr>
        <w:t xml:space="preserve">srunoff_smidx </w:t>
      </w:r>
      <w:r w:rsidRPr="00234251">
        <w:rPr>
          <w:rFonts w:cs="Courier New"/>
          <w:sz w:val="24"/>
          <w:szCs w:val="24"/>
          <w:u w:val="single"/>
        </w:rPr>
        <w:t>and</w:t>
      </w:r>
      <w:r w:rsidRPr="00234251">
        <w:rPr>
          <w:rFonts w:ascii="Courier New" w:hAnsi="Courier New" w:cs="Courier New"/>
          <w:sz w:val="24"/>
          <w:szCs w:val="24"/>
          <w:u w:val="single"/>
        </w:rPr>
        <w:t xml:space="preserve"> </w:t>
      </w:r>
      <w:r w:rsidRPr="00234251">
        <w:rPr>
          <w:rFonts w:ascii="Courier New" w:hAnsi="Courier New" w:cs="Courier New"/>
          <w:u w:val="single"/>
        </w:rPr>
        <w:t>srunoff_carea</w:t>
      </w:r>
      <w:r w:rsidRPr="00234251">
        <w:rPr>
          <w:u w:val="single"/>
        </w:rPr>
        <w:t>)</w:t>
      </w:r>
    </w:p>
    <w:p w14:paraId="7FA1E41C" w14:textId="77777777" w:rsidR="00132F24" w:rsidRPr="007B3022" w:rsidRDefault="00132F24" w:rsidP="00BE0D4E">
      <w:pPr>
        <w:pStyle w:val="ListParagraph"/>
        <w:numPr>
          <w:ilvl w:val="0"/>
          <w:numId w:val="10"/>
        </w:numPr>
      </w:pPr>
      <w:r w:rsidRPr="007B3022">
        <w:rPr>
          <w:rFonts w:ascii="Calibri" w:hAnsi="Calibri" w:cs="Courier New"/>
          <w:sz w:val="24"/>
          <w:szCs w:val="24"/>
        </w:rPr>
        <w:lastRenderedPageBreak/>
        <w:t>Added</w:t>
      </w:r>
      <w:r w:rsidRPr="007B3022">
        <w:rPr>
          <w:rFonts w:cs="Courier New"/>
          <w:sz w:val="24"/>
          <w:szCs w:val="24"/>
        </w:rPr>
        <w:t xml:space="preserve"> check for values of parameter </w:t>
      </w:r>
      <w:r w:rsidRPr="007B3022">
        <w:rPr>
          <w:rFonts w:cs="Courier New"/>
          <w:b/>
          <w:sz w:val="24"/>
          <w:szCs w:val="24"/>
        </w:rPr>
        <w:t>carea_max</w:t>
      </w:r>
      <w:r w:rsidRPr="007B3022">
        <w:rPr>
          <w:rFonts w:cs="Courier New"/>
          <w:sz w:val="24"/>
          <w:szCs w:val="24"/>
        </w:rPr>
        <w:t xml:space="preserve"> specified greater than 1.0; if true, an error message is printed and execution stops.</w:t>
      </w:r>
    </w:p>
    <w:p w14:paraId="00B9125E" w14:textId="77777777" w:rsidR="00132F24" w:rsidRDefault="00132F24" w:rsidP="00BE0D4E">
      <w:pPr>
        <w:pStyle w:val="ListParagraph"/>
        <w:numPr>
          <w:ilvl w:val="0"/>
          <w:numId w:val="10"/>
        </w:numPr>
      </w:pPr>
      <w:r w:rsidRPr="007B3022">
        <w:rPr>
          <w:rFonts w:cs="Courier New"/>
          <w:sz w:val="24"/>
          <w:szCs w:val="24"/>
        </w:rPr>
        <w:t xml:space="preserve">Added check for the computation of </w:t>
      </w:r>
      <w:r>
        <w:rPr>
          <w:rFonts w:cs="Courier New"/>
          <w:sz w:val="24"/>
          <w:szCs w:val="24"/>
        </w:rPr>
        <w:t xml:space="preserve">the maximum contributing area </w:t>
      </w:r>
      <w:r w:rsidRPr="007B3022">
        <w:rPr>
          <w:rFonts w:ascii="Calibri" w:hAnsi="Calibri" w:cs="Courier New"/>
          <w:sz w:val="24"/>
          <w:szCs w:val="24"/>
        </w:rPr>
        <w:t>for</w:t>
      </w:r>
      <w:r>
        <w:rPr>
          <w:rFonts w:ascii="Calibri" w:hAnsi="Calibri" w:cs="Courier New"/>
          <w:sz w:val="24"/>
          <w:szCs w:val="24"/>
        </w:rPr>
        <w:t xml:space="preserve"> module</w:t>
      </w:r>
      <w:r w:rsidRPr="007B3022">
        <w:rPr>
          <w:rFonts w:ascii="Calibri" w:hAnsi="Calibri" w:cs="Courier New"/>
          <w:sz w:val="24"/>
          <w:szCs w:val="24"/>
        </w:rPr>
        <w:t xml:space="preserve"> </w:t>
      </w:r>
      <w:r w:rsidRPr="001A3DCC">
        <w:rPr>
          <w:rFonts w:ascii="Courier New" w:hAnsi="Courier New" w:cs="Courier New"/>
        </w:rPr>
        <w:t>srunoff_smidx</w:t>
      </w:r>
      <w:r w:rsidRPr="007B3022">
        <w:rPr>
          <w:rFonts w:cs="Courier New"/>
          <w:sz w:val="24"/>
          <w:szCs w:val="24"/>
        </w:rPr>
        <w:t xml:space="preserve"> </w:t>
      </w:r>
      <w:r>
        <w:rPr>
          <w:rFonts w:cs="Courier New"/>
          <w:sz w:val="24"/>
          <w:szCs w:val="24"/>
        </w:rPr>
        <w:t>based on the values of</w:t>
      </w:r>
      <w:r w:rsidRPr="007B3022">
        <w:rPr>
          <w:rFonts w:cs="Courier New"/>
          <w:sz w:val="24"/>
          <w:szCs w:val="24"/>
        </w:rPr>
        <w:t xml:space="preserve"> parameters </w:t>
      </w:r>
      <w:r w:rsidRPr="007B3022">
        <w:rPr>
          <w:rFonts w:cs="Courier New"/>
          <w:b/>
          <w:sz w:val="24"/>
          <w:szCs w:val="24"/>
        </w:rPr>
        <w:t>smidx_coef</w:t>
      </w:r>
      <w:r w:rsidRPr="007B3022">
        <w:rPr>
          <w:rFonts w:cs="Courier New"/>
          <w:sz w:val="24"/>
          <w:szCs w:val="24"/>
        </w:rPr>
        <w:t xml:space="preserve">, </w:t>
      </w:r>
      <w:r w:rsidRPr="007B3022">
        <w:rPr>
          <w:rFonts w:cs="Courier New"/>
          <w:b/>
          <w:sz w:val="24"/>
          <w:szCs w:val="24"/>
        </w:rPr>
        <w:t>smidx_exp</w:t>
      </w:r>
      <w:r w:rsidRPr="007B3022">
        <w:rPr>
          <w:rFonts w:cs="Courier New"/>
          <w:sz w:val="24"/>
          <w:szCs w:val="24"/>
        </w:rPr>
        <w:t xml:space="preserve">, and </w:t>
      </w:r>
      <w:r w:rsidRPr="007B3022">
        <w:rPr>
          <w:rFonts w:cs="Courier New"/>
          <w:b/>
          <w:sz w:val="24"/>
          <w:szCs w:val="24"/>
        </w:rPr>
        <w:t>soil_moist_max</w:t>
      </w:r>
      <w:r>
        <w:rPr>
          <w:rFonts w:cs="Courier New"/>
          <w:sz w:val="24"/>
          <w:szCs w:val="24"/>
        </w:rPr>
        <w:t>. If the maximum contributing area for any HRU is</w:t>
      </w:r>
      <w:r w:rsidRPr="007B3022">
        <w:rPr>
          <w:rFonts w:cs="Courier New"/>
          <w:sz w:val="24"/>
          <w:szCs w:val="24"/>
        </w:rPr>
        <w:t xml:space="preserve"> greater than 2.0</w:t>
      </w:r>
      <w:r>
        <w:rPr>
          <w:rFonts w:cs="Courier New"/>
          <w:sz w:val="24"/>
          <w:szCs w:val="24"/>
        </w:rPr>
        <w:t>,</w:t>
      </w:r>
      <w:r w:rsidRPr="007B3022">
        <w:rPr>
          <w:rFonts w:cs="Courier New"/>
          <w:sz w:val="24"/>
          <w:szCs w:val="24"/>
        </w:rPr>
        <w:t xml:space="preserve"> </w:t>
      </w:r>
      <w:r>
        <w:rPr>
          <w:rFonts w:cs="Courier New"/>
          <w:sz w:val="24"/>
          <w:szCs w:val="24"/>
        </w:rPr>
        <w:t xml:space="preserve">a </w:t>
      </w:r>
      <w:r w:rsidRPr="007B3022">
        <w:rPr>
          <w:rFonts w:cs="Courier New"/>
          <w:sz w:val="24"/>
          <w:szCs w:val="24"/>
        </w:rPr>
        <w:t xml:space="preserve">warning message is printed if control parameter </w:t>
      </w:r>
      <w:r w:rsidRPr="007B3022">
        <w:rPr>
          <w:rFonts w:cs="Courier New"/>
          <w:b/>
          <w:sz w:val="24"/>
          <w:szCs w:val="24"/>
        </w:rPr>
        <w:t>parameter_check_flag</w:t>
      </w:r>
      <w:r w:rsidRPr="007B3022">
        <w:rPr>
          <w:rFonts w:cs="Courier New"/>
          <w:sz w:val="24"/>
          <w:szCs w:val="24"/>
        </w:rPr>
        <w:t xml:space="preserve"> specified equal to 1. </w:t>
      </w:r>
      <w:r>
        <w:rPr>
          <w:rFonts w:cs="Courier New"/>
          <w:sz w:val="24"/>
          <w:szCs w:val="24"/>
        </w:rPr>
        <w:t xml:space="preserve">When this condition is true, it indicates that the values of </w:t>
      </w:r>
      <w:r w:rsidRPr="007B3022">
        <w:rPr>
          <w:rFonts w:cs="Courier New"/>
          <w:b/>
          <w:sz w:val="24"/>
          <w:szCs w:val="24"/>
        </w:rPr>
        <w:t>smidx_coef</w:t>
      </w:r>
      <w:r>
        <w:rPr>
          <w:rFonts w:cs="Courier New"/>
          <w:sz w:val="24"/>
          <w:szCs w:val="24"/>
        </w:rPr>
        <w:t xml:space="preserve"> and</w:t>
      </w:r>
      <w:r w:rsidRPr="007B3022">
        <w:rPr>
          <w:rFonts w:cs="Courier New"/>
          <w:sz w:val="24"/>
          <w:szCs w:val="24"/>
        </w:rPr>
        <w:t xml:space="preserve"> </w:t>
      </w:r>
      <w:r w:rsidRPr="007B3022">
        <w:rPr>
          <w:rFonts w:cs="Courier New"/>
          <w:b/>
          <w:sz w:val="24"/>
          <w:szCs w:val="24"/>
        </w:rPr>
        <w:t>smidx_exp</w:t>
      </w:r>
      <w:r>
        <w:rPr>
          <w:rFonts w:cs="Courier New"/>
          <w:sz w:val="24"/>
          <w:szCs w:val="24"/>
        </w:rPr>
        <w:t xml:space="preserve"> can be insensitive as compared to the values of </w:t>
      </w:r>
      <w:r w:rsidRPr="007B3022">
        <w:rPr>
          <w:rFonts w:cs="Courier New"/>
          <w:b/>
          <w:sz w:val="24"/>
          <w:szCs w:val="24"/>
        </w:rPr>
        <w:t>carea_max</w:t>
      </w:r>
      <w:r>
        <w:rPr>
          <w:rFonts w:cs="Courier New"/>
          <w:sz w:val="24"/>
          <w:szCs w:val="24"/>
        </w:rPr>
        <w:t xml:space="preserve">, thus increasing values of </w:t>
      </w:r>
      <w:r w:rsidRPr="007B3022">
        <w:rPr>
          <w:rFonts w:cs="Courier New"/>
          <w:b/>
          <w:sz w:val="24"/>
          <w:szCs w:val="24"/>
        </w:rPr>
        <w:t>smidx_coef</w:t>
      </w:r>
      <w:r>
        <w:rPr>
          <w:rFonts w:cs="Courier New"/>
          <w:sz w:val="24"/>
          <w:szCs w:val="24"/>
        </w:rPr>
        <w:t xml:space="preserve"> or</w:t>
      </w:r>
      <w:r w:rsidRPr="007B3022">
        <w:rPr>
          <w:rFonts w:cs="Courier New"/>
          <w:sz w:val="24"/>
          <w:szCs w:val="24"/>
        </w:rPr>
        <w:t xml:space="preserve"> </w:t>
      </w:r>
      <w:r w:rsidRPr="007B3022">
        <w:rPr>
          <w:rFonts w:cs="Courier New"/>
          <w:b/>
          <w:sz w:val="24"/>
          <w:szCs w:val="24"/>
        </w:rPr>
        <w:t>smidx_exp</w:t>
      </w:r>
      <w:r>
        <w:rPr>
          <w:rFonts w:cs="Courier New"/>
          <w:sz w:val="24"/>
          <w:szCs w:val="24"/>
        </w:rPr>
        <w:t xml:space="preserve"> could have no effect on computed results.</w:t>
      </w:r>
    </w:p>
    <w:p w14:paraId="57024DEE" w14:textId="77777777" w:rsidR="00132F24" w:rsidRDefault="00132F24" w:rsidP="00132F24">
      <w:pPr>
        <w:rPr>
          <w:sz w:val="24"/>
          <w:szCs w:val="24"/>
        </w:rPr>
      </w:pPr>
    </w:p>
    <w:p w14:paraId="0E747CA1" w14:textId="77777777" w:rsidR="00132F24" w:rsidRPr="00234251" w:rsidRDefault="00132F24" w:rsidP="00132F24">
      <w:pPr>
        <w:rPr>
          <w:u w:val="single"/>
        </w:rPr>
      </w:pPr>
      <w:r w:rsidRPr="00234251">
        <w:rPr>
          <w:sz w:val="24"/>
          <w:szCs w:val="24"/>
          <w:u w:val="single"/>
        </w:rPr>
        <w:t>Soilzone Processes (module</w:t>
      </w:r>
      <w:r w:rsidRPr="00234251">
        <w:rPr>
          <w:u w:val="single"/>
        </w:rPr>
        <w:t xml:space="preserve"> </w:t>
      </w:r>
      <w:r w:rsidRPr="00234251">
        <w:rPr>
          <w:rFonts w:ascii="Courier New" w:hAnsi="Courier New" w:cs="Courier New"/>
          <w:u w:val="single"/>
        </w:rPr>
        <w:t>soilzone</w:t>
      </w:r>
      <w:r w:rsidRPr="00234251">
        <w:rPr>
          <w:sz w:val="24"/>
          <w:szCs w:val="24"/>
          <w:u w:val="single"/>
        </w:rPr>
        <w:t>)</w:t>
      </w:r>
    </w:p>
    <w:p w14:paraId="25DDF146" w14:textId="77777777" w:rsidR="00132F24" w:rsidRPr="00B92D04" w:rsidRDefault="00132F24" w:rsidP="00BE0D4E">
      <w:pPr>
        <w:pStyle w:val="ListParagraph"/>
        <w:numPr>
          <w:ilvl w:val="0"/>
          <w:numId w:val="11"/>
        </w:numPr>
        <w:rPr>
          <w:rFonts w:ascii="Calibri" w:hAnsi="Calibri" w:cs="Courier New"/>
          <w:sz w:val="24"/>
          <w:szCs w:val="20"/>
        </w:rPr>
      </w:pPr>
      <w:r w:rsidRPr="00B92D04">
        <w:rPr>
          <w:rFonts w:ascii="Calibri" w:hAnsi="Calibri" w:cs="Courier New"/>
          <w:sz w:val="24"/>
          <w:szCs w:val="20"/>
        </w:rPr>
        <w:t xml:space="preserve">Error check added for interflow computation for the equation </w:t>
      </w:r>
      <w:proofErr w:type="gramStart"/>
      <w:r w:rsidRPr="00B92D04">
        <w:rPr>
          <w:rFonts w:ascii="Calibri" w:hAnsi="Calibri" w:cs="Courier New"/>
          <w:sz w:val="24"/>
          <w:szCs w:val="20"/>
        </w:rPr>
        <w:t>SQRT(</w:t>
      </w:r>
      <w:proofErr w:type="gramEnd"/>
      <w:r w:rsidRPr="00B92D04">
        <w:rPr>
          <w:rFonts w:ascii="Calibri" w:hAnsi="Calibri" w:cs="Courier New"/>
          <w:b/>
          <w:sz w:val="24"/>
          <w:szCs w:val="20"/>
        </w:rPr>
        <w:t>coef_lin</w:t>
      </w:r>
      <w:r w:rsidRPr="00B92D04">
        <w:rPr>
          <w:rFonts w:ascii="Calibri" w:hAnsi="Calibri" w:cs="Courier New"/>
          <w:sz w:val="24"/>
          <w:szCs w:val="20"/>
        </w:rPr>
        <w:t>**2.0+4.0*</w:t>
      </w:r>
      <w:r w:rsidRPr="00B92D04">
        <w:rPr>
          <w:rFonts w:ascii="Calibri" w:hAnsi="Calibri" w:cs="Courier New"/>
          <w:b/>
          <w:sz w:val="24"/>
          <w:szCs w:val="20"/>
        </w:rPr>
        <w:t>coef_sq</w:t>
      </w:r>
      <w:r w:rsidRPr="00B92D04">
        <w:rPr>
          <w:rFonts w:ascii="Calibri" w:hAnsi="Calibri" w:cs="Courier New"/>
          <w:sz w:val="24"/>
          <w:szCs w:val="20"/>
        </w:rPr>
        <w:t>*</w:t>
      </w:r>
      <w:r w:rsidRPr="00B92D04">
        <w:rPr>
          <w:rFonts w:ascii="Calibri" w:hAnsi="Calibri" w:cs="Courier New"/>
          <w:i/>
          <w:sz w:val="24"/>
          <w:szCs w:val="20"/>
        </w:rPr>
        <w:t>ssres_in</w:t>
      </w:r>
      <w:r w:rsidRPr="00B92D04">
        <w:rPr>
          <w:rFonts w:ascii="Calibri" w:hAnsi="Calibri" w:cs="Courier New"/>
          <w:sz w:val="24"/>
          <w:szCs w:val="20"/>
        </w:rPr>
        <w:t>) = 0.0; if true, a divide</w:t>
      </w:r>
      <w:r>
        <w:rPr>
          <w:rFonts w:ascii="Calibri" w:hAnsi="Calibri" w:cs="Courier New"/>
          <w:sz w:val="24"/>
          <w:szCs w:val="20"/>
        </w:rPr>
        <w:t xml:space="preserve"> by 0 would have occurred; this</w:t>
      </w:r>
      <w:r w:rsidRPr="00B92D04">
        <w:rPr>
          <w:rFonts w:ascii="Calibri" w:hAnsi="Calibri" w:cs="Courier New"/>
          <w:sz w:val="24"/>
          <w:szCs w:val="20"/>
        </w:rPr>
        <w:t xml:space="preserve"> would have been a very rare condition if ever.</w:t>
      </w:r>
    </w:p>
    <w:p w14:paraId="4E7DDA87" w14:textId="77777777" w:rsidR="00132F24" w:rsidRPr="00B92D04" w:rsidRDefault="00132F24" w:rsidP="00BE0D4E">
      <w:pPr>
        <w:pStyle w:val="ListParagraph"/>
        <w:numPr>
          <w:ilvl w:val="0"/>
          <w:numId w:val="11"/>
        </w:numPr>
        <w:rPr>
          <w:rFonts w:ascii="Calibri" w:hAnsi="Calibri" w:cs="Courier New"/>
          <w:sz w:val="24"/>
          <w:szCs w:val="20"/>
        </w:rPr>
      </w:pPr>
      <w:r w:rsidRPr="00B92D04">
        <w:rPr>
          <w:rFonts w:ascii="Calibri" w:hAnsi="Calibri" w:cs="Courier New"/>
          <w:b/>
          <w:sz w:val="24"/>
          <w:szCs w:val="20"/>
          <w:u w:val="single"/>
        </w:rPr>
        <w:t>Bug fix</w:t>
      </w:r>
      <w:r w:rsidRPr="00B92D04">
        <w:rPr>
          <w:rFonts w:ascii="Calibri" w:hAnsi="Calibri" w:cs="Courier New"/>
          <w:sz w:val="24"/>
          <w:szCs w:val="20"/>
        </w:rPr>
        <w:t xml:space="preserve">: Corrected setting of variable </w:t>
      </w:r>
      <w:r w:rsidRPr="00B92D04">
        <w:rPr>
          <w:rFonts w:ascii="Calibri" w:hAnsi="Calibri" w:cs="Courier New"/>
          <w:i/>
          <w:sz w:val="24"/>
          <w:szCs w:val="20"/>
        </w:rPr>
        <w:t>soil_zone_max</w:t>
      </w:r>
      <w:r w:rsidRPr="00B92D04">
        <w:rPr>
          <w:rFonts w:ascii="Calibri" w:hAnsi="Calibri" w:cs="Courier New"/>
          <w:sz w:val="24"/>
          <w:szCs w:val="20"/>
        </w:rPr>
        <w:t xml:space="preserve"> to account for parameter </w:t>
      </w:r>
      <w:r w:rsidRPr="00B92D04">
        <w:rPr>
          <w:rFonts w:ascii="Calibri" w:hAnsi="Calibri" w:cs="Courier New"/>
          <w:b/>
          <w:sz w:val="24"/>
          <w:szCs w:val="20"/>
        </w:rPr>
        <w:t>soil_moist_max</w:t>
      </w:r>
      <w:r w:rsidRPr="00B92D04">
        <w:rPr>
          <w:rFonts w:ascii="Calibri" w:hAnsi="Calibri" w:cs="Courier New"/>
          <w:sz w:val="24"/>
          <w:szCs w:val="20"/>
        </w:rPr>
        <w:t xml:space="preserve"> only being applicable to the pervious area of each HRU. This does not affect other soilzone computations, just the values of variables </w:t>
      </w:r>
      <w:r w:rsidRPr="00B92D04">
        <w:rPr>
          <w:rFonts w:ascii="Calibri" w:hAnsi="Calibri" w:cs="Courier New"/>
          <w:i/>
          <w:sz w:val="24"/>
          <w:szCs w:val="20"/>
        </w:rPr>
        <w:t>soil_zone_max</w:t>
      </w:r>
      <w:r w:rsidRPr="00B92D04">
        <w:rPr>
          <w:rFonts w:ascii="Calibri" w:hAnsi="Calibri" w:cs="Courier New"/>
          <w:sz w:val="24"/>
          <w:szCs w:val="20"/>
        </w:rPr>
        <w:t xml:space="preserve"> and </w:t>
      </w:r>
      <w:r w:rsidRPr="00B92D04">
        <w:rPr>
          <w:rFonts w:ascii="Calibri" w:hAnsi="Calibri" w:cs="Courier New"/>
          <w:i/>
          <w:sz w:val="24"/>
          <w:szCs w:val="20"/>
        </w:rPr>
        <w:t>soil_moist_frac</w:t>
      </w:r>
      <w:r w:rsidRPr="00B92D04">
        <w:rPr>
          <w:rFonts w:ascii="Calibri" w:hAnsi="Calibri" w:cs="Courier New"/>
          <w:sz w:val="24"/>
          <w:szCs w:val="20"/>
        </w:rPr>
        <w:t xml:space="preserve">, which are </w:t>
      </w:r>
      <w:r w:rsidRPr="00B92D04">
        <w:rPr>
          <w:rFonts w:ascii="Calibri" w:hAnsi="Calibri"/>
          <w:sz w:val="24"/>
        </w:rPr>
        <w:t>computed results that are not used in other computations</w:t>
      </w:r>
      <w:r w:rsidRPr="00B92D04">
        <w:rPr>
          <w:rFonts w:ascii="Calibri" w:hAnsi="Calibri" w:cs="Courier New"/>
          <w:sz w:val="24"/>
          <w:szCs w:val="20"/>
        </w:rPr>
        <w:t xml:space="preserve">. </w:t>
      </w:r>
    </w:p>
    <w:p w14:paraId="4D354D8D" w14:textId="77777777" w:rsidR="00132F24" w:rsidRPr="00B92D04" w:rsidRDefault="00132F24" w:rsidP="00BE0D4E">
      <w:pPr>
        <w:pStyle w:val="ListParagraph"/>
        <w:numPr>
          <w:ilvl w:val="0"/>
          <w:numId w:val="11"/>
        </w:numPr>
        <w:rPr>
          <w:rFonts w:ascii="Calibri" w:hAnsi="Calibri" w:cs="Courier New"/>
          <w:sz w:val="24"/>
          <w:szCs w:val="20"/>
        </w:rPr>
      </w:pPr>
      <w:r w:rsidRPr="00B92D04">
        <w:rPr>
          <w:rFonts w:ascii="Calibri" w:hAnsi="Calibri" w:cs="Courier New"/>
          <w:sz w:val="24"/>
          <w:szCs w:val="20"/>
        </w:rPr>
        <w:t xml:space="preserve">Water-balance check when control parameter </w:t>
      </w:r>
      <w:r w:rsidRPr="00B92D04">
        <w:rPr>
          <w:rFonts w:ascii="Calibri" w:hAnsi="Calibri" w:cs="Courier New"/>
          <w:b/>
          <w:sz w:val="24"/>
          <w:szCs w:val="20"/>
        </w:rPr>
        <w:t>print_debug</w:t>
      </w:r>
      <w:r w:rsidRPr="00B92D04">
        <w:rPr>
          <w:rFonts w:ascii="Calibri" w:hAnsi="Calibri" w:cs="Courier New"/>
          <w:sz w:val="24"/>
          <w:szCs w:val="20"/>
        </w:rPr>
        <w:t xml:space="preserve"> = </w:t>
      </w:r>
      <w:r w:rsidRPr="00B92D04">
        <w:rPr>
          <w:rFonts w:ascii="Courier New" w:hAnsi="Courier New" w:cs="Courier New"/>
        </w:rPr>
        <w:t>1</w:t>
      </w:r>
      <w:r w:rsidRPr="00B92D04">
        <w:rPr>
          <w:rFonts w:ascii="Calibri" w:hAnsi="Calibri" w:cs="Courier New"/>
          <w:sz w:val="24"/>
          <w:szCs w:val="20"/>
        </w:rPr>
        <w:t xml:space="preserve"> was incorrect when swale HRUs are present </w:t>
      </w:r>
      <w:r>
        <w:rPr>
          <w:rFonts w:ascii="Calibri" w:hAnsi="Calibri" w:cs="Courier New"/>
          <w:sz w:val="24"/>
          <w:szCs w:val="20"/>
        </w:rPr>
        <w:t>because</w:t>
      </w:r>
      <w:r w:rsidRPr="00B92D04">
        <w:rPr>
          <w:rFonts w:ascii="Calibri" w:hAnsi="Calibri" w:cs="Courier New"/>
          <w:sz w:val="24"/>
          <w:szCs w:val="20"/>
        </w:rPr>
        <w:t xml:space="preserve"> the computed evaporation from swale HRUs was not included in the water-balance equation.</w:t>
      </w:r>
    </w:p>
    <w:p w14:paraId="10ECF244" w14:textId="77777777" w:rsidR="00132F24" w:rsidRPr="00B92D04" w:rsidRDefault="00132F24" w:rsidP="00BE0D4E">
      <w:pPr>
        <w:pStyle w:val="ListParagraph"/>
        <w:numPr>
          <w:ilvl w:val="0"/>
          <w:numId w:val="11"/>
        </w:numPr>
        <w:rPr>
          <w:rFonts w:ascii="Calibri" w:hAnsi="Calibri" w:cs="Courier New"/>
          <w:sz w:val="24"/>
          <w:szCs w:val="20"/>
        </w:rPr>
      </w:pPr>
      <w:r w:rsidRPr="00B92D04">
        <w:rPr>
          <w:rFonts w:ascii="Calibri" w:hAnsi="Calibri" w:cs="Courier New"/>
          <w:sz w:val="24"/>
          <w:szCs w:val="20"/>
        </w:rPr>
        <w:t>Added checks for computed infiltration less than 0.0 and computed interflow coefficient equal to 0.0; these conditions would not likely occur.</w:t>
      </w:r>
    </w:p>
    <w:p w14:paraId="6D16DE96" w14:textId="77777777" w:rsidR="00132F24" w:rsidRPr="00B92D04" w:rsidRDefault="00132F24" w:rsidP="00BE0D4E">
      <w:pPr>
        <w:pStyle w:val="ListParagraph"/>
        <w:numPr>
          <w:ilvl w:val="0"/>
          <w:numId w:val="11"/>
        </w:numPr>
        <w:rPr>
          <w:rFonts w:ascii="Calibri" w:hAnsi="Calibri" w:cs="Courier New"/>
          <w:sz w:val="24"/>
          <w:szCs w:val="20"/>
        </w:rPr>
      </w:pPr>
      <w:r w:rsidRPr="00B92D04">
        <w:rPr>
          <w:rFonts w:ascii="Calibri" w:hAnsi="Calibri" w:cs="Courier New"/>
          <w:sz w:val="24"/>
          <w:szCs w:val="20"/>
        </w:rPr>
        <w:t xml:space="preserve">Can remove from the Parameter File parameter </w:t>
      </w:r>
      <w:r w:rsidRPr="00B92D04">
        <w:rPr>
          <w:rFonts w:ascii="Calibri" w:hAnsi="Calibri" w:cs="Courier New"/>
          <w:b/>
          <w:sz w:val="24"/>
          <w:szCs w:val="20"/>
        </w:rPr>
        <w:t>gvr_hru_id</w:t>
      </w:r>
      <w:r w:rsidRPr="00B92D04">
        <w:rPr>
          <w:rFonts w:ascii="Calibri" w:hAnsi="Calibri" w:cs="Courier New"/>
          <w:sz w:val="24"/>
          <w:szCs w:val="20"/>
        </w:rPr>
        <w:t xml:space="preserve"> when dimensions </w:t>
      </w:r>
      <w:r w:rsidRPr="00B92D04">
        <w:rPr>
          <w:rFonts w:ascii="Calibri" w:hAnsi="Calibri" w:cs="Courier New"/>
          <w:b/>
          <w:sz w:val="24"/>
          <w:szCs w:val="20"/>
        </w:rPr>
        <w:t>nhru</w:t>
      </w:r>
      <w:r w:rsidRPr="00B92D04">
        <w:rPr>
          <w:rFonts w:ascii="Calibri" w:hAnsi="Calibri" w:cs="Courier New"/>
          <w:sz w:val="24"/>
          <w:szCs w:val="20"/>
        </w:rPr>
        <w:t xml:space="preserve"> equals </w:t>
      </w:r>
      <w:r w:rsidRPr="00B92D04">
        <w:rPr>
          <w:rFonts w:ascii="Calibri" w:hAnsi="Calibri" w:cs="Courier New"/>
          <w:b/>
          <w:sz w:val="24"/>
          <w:szCs w:val="20"/>
        </w:rPr>
        <w:t>nhrucell</w:t>
      </w:r>
      <w:r w:rsidRPr="00B92D04">
        <w:rPr>
          <w:rFonts w:ascii="Calibri" w:hAnsi="Calibri" w:cs="Courier New"/>
          <w:sz w:val="24"/>
          <w:szCs w:val="20"/>
        </w:rPr>
        <w:t>.</w:t>
      </w:r>
    </w:p>
    <w:p w14:paraId="21661010" w14:textId="77777777" w:rsidR="00132F24" w:rsidRDefault="00132F24" w:rsidP="00132F24">
      <w:pPr>
        <w:rPr>
          <w:sz w:val="24"/>
          <w:szCs w:val="24"/>
        </w:rPr>
      </w:pPr>
    </w:p>
    <w:p w14:paraId="6382FB1F" w14:textId="77777777" w:rsidR="00132F24" w:rsidRPr="00234251" w:rsidRDefault="00132F24" w:rsidP="00132F24">
      <w:pPr>
        <w:rPr>
          <w:u w:val="single"/>
        </w:rPr>
      </w:pPr>
      <w:r w:rsidRPr="00234251">
        <w:rPr>
          <w:sz w:val="24"/>
          <w:szCs w:val="24"/>
          <w:u w:val="single"/>
        </w:rPr>
        <w:t>Groundwater flow (module</w:t>
      </w:r>
      <w:r w:rsidRPr="00234251">
        <w:rPr>
          <w:u w:val="single"/>
        </w:rPr>
        <w:t xml:space="preserve"> </w:t>
      </w:r>
      <w:r w:rsidRPr="00234251">
        <w:rPr>
          <w:rFonts w:ascii="Courier New" w:hAnsi="Courier New" w:cs="Courier New"/>
          <w:u w:val="single"/>
        </w:rPr>
        <w:t>gwflow</w:t>
      </w:r>
      <w:r w:rsidRPr="00234251">
        <w:rPr>
          <w:sz w:val="24"/>
          <w:szCs w:val="24"/>
          <w:u w:val="single"/>
        </w:rPr>
        <w:t>)</w:t>
      </w:r>
    </w:p>
    <w:p w14:paraId="32E8AEC7" w14:textId="77777777" w:rsidR="00132F24" w:rsidRPr="00B92D04" w:rsidRDefault="00132F24" w:rsidP="00BE0D4E">
      <w:pPr>
        <w:pStyle w:val="ListParagraph"/>
        <w:numPr>
          <w:ilvl w:val="0"/>
          <w:numId w:val="12"/>
        </w:numPr>
        <w:rPr>
          <w:sz w:val="24"/>
          <w:szCs w:val="24"/>
        </w:rPr>
      </w:pPr>
      <w:r w:rsidRPr="00B92D04">
        <w:rPr>
          <w:sz w:val="24"/>
          <w:szCs w:val="24"/>
        </w:rPr>
        <w:t xml:space="preserve">Values of parameter </w:t>
      </w:r>
      <w:r w:rsidRPr="00B92D04">
        <w:rPr>
          <w:b/>
          <w:sz w:val="24"/>
          <w:szCs w:val="24"/>
        </w:rPr>
        <w:t>gwflow_coef</w:t>
      </w:r>
      <w:r>
        <w:rPr>
          <w:sz w:val="24"/>
          <w:szCs w:val="24"/>
        </w:rPr>
        <w:t xml:space="preserve"> that are specified greater</w:t>
      </w:r>
      <w:r w:rsidRPr="00B92D04">
        <w:rPr>
          <w:sz w:val="24"/>
          <w:szCs w:val="24"/>
        </w:rPr>
        <w:t xml:space="preserve"> than 1.0 are now allowed; a warning is issued i</w:t>
      </w:r>
      <w:r>
        <w:rPr>
          <w:sz w:val="24"/>
          <w:szCs w:val="24"/>
        </w:rPr>
        <w:t xml:space="preserve">n this case. </w:t>
      </w:r>
    </w:p>
    <w:p w14:paraId="2385CBF5" w14:textId="77777777" w:rsidR="00132F24" w:rsidRPr="00B92D04" w:rsidRDefault="00132F24" w:rsidP="00BE0D4E">
      <w:pPr>
        <w:pStyle w:val="ListParagraph"/>
        <w:numPr>
          <w:ilvl w:val="0"/>
          <w:numId w:val="12"/>
        </w:numPr>
        <w:rPr>
          <w:sz w:val="24"/>
          <w:szCs w:val="24"/>
        </w:rPr>
      </w:pPr>
      <w:r w:rsidRPr="00B92D04">
        <w:rPr>
          <w:b/>
          <w:sz w:val="24"/>
          <w:szCs w:val="24"/>
        </w:rPr>
        <w:t>Bug fix</w:t>
      </w:r>
      <w:r w:rsidRPr="00B92D04">
        <w:rPr>
          <w:sz w:val="24"/>
          <w:szCs w:val="24"/>
        </w:rPr>
        <w:t xml:space="preserve">: Any water added due to specified values of parameter </w:t>
      </w:r>
      <w:r w:rsidRPr="00B92D04">
        <w:rPr>
          <w:b/>
          <w:sz w:val="24"/>
          <w:szCs w:val="24"/>
        </w:rPr>
        <w:t>gwstor_min</w:t>
      </w:r>
      <w:r w:rsidRPr="00B92D04">
        <w:rPr>
          <w:sz w:val="24"/>
          <w:szCs w:val="24"/>
        </w:rPr>
        <w:t xml:space="preserve"> was incorrectly added twice.</w:t>
      </w:r>
    </w:p>
    <w:p w14:paraId="5EEE2A4D" w14:textId="77777777" w:rsidR="00132F24" w:rsidRPr="00B92D04" w:rsidRDefault="00132F24" w:rsidP="00BE0D4E">
      <w:pPr>
        <w:pStyle w:val="ListParagraph"/>
        <w:numPr>
          <w:ilvl w:val="0"/>
          <w:numId w:val="12"/>
        </w:numPr>
        <w:rPr>
          <w:sz w:val="24"/>
          <w:szCs w:val="24"/>
        </w:rPr>
      </w:pPr>
      <w:r w:rsidRPr="00B92D04">
        <w:rPr>
          <w:sz w:val="24"/>
          <w:szCs w:val="24"/>
        </w:rPr>
        <w:t>Warning checks of some parameters used incorrect array index</w:t>
      </w:r>
      <w:r>
        <w:rPr>
          <w:sz w:val="24"/>
          <w:szCs w:val="24"/>
        </w:rPr>
        <w:t>;</w:t>
      </w:r>
      <w:r w:rsidRPr="00B92D04">
        <w:rPr>
          <w:sz w:val="24"/>
          <w:szCs w:val="24"/>
        </w:rPr>
        <w:t xml:space="preserve"> thus</w:t>
      </w:r>
      <w:r>
        <w:rPr>
          <w:sz w:val="24"/>
          <w:szCs w:val="24"/>
        </w:rPr>
        <w:t>,</w:t>
      </w:r>
      <w:r w:rsidRPr="00B92D04">
        <w:rPr>
          <w:sz w:val="24"/>
          <w:szCs w:val="24"/>
        </w:rPr>
        <w:t xml:space="preserve"> the value printed was incorrect.</w:t>
      </w:r>
    </w:p>
    <w:p w14:paraId="71D9C3EE" w14:textId="77777777" w:rsidR="00132F24" w:rsidRPr="00B92D04" w:rsidRDefault="00132F24" w:rsidP="00BE0D4E">
      <w:pPr>
        <w:pStyle w:val="ListParagraph"/>
        <w:numPr>
          <w:ilvl w:val="0"/>
          <w:numId w:val="12"/>
        </w:numPr>
        <w:rPr>
          <w:sz w:val="24"/>
          <w:szCs w:val="24"/>
        </w:rPr>
      </w:pPr>
      <w:r w:rsidRPr="00B92D04">
        <w:rPr>
          <w:sz w:val="24"/>
          <w:szCs w:val="24"/>
        </w:rPr>
        <w:t>If any HRUs were specified as inactive, then the parameter values of all remaining HRUs were not checked for being valid values.</w:t>
      </w:r>
    </w:p>
    <w:p w14:paraId="4A3E7A3F" w14:textId="77777777" w:rsidR="00132F24" w:rsidRDefault="00132F24" w:rsidP="00132F24">
      <w:pPr>
        <w:rPr>
          <w:sz w:val="24"/>
          <w:szCs w:val="24"/>
        </w:rPr>
      </w:pPr>
    </w:p>
    <w:p w14:paraId="59E4953B" w14:textId="77777777" w:rsidR="00132F24" w:rsidRPr="00234251" w:rsidRDefault="00132F24" w:rsidP="00132F24">
      <w:pPr>
        <w:rPr>
          <w:u w:val="single"/>
        </w:rPr>
      </w:pPr>
      <w:r w:rsidRPr="00234251">
        <w:rPr>
          <w:sz w:val="24"/>
          <w:szCs w:val="24"/>
          <w:u w:val="single"/>
        </w:rPr>
        <w:t>Output Reports (modules</w:t>
      </w:r>
      <w:r w:rsidRPr="00234251">
        <w:rPr>
          <w:u w:val="single"/>
        </w:rPr>
        <w:t xml:space="preserve"> </w:t>
      </w:r>
      <w:r w:rsidRPr="00234251">
        <w:rPr>
          <w:rFonts w:ascii="Courier New" w:hAnsi="Courier New" w:cs="Courier New"/>
          <w:u w:val="single"/>
        </w:rPr>
        <w:t>basin_sum</w:t>
      </w:r>
      <w:r w:rsidRPr="00234251">
        <w:rPr>
          <w:u w:val="single"/>
        </w:rPr>
        <w:t xml:space="preserve"> </w:t>
      </w:r>
      <w:proofErr w:type="gramStart"/>
      <w:r w:rsidRPr="00234251">
        <w:rPr>
          <w:sz w:val="24"/>
          <w:szCs w:val="24"/>
          <w:u w:val="single"/>
        </w:rPr>
        <w:t>and</w:t>
      </w:r>
      <w:r w:rsidRPr="00234251">
        <w:rPr>
          <w:u w:val="single"/>
        </w:rPr>
        <w:t xml:space="preserve">  </w:t>
      </w:r>
      <w:r w:rsidRPr="00234251">
        <w:rPr>
          <w:rFonts w:ascii="Courier New" w:hAnsi="Courier New" w:cs="Courier New"/>
          <w:u w:val="single"/>
        </w:rPr>
        <w:t>map</w:t>
      </w:r>
      <w:proofErr w:type="gramEnd"/>
      <w:r w:rsidRPr="00234251">
        <w:rPr>
          <w:rFonts w:ascii="Courier New" w:hAnsi="Courier New" w:cs="Courier New"/>
          <w:u w:val="single"/>
        </w:rPr>
        <w:t>_results</w:t>
      </w:r>
      <w:r w:rsidRPr="00234251">
        <w:rPr>
          <w:sz w:val="24"/>
          <w:szCs w:val="24"/>
          <w:u w:val="single"/>
        </w:rPr>
        <w:t>)</w:t>
      </w:r>
    </w:p>
    <w:p w14:paraId="313DEA2D" w14:textId="77777777" w:rsidR="00132F24" w:rsidRPr="00B92D04" w:rsidRDefault="00132F24" w:rsidP="00BE0D4E">
      <w:pPr>
        <w:pStyle w:val="ListParagraph"/>
        <w:numPr>
          <w:ilvl w:val="0"/>
          <w:numId w:val="8"/>
        </w:numPr>
        <w:spacing w:after="200" w:line="276" w:lineRule="auto"/>
        <w:rPr>
          <w:sz w:val="24"/>
          <w:szCs w:val="24"/>
        </w:rPr>
      </w:pPr>
      <w:r w:rsidRPr="00B92D04">
        <w:rPr>
          <w:sz w:val="24"/>
          <w:szCs w:val="24"/>
        </w:rPr>
        <w:t xml:space="preserve">Module </w:t>
      </w:r>
      <w:r w:rsidRPr="007B3022">
        <w:rPr>
          <w:rFonts w:ascii="Courier New" w:hAnsi="Courier New" w:cs="Courier New"/>
        </w:rPr>
        <w:t>map_results</w:t>
      </w:r>
      <w:r>
        <w:t xml:space="preserve">: </w:t>
      </w:r>
      <w:r w:rsidRPr="00B92D04">
        <w:rPr>
          <w:rFonts w:cs="Courier New"/>
          <w:sz w:val="24"/>
          <w:szCs w:val="24"/>
        </w:rPr>
        <w:t>(a) A</w:t>
      </w:r>
      <w:r w:rsidRPr="00B92D04">
        <w:rPr>
          <w:sz w:val="24"/>
          <w:szCs w:val="24"/>
        </w:rPr>
        <w:t xml:space="preserve">dded option to output daily mapped results (parameter </w:t>
      </w:r>
      <w:r w:rsidRPr="00B92D04">
        <w:rPr>
          <w:b/>
          <w:sz w:val="24"/>
          <w:szCs w:val="24"/>
        </w:rPr>
        <w:t>mapvars_freq</w:t>
      </w:r>
      <w:r w:rsidRPr="00B92D04">
        <w:rPr>
          <w:sz w:val="24"/>
          <w:szCs w:val="24"/>
        </w:rPr>
        <w:t xml:space="preserve"> specified equal to </w:t>
      </w:r>
      <w:r w:rsidRPr="00B92D04">
        <w:rPr>
          <w:rFonts w:cs="Courier New"/>
          <w:sz w:val="24"/>
          <w:szCs w:val="24"/>
        </w:rPr>
        <w:t>7</w:t>
      </w:r>
      <w:r w:rsidRPr="00B92D04">
        <w:rPr>
          <w:sz w:val="24"/>
          <w:szCs w:val="24"/>
        </w:rPr>
        <w:t xml:space="preserve">). (b) Notes: the units of output variables are equal to the units of the variable for </w:t>
      </w:r>
      <w:r w:rsidRPr="00B92D04">
        <w:rPr>
          <w:b/>
          <w:sz w:val="24"/>
          <w:szCs w:val="24"/>
        </w:rPr>
        <w:t>mapvars_units</w:t>
      </w:r>
      <w:r w:rsidRPr="00B92D04">
        <w:rPr>
          <w:sz w:val="24"/>
          <w:szCs w:val="24"/>
        </w:rPr>
        <w:t xml:space="preserve"> specified equal to </w:t>
      </w:r>
      <w:r w:rsidRPr="00B92D04">
        <w:rPr>
          <w:rFonts w:ascii="Courier New" w:hAnsi="Courier New" w:cs="Courier New"/>
        </w:rPr>
        <w:t>0</w:t>
      </w:r>
      <w:r w:rsidRPr="00B92D04">
        <w:rPr>
          <w:sz w:val="24"/>
          <w:szCs w:val="24"/>
        </w:rPr>
        <w:t xml:space="preserve">. Units for variables could be, for example, inches, inches/day, degrees Fahrenheit, and degrees Celsius. However, when the </w:t>
      </w:r>
      <w:r w:rsidRPr="00B92D04">
        <w:rPr>
          <w:b/>
          <w:sz w:val="24"/>
          <w:szCs w:val="24"/>
        </w:rPr>
        <w:t>mapvars_units</w:t>
      </w:r>
      <w:r w:rsidRPr="00B92D04">
        <w:rPr>
          <w:sz w:val="24"/>
          <w:szCs w:val="24"/>
        </w:rPr>
        <w:t xml:space="preserve"> value is specified greater than </w:t>
      </w:r>
      <w:r w:rsidRPr="00B92D04">
        <w:rPr>
          <w:rFonts w:ascii="Courier New" w:hAnsi="Courier New" w:cs="Courier New"/>
        </w:rPr>
        <w:t>0</w:t>
      </w:r>
      <w:r w:rsidRPr="00B92D04">
        <w:rPr>
          <w:sz w:val="24"/>
          <w:szCs w:val="24"/>
        </w:rPr>
        <w:t xml:space="preserve">, the units of all selected </w:t>
      </w:r>
      <w:r w:rsidRPr="00B92D04">
        <w:rPr>
          <w:b/>
          <w:sz w:val="24"/>
          <w:szCs w:val="24"/>
        </w:rPr>
        <w:t>map_results</w:t>
      </w:r>
      <w:r w:rsidRPr="00B92D04">
        <w:rPr>
          <w:sz w:val="24"/>
          <w:szCs w:val="24"/>
        </w:rPr>
        <w:t xml:space="preserve"> output variables as specified by control parameter </w:t>
      </w:r>
      <w:r w:rsidRPr="00B92D04">
        <w:rPr>
          <w:b/>
          <w:sz w:val="24"/>
          <w:szCs w:val="24"/>
        </w:rPr>
        <w:t>mapOutVar_names</w:t>
      </w:r>
      <w:r w:rsidRPr="00B92D04">
        <w:rPr>
          <w:sz w:val="24"/>
          <w:szCs w:val="24"/>
        </w:rPr>
        <w:t xml:space="preserve"> </w:t>
      </w:r>
      <w:r w:rsidRPr="00B92D04">
        <w:rPr>
          <w:sz w:val="24"/>
          <w:szCs w:val="24"/>
        </w:rPr>
        <w:lastRenderedPageBreak/>
        <w:t xml:space="preserve">must have units of either inches or inches/day, because the code only converts inches to a metric unit. (c) </w:t>
      </w:r>
      <w:r w:rsidRPr="00B92D04">
        <w:rPr>
          <w:b/>
          <w:sz w:val="24"/>
          <w:szCs w:val="24"/>
          <w:u w:val="single"/>
        </w:rPr>
        <w:t>Bug fix</w:t>
      </w:r>
      <w:r w:rsidRPr="00B92D04">
        <w:rPr>
          <w:sz w:val="24"/>
          <w:szCs w:val="24"/>
        </w:rPr>
        <w:t xml:space="preserve">: if parameter </w:t>
      </w:r>
      <w:r w:rsidRPr="00B92D04">
        <w:rPr>
          <w:b/>
          <w:sz w:val="24"/>
          <w:szCs w:val="24"/>
        </w:rPr>
        <w:t>mapvars_freq</w:t>
      </w:r>
      <w:r w:rsidRPr="00B92D04">
        <w:rPr>
          <w:sz w:val="24"/>
          <w:szCs w:val="24"/>
        </w:rPr>
        <w:t xml:space="preserve"> was specified equal to </w:t>
      </w:r>
      <w:r w:rsidRPr="00B92D04">
        <w:rPr>
          <w:rFonts w:ascii="Courier New" w:hAnsi="Courier New" w:cs="Courier New"/>
        </w:rPr>
        <w:t>4</w:t>
      </w:r>
      <w:r w:rsidRPr="00B92D04">
        <w:rPr>
          <w:sz w:val="24"/>
          <w:szCs w:val="24"/>
        </w:rPr>
        <w:t xml:space="preserve"> the yearly results were not computed.</w:t>
      </w:r>
    </w:p>
    <w:p w14:paraId="2F4D8FD9" w14:textId="77777777" w:rsidR="00132F24" w:rsidRPr="00B92D04" w:rsidRDefault="00132F24" w:rsidP="00BE0D4E">
      <w:pPr>
        <w:pStyle w:val="ListParagraph"/>
        <w:numPr>
          <w:ilvl w:val="0"/>
          <w:numId w:val="8"/>
        </w:numPr>
        <w:spacing w:after="200" w:line="276" w:lineRule="auto"/>
      </w:pPr>
      <w:r w:rsidRPr="00B92D04">
        <w:rPr>
          <w:sz w:val="24"/>
          <w:szCs w:val="24"/>
        </w:rPr>
        <w:t>Module</w:t>
      </w:r>
      <w:r>
        <w:t xml:space="preserve"> </w:t>
      </w:r>
      <w:r w:rsidRPr="00ED5D5B">
        <w:rPr>
          <w:rFonts w:ascii="Courier New" w:hAnsi="Courier New" w:cs="Courier New"/>
        </w:rPr>
        <w:t>basin_sum</w:t>
      </w:r>
      <w:r w:rsidRPr="00B92D04">
        <w:rPr>
          <w:sz w:val="24"/>
          <w:szCs w:val="24"/>
        </w:rPr>
        <w:t xml:space="preserve">:  </w:t>
      </w:r>
      <w:r w:rsidRPr="00B92D04">
        <w:rPr>
          <w:rFonts w:ascii="Calibri" w:hAnsi="Calibri" w:cs="Courier New"/>
          <w:sz w:val="24"/>
          <w:szCs w:val="24"/>
        </w:rPr>
        <w:t>Water-balance computations did not include water in stream segments when using the</w:t>
      </w:r>
      <w:r>
        <w:rPr>
          <w:rFonts w:ascii="Calibri" w:hAnsi="Calibri" w:cs="Courier New"/>
          <w:sz w:val="24"/>
          <w:szCs w:val="20"/>
        </w:rPr>
        <w:t xml:space="preserve"> </w:t>
      </w:r>
      <w:r w:rsidRPr="00B92D04">
        <w:rPr>
          <w:rFonts w:ascii="Courier New" w:hAnsi="Courier New" w:cs="Courier New"/>
        </w:rPr>
        <w:t>muskingum</w:t>
      </w:r>
      <w:r w:rsidRPr="00B92D04">
        <w:rPr>
          <w:rFonts w:ascii="Calibri" w:hAnsi="Calibri" w:cs="Courier New"/>
        </w:rPr>
        <w:t xml:space="preserve"> </w:t>
      </w:r>
      <w:r w:rsidRPr="00B92D04">
        <w:rPr>
          <w:rFonts w:cs="Courier New"/>
          <w:sz w:val="24"/>
          <w:szCs w:val="20"/>
        </w:rPr>
        <w:t xml:space="preserve">module or surface-depression storage computations. Water-balance computations are only computed when control parameter </w:t>
      </w:r>
      <w:r w:rsidRPr="00B92D04">
        <w:rPr>
          <w:rFonts w:cs="Courier New"/>
          <w:b/>
          <w:sz w:val="24"/>
          <w:szCs w:val="20"/>
        </w:rPr>
        <w:t>print_debug</w:t>
      </w:r>
      <w:r w:rsidRPr="00B92D04">
        <w:rPr>
          <w:rFonts w:cs="Courier New"/>
          <w:sz w:val="24"/>
          <w:szCs w:val="20"/>
        </w:rPr>
        <w:t xml:space="preserve"> is set to 1.</w:t>
      </w:r>
    </w:p>
    <w:p w14:paraId="4D9446F5" w14:textId="77777777" w:rsidR="00132F24" w:rsidRPr="001F51F2" w:rsidRDefault="00132F24" w:rsidP="00BE0D4E">
      <w:pPr>
        <w:pStyle w:val="ListParagraph"/>
        <w:numPr>
          <w:ilvl w:val="0"/>
          <w:numId w:val="8"/>
        </w:numPr>
        <w:spacing w:after="200" w:line="276" w:lineRule="auto"/>
      </w:pPr>
      <w:r w:rsidRPr="00B92D04">
        <w:rPr>
          <w:rFonts w:cs="Courier New"/>
          <w:b/>
          <w:sz w:val="24"/>
          <w:szCs w:val="20"/>
        </w:rPr>
        <w:t>Bug fix</w:t>
      </w:r>
      <w:r w:rsidRPr="00B92D04">
        <w:rPr>
          <w:rFonts w:cs="Courier New"/>
          <w:sz w:val="24"/>
          <w:szCs w:val="20"/>
        </w:rPr>
        <w:t xml:space="preserve">: Previous versions used variable </w:t>
      </w:r>
      <w:r w:rsidRPr="00B92D04">
        <w:rPr>
          <w:rFonts w:cs="Courier New"/>
          <w:i/>
          <w:sz w:val="24"/>
          <w:szCs w:val="20"/>
        </w:rPr>
        <w:t>basin_stflow_in</w:t>
      </w:r>
      <w:r w:rsidRPr="00B92D04">
        <w:rPr>
          <w:rFonts w:cs="Courier New"/>
          <w:sz w:val="24"/>
          <w:szCs w:val="20"/>
        </w:rPr>
        <w:t xml:space="preserve"> instead of </w:t>
      </w:r>
      <w:r w:rsidRPr="00B92D04">
        <w:rPr>
          <w:rFonts w:cs="Courier New"/>
          <w:i/>
          <w:sz w:val="24"/>
          <w:szCs w:val="20"/>
        </w:rPr>
        <w:t>basin_stflow_out</w:t>
      </w:r>
      <w:r w:rsidRPr="00B92D04">
        <w:rPr>
          <w:rFonts w:cs="Courier New"/>
          <w:sz w:val="24"/>
          <w:szCs w:val="20"/>
        </w:rPr>
        <w:t xml:space="preserve"> to set the basin-outflow variable </w:t>
      </w:r>
      <w:r w:rsidRPr="00B92D04">
        <w:rPr>
          <w:rFonts w:cs="Courier New"/>
          <w:i/>
          <w:sz w:val="24"/>
          <w:szCs w:val="20"/>
        </w:rPr>
        <w:t>basin_cfs</w:t>
      </w:r>
      <w:r w:rsidRPr="00B92D04">
        <w:rPr>
          <w:rFonts w:cs="Courier New"/>
          <w:sz w:val="24"/>
          <w:szCs w:val="20"/>
        </w:rPr>
        <w:t>; this bug only occurred when the</w:t>
      </w:r>
      <w:r>
        <w:rPr>
          <w:rFonts w:ascii="Calibri" w:hAnsi="Calibri" w:cs="Courier New"/>
          <w:sz w:val="24"/>
          <w:szCs w:val="20"/>
        </w:rPr>
        <w:t xml:space="preserve"> </w:t>
      </w:r>
      <w:r w:rsidRPr="00B92D04">
        <w:rPr>
          <w:rFonts w:ascii="Courier New" w:hAnsi="Courier New" w:cs="Courier New"/>
        </w:rPr>
        <w:t>muskingum</w:t>
      </w:r>
      <w:r w:rsidRPr="005E2CC1">
        <w:rPr>
          <w:rFonts w:ascii="Calibri" w:hAnsi="Calibri" w:cs="Courier New"/>
          <w:sz w:val="24"/>
          <w:szCs w:val="20"/>
        </w:rPr>
        <w:t xml:space="preserve"> module was active.</w:t>
      </w:r>
    </w:p>
    <w:p w14:paraId="4C72F7A6" w14:textId="77777777" w:rsidR="00132F24" w:rsidRPr="00B92D04" w:rsidRDefault="00132F24" w:rsidP="00BE0D4E">
      <w:pPr>
        <w:pStyle w:val="ListParagraph"/>
        <w:numPr>
          <w:ilvl w:val="0"/>
          <w:numId w:val="8"/>
        </w:numPr>
        <w:spacing w:after="200" w:line="276" w:lineRule="auto"/>
        <w:rPr>
          <w:rFonts w:ascii="Calibri" w:hAnsi="Calibri" w:cs="Courier New"/>
          <w:sz w:val="24"/>
          <w:szCs w:val="20"/>
        </w:rPr>
      </w:pPr>
      <w:r w:rsidRPr="00B92D04">
        <w:rPr>
          <w:rFonts w:ascii="Calibri" w:hAnsi="Calibri" w:cs="Courier New"/>
          <w:sz w:val="24"/>
          <w:szCs w:val="20"/>
        </w:rPr>
        <w:t xml:space="preserve">Can remove from the Parameter File parameters </w:t>
      </w:r>
      <w:r w:rsidRPr="00B92D04">
        <w:rPr>
          <w:rFonts w:ascii="Calibri" w:hAnsi="Calibri" w:cs="Courier New"/>
          <w:b/>
          <w:sz w:val="24"/>
          <w:szCs w:val="20"/>
        </w:rPr>
        <w:t>gvr_hru_id</w:t>
      </w:r>
      <w:r w:rsidRPr="00B92D04">
        <w:rPr>
          <w:rFonts w:ascii="Calibri" w:hAnsi="Calibri" w:cs="Courier New"/>
          <w:sz w:val="24"/>
          <w:szCs w:val="20"/>
        </w:rPr>
        <w:t xml:space="preserve">, </w:t>
      </w:r>
      <w:r w:rsidRPr="00B92D04">
        <w:rPr>
          <w:rFonts w:ascii="Calibri" w:hAnsi="Calibri" w:cs="Courier New"/>
          <w:b/>
          <w:sz w:val="24"/>
          <w:szCs w:val="20"/>
        </w:rPr>
        <w:t>gvr_cell_id</w:t>
      </w:r>
      <w:r w:rsidRPr="00B92D04">
        <w:rPr>
          <w:rFonts w:ascii="Calibri" w:hAnsi="Calibri" w:cs="Courier New"/>
          <w:sz w:val="24"/>
          <w:szCs w:val="20"/>
        </w:rPr>
        <w:t xml:space="preserve"> and </w:t>
      </w:r>
      <w:r w:rsidRPr="00B92D04">
        <w:rPr>
          <w:rFonts w:ascii="Calibri" w:hAnsi="Calibri" w:cs="Courier New"/>
          <w:b/>
          <w:sz w:val="24"/>
          <w:szCs w:val="20"/>
        </w:rPr>
        <w:t>gvr_cell_pct</w:t>
      </w:r>
      <w:r w:rsidRPr="00B92D04">
        <w:rPr>
          <w:rFonts w:ascii="Calibri" w:hAnsi="Calibri" w:cs="Courier New"/>
          <w:sz w:val="24"/>
          <w:szCs w:val="20"/>
        </w:rPr>
        <w:t xml:space="preserve"> when dimensions </w:t>
      </w:r>
      <w:r w:rsidRPr="00B92D04">
        <w:rPr>
          <w:rFonts w:ascii="Calibri" w:hAnsi="Calibri" w:cs="Courier New"/>
          <w:b/>
          <w:sz w:val="24"/>
          <w:szCs w:val="20"/>
        </w:rPr>
        <w:t>nhru</w:t>
      </w:r>
      <w:r w:rsidRPr="00B92D04">
        <w:rPr>
          <w:rFonts w:ascii="Calibri" w:hAnsi="Calibri" w:cs="Courier New"/>
          <w:sz w:val="24"/>
          <w:szCs w:val="20"/>
        </w:rPr>
        <w:t xml:space="preserve"> equals </w:t>
      </w:r>
      <w:r w:rsidRPr="00B92D04">
        <w:rPr>
          <w:rFonts w:ascii="Calibri" w:hAnsi="Calibri" w:cs="Courier New"/>
          <w:b/>
          <w:sz w:val="24"/>
          <w:szCs w:val="20"/>
        </w:rPr>
        <w:t>nhrucell</w:t>
      </w:r>
      <w:r w:rsidRPr="00B92D04">
        <w:rPr>
          <w:rFonts w:ascii="Calibri" w:hAnsi="Calibri" w:cs="Courier New"/>
          <w:sz w:val="24"/>
          <w:szCs w:val="20"/>
        </w:rPr>
        <w:t>.</w:t>
      </w:r>
    </w:p>
    <w:p w14:paraId="7193828E" w14:textId="77777777" w:rsidR="00132F24" w:rsidRDefault="00132F24" w:rsidP="00132F24">
      <w:pPr>
        <w:rPr>
          <w:sz w:val="24"/>
        </w:rPr>
      </w:pPr>
    </w:p>
    <w:p w14:paraId="430466F7" w14:textId="77777777" w:rsidR="00132F24" w:rsidRPr="003C1A33" w:rsidRDefault="00132F24" w:rsidP="00132F24">
      <w:pPr>
        <w:rPr>
          <w:rFonts w:cs="Courier New"/>
          <w:b/>
          <w:sz w:val="24"/>
          <w:szCs w:val="20"/>
        </w:rPr>
      </w:pPr>
      <w:r>
        <w:rPr>
          <w:rFonts w:cs="Courier New"/>
          <w:b/>
          <w:sz w:val="24"/>
          <w:szCs w:val="20"/>
        </w:rPr>
        <w:t xml:space="preserve">B. </w:t>
      </w:r>
      <w:r w:rsidRPr="003C1A33">
        <w:rPr>
          <w:rFonts w:cs="Courier New"/>
          <w:b/>
          <w:sz w:val="24"/>
          <w:szCs w:val="20"/>
        </w:rPr>
        <w:t xml:space="preserve">MODFLOW </w:t>
      </w:r>
      <w:r>
        <w:rPr>
          <w:rFonts w:cs="Courier New"/>
          <w:b/>
          <w:sz w:val="24"/>
          <w:szCs w:val="20"/>
        </w:rPr>
        <w:t>Packages</w:t>
      </w:r>
    </w:p>
    <w:p w14:paraId="1AEEE26E" w14:textId="77777777" w:rsidR="00132F24" w:rsidRDefault="00132F24" w:rsidP="00132F24">
      <w:pPr>
        <w:ind w:firstLine="720"/>
      </w:pPr>
    </w:p>
    <w:p w14:paraId="5971617D" w14:textId="77777777" w:rsidR="00132F24" w:rsidRDefault="00132F24" w:rsidP="00132F24">
      <w:pPr>
        <w:ind w:firstLine="720"/>
        <w:rPr>
          <w:sz w:val="24"/>
          <w:szCs w:val="24"/>
        </w:rPr>
      </w:pPr>
      <w:r>
        <w:rPr>
          <w:sz w:val="24"/>
          <w:szCs w:val="24"/>
        </w:rPr>
        <w:t xml:space="preserve">GSFLOW version 1.2.0 is based on MODFLOW-NWT version 1.0.9, as well as updates that have been made to MODFLOW-2005 version 1.11.0. Since the last GSFLOW release (version 1.1.6) there have been two MODFLOW-NWT releases (versions 1.0.8 and 1.0.9) and two MODFLOW-2005 releases (versions 1.10.00 and 1.11.0). Changes made to MODFLOW-NWT and MODFLOW-2005 are described in the release notes for those codes; users are encouraged to review those release notes in addition to the notes provided below. </w:t>
      </w:r>
    </w:p>
    <w:p w14:paraId="6DB5D5D8" w14:textId="77777777" w:rsidR="00132F24" w:rsidRDefault="00132F24" w:rsidP="00132F24">
      <w:pPr>
        <w:ind w:firstLine="720"/>
        <w:rPr>
          <w:sz w:val="24"/>
          <w:szCs w:val="24"/>
        </w:rPr>
      </w:pPr>
    </w:p>
    <w:p w14:paraId="73D9ACB6" w14:textId="77777777" w:rsidR="00132F24" w:rsidRDefault="00132F24" w:rsidP="00132F24">
      <w:pPr>
        <w:ind w:firstLine="720"/>
        <w:rPr>
          <w:sz w:val="24"/>
          <w:szCs w:val="24"/>
        </w:rPr>
      </w:pPr>
      <w:r>
        <w:rPr>
          <w:sz w:val="24"/>
          <w:szCs w:val="24"/>
        </w:rPr>
        <w:t>Specific notes on the MODFLOW Packages:</w:t>
      </w:r>
    </w:p>
    <w:p w14:paraId="00C3BC08" w14:textId="77777777" w:rsidR="00132F24" w:rsidRDefault="00132F24" w:rsidP="00132F24">
      <w:pPr>
        <w:ind w:firstLine="720"/>
        <w:rPr>
          <w:rFonts w:cs="Courier New"/>
          <w:sz w:val="24"/>
          <w:szCs w:val="20"/>
        </w:rPr>
      </w:pPr>
    </w:p>
    <w:p w14:paraId="70112066" w14:textId="77777777" w:rsidR="00132F24" w:rsidRPr="00045D41" w:rsidRDefault="00132F24" w:rsidP="00132F24">
      <w:pPr>
        <w:rPr>
          <w:sz w:val="24"/>
          <w:szCs w:val="24"/>
        </w:rPr>
      </w:pPr>
      <w:r>
        <w:rPr>
          <w:rFonts w:cs="Courier New"/>
          <w:sz w:val="24"/>
          <w:szCs w:val="20"/>
        </w:rPr>
        <w:t>1. Although the current release versions of MODFLOW-NWT (1.0.9) and MODFLOW-2005 (1.11.0) include the Seawater Intrusion (SWI2) Package, GSFLOW version 1.2 does not. Other Packages that are distributed with MODFLOW-NWT and MODFLOW-2005 that are not a part of GSFLOW (as described in the original GSFLOW documentation by Markstrom and others, 2008) are the RCH, EVT, ETS, IBS, SUB, DRT, RIV, DRN, and RES Packages, as well as the STR, SWR (MODFLOW-NWT only), SWT, LMT, SWI, and HYDMOD Packages and capabilities. The PCGN Solution Package also was removed for this version of GSFLOW.</w:t>
      </w:r>
    </w:p>
    <w:p w14:paraId="5C14CA50" w14:textId="77777777" w:rsidR="00132F24" w:rsidRDefault="00132F24" w:rsidP="00132F24">
      <w:pPr>
        <w:rPr>
          <w:rFonts w:cs="Courier New"/>
          <w:sz w:val="24"/>
          <w:szCs w:val="20"/>
        </w:rPr>
      </w:pPr>
    </w:p>
    <w:p w14:paraId="24A23B9A" w14:textId="77777777" w:rsidR="00132F24" w:rsidRDefault="00132F24" w:rsidP="00132F24">
      <w:pPr>
        <w:rPr>
          <w:rFonts w:cs="Courier New"/>
          <w:sz w:val="24"/>
          <w:szCs w:val="20"/>
        </w:rPr>
      </w:pPr>
      <w:r>
        <w:rPr>
          <w:rFonts w:cs="Courier New"/>
          <w:sz w:val="24"/>
          <w:szCs w:val="20"/>
        </w:rPr>
        <w:t>2. Changes made to MODFLOW-NWT since the version 1.0.9 release are the following: (a) a minor bug was fixed that relates to simulating unsaturated-zone flow beneath lakes; (b) some variables in the SFR2 Package were initialized; and (c) some variables in the UZF Package for calculating runoff were initialized.</w:t>
      </w:r>
    </w:p>
    <w:p w14:paraId="7ED542EE" w14:textId="77777777" w:rsidR="00132F24" w:rsidRDefault="00132F24" w:rsidP="00132F24">
      <w:pPr>
        <w:rPr>
          <w:rFonts w:cs="Courier New"/>
          <w:sz w:val="24"/>
          <w:szCs w:val="20"/>
        </w:rPr>
      </w:pPr>
    </w:p>
    <w:p w14:paraId="5675A94F" w14:textId="77777777" w:rsidR="00132F24" w:rsidRPr="00E73A4C" w:rsidRDefault="00132F24" w:rsidP="00132F24">
      <w:pPr>
        <w:rPr>
          <w:rFonts w:cs="Courier New"/>
          <w:sz w:val="24"/>
          <w:szCs w:val="20"/>
        </w:rPr>
      </w:pPr>
      <w:r>
        <w:rPr>
          <w:rFonts w:cs="Courier New"/>
          <w:sz w:val="24"/>
          <w:szCs w:val="20"/>
        </w:rPr>
        <w:t xml:space="preserve">3. </w:t>
      </w:r>
      <w:r w:rsidRPr="00E73A4C">
        <w:rPr>
          <w:rFonts w:eastAsia="Times New Roman" w:cs="Arial"/>
          <w:color w:val="222222"/>
          <w:sz w:val="24"/>
          <w:szCs w:val="24"/>
        </w:rPr>
        <w:t>Multi-Node Well (MNW2) Package</w:t>
      </w:r>
      <w:r>
        <w:rPr>
          <w:rFonts w:eastAsia="Times New Roman" w:cs="Arial"/>
          <w:color w:val="222222"/>
          <w:sz w:val="24"/>
          <w:szCs w:val="24"/>
        </w:rPr>
        <w:t>:</w:t>
      </w:r>
      <w:r>
        <w:rPr>
          <w:rFonts w:cs="Courier New"/>
          <w:sz w:val="24"/>
          <w:szCs w:val="20"/>
        </w:rPr>
        <w:t xml:space="preserve"> </w:t>
      </w:r>
      <w:r w:rsidRPr="00E73A4C">
        <w:rPr>
          <w:rFonts w:eastAsia="Times New Roman" w:cs="Arial"/>
          <w:color w:val="222222"/>
          <w:sz w:val="24"/>
          <w:szCs w:val="24"/>
        </w:rPr>
        <w:t>A bug was fixed to correct budget calculations when the UPW Package was</w:t>
      </w:r>
      <w:r>
        <w:rPr>
          <w:rFonts w:cs="Courier New"/>
          <w:sz w:val="24"/>
          <w:szCs w:val="20"/>
        </w:rPr>
        <w:t xml:space="preserve"> </w:t>
      </w:r>
      <w:r w:rsidRPr="00E73A4C">
        <w:rPr>
          <w:rFonts w:eastAsia="Times New Roman" w:cs="Arial"/>
          <w:color w:val="222222"/>
          <w:sz w:val="24"/>
          <w:szCs w:val="24"/>
        </w:rPr>
        <w:t>used with MNW2</w:t>
      </w:r>
      <w:r>
        <w:rPr>
          <w:rFonts w:eastAsia="Times New Roman" w:cs="Arial"/>
          <w:color w:val="222222"/>
          <w:sz w:val="24"/>
          <w:szCs w:val="24"/>
        </w:rPr>
        <w:t>.</w:t>
      </w:r>
    </w:p>
    <w:p w14:paraId="7AED177C" w14:textId="77777777" w:rsidR="00132F24" w:rsidRPr="001A0D3F" w:rsidRDefault="00132F24" w:rsidP="00132F24">
      <w:pPr>
        <w:rPr>
          <w:sz w:val="24"/>
          <w:szCs w:val="24"/>
        </w:rPr>
      </w:pPr>
    </w:p>
    <w:p w14:paraId="74AADD70" w14:textId="77777777" w:rsidR="00132F24" w:rsidRDefault="00132F24" w:rsidP="00132F24">
      <w:pPr>
        <w:rPr>
          <w:rFonts w:cs="Courier New"/>
          <w:sz w:val="24"/>
          <w:szCs w:val="20"/>
        </w:rPr>
      </w:pPr>
    </w:p>
    <w:p w14:paraId="59FE1962" w14:textId="77777777" w:rsidR="00132F24" w:rsidRDefault="00132F24" w:rsidP="00132F24">
      <w:pPr>
        <w:rPr>
          <w:rStyle w:val="Strong"/>
          <w:sz w:val="24"/>
        </w:rPr>
      </w:pPr>
      <w:r>
        <w:rPr>
          <w:rStyle w:val="Strong"/>
          <w:sz w:val="24"/>
        </w:rPr>
        <w:lastRenderedPageBreak/>
        <w:t>C. GSFLOW Modules</w:t>
      </w:r>
    </w:p>
    <w:p w14:paraId="04209CA5" w14:textId="77777777" w:rsidR="00132F24" w:rsidRDefault="00132F24" w:rsidP="00132F24">
      <w:pPr>
        <w:rPr>
          <w:rStyle w:val="Strong"/>
          <w:sz w:val="24"/>
        </w:rPr>
      </w:pPr>
    </w:p>
    <w:p w14:paraId="722629D3" w14:textId="77777777" w:rsidR="00132F24" w:rsidRDefault="00132F24" w:rsidP="00132F24">
      <w:pPr>
        <w:rPr>
          <w:rFonts w:cs="Courier New"/>
          <w:sz w:val="24"/>
          <w:szCs w:val="20"/>
        </w:rPr>
      </w:pPr>
      <w:r>
        <w:rPr>
          <w:rFonts w:cs="Courier New"/>
          <w:sz w:val="24"/>
          <w:szCs w:val="20"/>
        </w:rPr>
        <w:t>Changes to the GSFLOW Modules are:</w:t>
      </w:r>
    </w:p>
    <w:p w14:paraId="3D1F7339" w14:textId="77777777" w:rsidR="00132F24" w:rsidRDefault="00132F24" w:rsidP="00132F24">
      <w:pPr>
        <w:rPr>
          <w:rFonts w:cs="Courier New"/>
          <w:sz w:val="24"/>
          <w:szCs w:val="20"/>
        </w:rPr>
      </w:pPr>
    </w:p>
    <w:p w14:paraId="7A941703" w14:textId="77777777" w:rsidR="00132F24" w:rsidRDefault="00132F24" w:rsidP="00132F24">
      <w:pPr>
        <w:rPr>
          <w:rFonts w:cs="Courier New"/>
          <w:sz w:val="24"/>
          <w:szCs w:val="20"/>
        </w:rPr>
      </w:pPr>
      <w:r>
        <w:rPr>
          <w:rFonts w:cs="Courier New"/>
          <w:sz w:val="24"/>
          <w:szCs w:val="20"/>
        </w:rPr>
        <w:t>1. Previous versions of GSFLOW required that a PRMS Parameter File be specified in the Control File for a MODFLOW-only simulation. The code has been updated so that the user no longer needs to specify a PRMS Parameter File for a MODFLOW-only simulation. Thus, for a MODFLOW-only simulation, the Control File could be as short as the following example for the Sagehen Creek GSFLOW model distributed with the software:</w:t>
      </w:r>
    </w:p>
    <w:p w14:paraId="1E43CEF8" w14:textId="77777777" w:rsidR="00132F24" w:rsidRDefault="00132F24" w:rsidP="00132F24">
      <w:pPr>
        <w:rPr>
          <w:rFonts w:ascii="Courier New" w:hAnsi="Courier New" w:cs="Courier New"/>
          <w:sz w:val="20"/>
          <w:szCs w:val="20"/>
        </w:rPr>
      </w:pPr>
    </w:p>
    <w:p w14:paraId="2A67C3C1"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Control File for a MODFLOW-only simulation, Sagehen Creek Watershed</w:t>
      </w:r>
    </w:p>
    <w:p w14:paraId="69CD9DC6"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w:t>
      </w:r>
    </w:p>
    <w:p w14:paraId="102AACE5"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model_mode</w:t>
      </w:r>
    </w:p>
    <w:p w14:paraId="50377940"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1</w:t>
      </w:r>
    </w:p>
    <w:p w14:paraId="7B335E98"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4</w:t>
      </w:r>
    </w:p>
    <w:p w14:paraId="7CC0DEF5"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MODFLOW</w:t>
      </w:r>
    </w:p>
    <w:p w14:paraId="0E365305"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w:t>
      </w:r>
    </w:p>
    <w:p w14:paraId="551B9D97"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modflow_name</w:t>
      </w:r>
    </w:p>
    <w:p w14:paraId="1F797B3B"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1</w:t>
      </w:r>
    </w:p>
    <w:p w14:paraId="127943F4"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4</w:t>
      </w:r>
    </w:p>
    <w:p w14:paraId="51309FFC"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../input/modflow/sagehen.mf.nam</w:t>
      </w:r>
    </w:p>
    <w:p w14:paraId="5176772A" w14:textId="77777777" w:rsidR="00132F24" w:rsidRDefault="00132F24" w:rsidP="00132F24">
      <w:pPr>
        <w:rPr>
          <w:rFonts w:cs="Courier New"/>
          <w:sz w:val="24"/>
          <w:szCs w:val="20"/>
        </w:rPr>
      </w:pPr>
    </w:p>
    <w:p w14:paraId="48C66052" w14:textId="77777777" w:rsidR="00132F24" w:rsidRDefault="00132F24" w:rsidP="00132F24">
      <w:pPr>
        <w:rPr>
          <w:rFonts w:cs="Courier New"/>
          <w:sz w:val="24"/>
          <w:szCs w:val="20"/>
        </w:rPr>
      </w:pPr>
      <w:r>
        <w:rPr>
          <w:rFonts w:cs="Courier New"/>
          <w:sz w:val="24"/>
          <w:szCs w:val="20"/>
        </w:rPr>
        <w:t xml:space="preserve">Note, however, that for restart simulations, the user also will need to specify control parameters </w:t>
      </w:r>
      <w:r w:rsidRPr="00EF2DBB">
        <w:rPr>
          <w:rFonts w:cs="Courier New"/>
          <w:b/>
          <w:sz w:val="24"/>
          <w:szCs w:val="20"/>
        </w:rPr>
        <w:t>modflow_time_zero</w:t>
      </w:r>
      <w:r>
        <w:rPr>
          <w:rFonts w:cs="Courier New"/>
          <w:sz w:val="24"/>
          <w:szCs w:val="20"/>
        </w:rPr>
        <w:t xml:space="preserve">, </w:t>
      </w:r>
      <w:r w:rsidRPr="00EF2DBB">
        <w:rPr>
          <w:rFonts w:cs="Courier New"/>
          <w:b/>
          <w:sz w:val="24"/>
          <w:szCs w:val="20"/>
        </w:rPr>
        <w:t>start_time</w:t>
      </w:r>
      <w:r>
        <w:rPr>
          <w:rFonts w:cs="Courier New"/>
          <w:sz w:val="24"/>
          <w:szCs w:val="20"/>
        </w:rPr>
        <w:t xml:space="preserve">, and </w:t>
      </w:r>
      <w:r w:rsidRPr="00EF2DBB">
        <w:rPr>
          <w:rFonts w:cs="Courier New"/>
          <w:b/>
          <w:sz w:val="24"/>
          <w:szCs w:val="20"/>
        </w:rPr>
        <w:t>end_time</w:t>
      </w:r>
      <w:r>
        <w:rPr>
          <w:rFonts w:cs="Courier New"/>
          <w:sz w:val="24"/>
          <w:szCs w:val="20"/>
        </w:rPr>
        <w:t>.</w:t>
      </w:r>
    </w:p>
    <w:p w14:paraId="7D6A105D" w14:textId="77777777" w:rsidR="00132F24" w:rsidRDefault="00132F24" w:rsidP="00132F24">
      <w:pPr>
        <w:rPr>
          <w:rFonts w:cs="Courier New"/>
          <w:sz w:val="24"/>
          <w:szCs w:val="20"/>
        </w:rPr>
      </w:pPr>
    </w:p>
    <w:p w14:paraId="6902B32C" w14:textId="77777777" w:rsidR="00132F24" w:rsidRDefault="00132F24" w:rsidP="00132F24">
      <w:pPr>
        <w:rPr>
          <w:rFonts w:cs="Courier New"/>
          <w:sz w:val="24"/>
          <w:szCs w:val="20"/>
        </w:rPr>
      </w:pPr>
      <w:r>
        <w:rPr>
          <w:rFonts w:cs="Courier New"/>
          <w:sz w:val="24"/>
          <w:szCs w:val="20"/>
        </w:rPr>
        <w:t>2. A bug was discovered in the conversion of time units from MODFLOW to GSFLOW units. Previous versions of the code assumed that all MODFLOW time units were in days. MODFLOW models that used units other than days resulted in incorrect GSFLOW results. The code was changed to allow time units other than days to be used for MODFLOW input, as defined through variable ITMUNI that is specified within the Discretization (DIS) file. The bug required modifications be made to the gsflow_budget, gsflow_sum, gsflow_prms2mf, and gsflow_mf2prms modules.</w:t>
      </w:r>
    </w:p>
    <w:p w14:paraId="27A094B3" w14:textId="77777777" w:rsidR="00132F24" w:rsidRDefault="00132F24" w:rsidP="00132F24">
      <w:pPr>
        <w:rPr>
          <w:rFonts w:cs="Courier New"/>
          <w:sz w:val="24"/>
          <w:szCs w:val="20"/>
        </w:rPr>
      </w:pPr>
    </w:p>
    <w:p w14:paraId="56755837" w14:textId="77777777" w:rsidR="00132F24" w:rsidRDefault="00132F24" w:rsidP="00132F24">
      <w:pPr>
        <w:rPr>
          <w:rFonts w:cs="Courier New"/>
          <w:sz w:val="24"/>
          <w:szCs w:val="20"/>
        </w:rPr>
      </w:pPr>
      <w:r>
        <w:rPr>
          <w:rFonts w:cs="Courier New"/>
          <w:sz w:val="24"/>
          <w:szCs w:val="20"/>
        </w:rPr>
        <w:t xml:space="preserve">3. </w:t>
      </w:r>
      <w:r w:rsidRPr="005B0624">
        <w:rPr>
          <w:rFonts w:cs="Courier New"/>
          <w:sz w:val="24"/>
          <w:szCs w:val="20"/>
        </w:rPr>
        <w:t>Another small change was made in the calculation of change in storage for all lakes used for printing the budget to the overall GSFLOW budget. This change had a</w:t>
      </w:r>
      <w:r>
        <w:rPr>
          <w:rFonts w:cs="Courier New"/>
          <w:sz w:val="24"/>
          <w:szCs w:val="20"/>
        </w:rPr>
        <w:t xml:space="preserve"> small effect on values of lake-</w:t>
      </w:r>
      <w:r w:rsidRPr="005B0624">
        <w:rPr>
          <w:rFonts w:cs="Courier New"/>
          <w:sz w:val="24"/>
          <w:szCs w:val="20"/>
        </w:rPr>
        <w:t>storage change printed to the CSV and GSFLOW budget files</w:t>
      </w:r>
      <w:r>
        <w:rPr>
          <w:rFonts w:cs="Courier New"/>
          <w:sz w:val="24"/>
          <w:szCs w:val="20"/>
        </w:rPr>
        <w:t>.</w:t>
      </w:r>
    </w:p>
    <w:p w14:paraId="6EC610DE" w14:textId="77777777" w:rsidR="00132F24" w:rsidRDefault="00132F24" w:rsidP="00132F24">
      <w:pPr>
        <w:rPr>
          <w:rFonts w:cs="Courier New"/>
          <w:sz w:val="24"/>
          <w:szCs w:val="20"/>
        </w:rPr>
      </w:pPr>
    </w:p>
    <w:p w14:paraId="3F81FB27" w14:textId="77777777" w:rsidR="00132F24" w:rsidRPr="00132F24" w:rsidRDefault="00132F24" w:rsidP="0001391C">
      <w:pPr>
        <w:rPr>
          <w:rStyle w:val="Strong"/>
          <w:rFonts w:cs="Courier New"/>
          <w:b w:val="0"/>
          <w:bCs w:val="0"/>
          <w:sz w:val="24"/>
          <w:szCs w:val="20"/>
        </w:rPr>
      </w:pPr>
      <w:r>
        <w:rPr>
          <w:rFonts w:cs="Courier New"/>
          <w:sz w:val="24"/>
          <w:szCs w:val="20"/>
        </w:rPr>
        <w:t xml:space="preserve">4. Code was added to the gsflow_prms module to check for deprecated-module names. If these names are found, a warning message is printed. To maintain compatibility with previous versions of the software, the deprecated-module name is set to the current name. </w:t>
      </w:r>
    </w:p>
    <w:p w14:paraId="788CCD39" w14:textId="77777777" w:rsidR="00132F24" w:rsidRDefault="00132F24" w:rsidP="0001391C">
      <w:pPr>
        <w:rPr>
          <w:rStyle w:val="Strong"/>
          <w:sz w:val="24"/>
        </w:rPr>
      </w:pPr>
    </w:p>
    <w:p w14:paraId="4CA9FD8A" w14:textId="77777777" w:rsidR="0001391C" w:rsidRPr="004557F9" w:rsidRDefault="004557F9" w:rsidP="0001391C">
      <w:pPr>
        <w:rPr>
          <w:rStyle w:val="Strong"/>
          <w:sz w:val="24"/>
        </w:rPr>
      </w:pPr>
      <w:r w:rsidRPr="004557F9">
        <w:rPr>
          <w:rStyle w:val="Strong"/>
          <w:sz w:val="24"/>
        </w:rPr>
        <w:t>Version 1.1.6 03/20/2013</w:t>
      </w:r>
      <w:r>
        <w:rPr>
          <w:rStyle w:val="Strong"/>
          <w:sz w:val="24"/>
        </w:rPr>
        <w:t>:</w:t>
      </w:r>
    </w:p>
    <w:p w14:paraId="30707E76" w14:textId="77777777" w:rsidR="0001391C" w:rsidRPr="0001391C" w:rsidRDefault="0001391C" w:rsidP="0001391C">
      <w:pPr>
        <w:rPr>
          <w:rStyle w:val="Strong"/>
          <w:b w:val="0"/>
          <w:sz w:val="24"/>
        </w:rPr>
      </w:pPr>
    </w:p>
    <w:p w14:paraId="66B03AD9" w14:textId="77777777" w:rsidR="0001391C" w:rsidRPr="0001391C" w:rsidRDefault="0001391C" w:rsidP="0001391C">
      <w:pPr>
        <w:rPr>
          <w:rStyle w:val="Strong"/>
          <w:b w:val="0"/>
          <w:sz w:val="24"/>
        </w:rPr>
      </w:pPr>
      <w:r w:rsidRPr="0001391C">
        <w:rPr>
          <w:rStyle w:val="Strong"/>
          <w:b w:val="0"/>
          <w:sz w:val="24"/>
        </w:rPr>
        <w:t>This version of GSFLOW is based on MODFLOW-2005 version 1.9.01, MODFLOW-NWT</w:t>
      </w:r>
      <w:r w:rsidR="00FB4C12">
        <w:rPr>
          <w:rStyle w:val="Strong"/>
          <w:b w:val="0"/>
          <w:sz w:val="24"/>
        </w:rPr>
        <w:t xml:space="preserve"> </w:t>
      </w:r>
      <w:r w:rsidRPr="0001391C">
        <w:rPr>
          <w:rStyle w:val="Strong"/>
          <w:b w:val="0"/>
          <w:sz w:val="24"/>
        </w:rPr>
        <w:t xml:space="preserve">version 1.0.7, and PRMS version 3.0.5 </w:t>
      </w:r>
      <w:proofErr w:type="gramStart"/>
      <w:r w:rsidRPr="0001391C">
        <w:rPr>
          <w:rStyle w:val="Strong"/>
          <w:b w:val="0"/>
          <w:sz w:val="24"/>
        </w:rPr>
        <w:t>A</w:t>
      </w:r>
      <w:proofErr w:type="gramEnd"/>
      <w:r w:rsidRPr="0001391C">
        <w:rPr>
          <w:rStyle w:val="Strong"/>
          <w:b w:val="0"/>
          <w:sz w:val="24"/>
        </w:rPr>
        <w:t xml:space="preserve"> number of enhancements and bug fixes</w:t>
      </w:r>
      <w:r w:rsidR="00FB4C12">
        <w:rPr>
          <w:rStyle w:val="Strong"/>
          <w:b w:val="0"/>
          <w:sz w:val="24"/>
        </w:rPr>
        <w:t xml:space="preserve"> </w:t>
      </w:r>
      <w:r w:rsidRPr="0001391C">
        <w:rPr>
          <w:rStyle w:val="Strong"/>
          <w:b w:val="0"/>
          <w:sz w:val="24"/>
        </w:rPr>
        <w:t>have been done for this release. All of the updates are described in file</w:t>
      </w:r>
      <w:r w:rsidR="00FB4C12">
        <w:rPr>
          <w:rStyle w:val="Strong"/>
          <w:b w:val="0"/>
          <w:sz w:val="24"/>
        </w:rPr>
        <w:t xml:space="preserve"> </w:t>
      </w:r>
      <w:r w:rsidRPr="0001391C">
        <w:rPr>
          <w:rStyle w:val="Strong"/>
          <w:b w:val="0"/>
          <w:sz w:val="24"/>
        </w:rPr>
        <w:t>"GSFLOW_v1.1.6_Updates.pdf."</w:t>
      </w:r>
      <w:r w:rsidR="00FE1D9D">
        <w:rPr>
          <w:rStyle w:val="Strong"/>
          <w:b w:val="0"/>
          <w:sz w:val="24"/>
        </w:rPr>
        <w:t xml:space="preserve"> </w:t>
      </w:r>
    </w:p>
    <w:p w14:paraId="11CE89B3" w14:textId="77777777" w:rsidR="0001391C" w:rsidRPr="0001391C" w:rsidRDefault="0001391C" w:rsidP="0001391C">
      <w:pPr>
        <w:rPr>
          <w:rStyle w:val="Strong"/>
          <w:b w:val="0"/>
          <w:sz w:val="24"/>
        </w:rPr>
      </w:pPr>
    </w:p>
    <w:p w14:paraId="3B855CF6" w14:textId="77777777" w:rsidR="0001391C" w:rsidRPr="004557F9" w:rsidRDefault="0001391C" w:rsidP="0001391C">
      <w:pPr>
        <w:rPr>
          <w:rStyle w:val="Strong"/>
          <w:sz w:val="24"/>
        </w:rPr>
      </w:pPr>
      <w:r w:rsidRPr="004557F9">
        <w:rPr>
          <w:rStyle w:val="Strong"/>
          <w:sz w:val="24"/>
        </w:rPr>
        <w:t>Version 1.1.5 01/15/2012:</w:t>
      </w:r>
    </w:p>
    <w:p w14:paraId="064C2768" w14:textId="77777777" w:rsidR="0001391C" w:rsidRPr="0001391C" w:rsidRDefault="0001391C" w:rsidP="0001391C">
      <w:pPr>
        <w:rPr>
          <w:rStyle w:val="Strong"/>
          <w:b w:val="0"/>
          <w:sz w:val="24"/>
        </w:rPr>
      </w:pPr>
    </w:p>
    <w:p w14:paraId="329072AF" w14:textId="77777777" w:rsidR="0001391C" w:rsidRPr="0001391C" w:rsidRDefault="0001391C" w:rsidP="0001391C">
      <w:pPr>
        <w:rPr>
          <w:rStyle w:val="Strong"/>
          <w:b w:val="0"/>
          <w:sz w:val="24"/>
        </w:rPr>
      </w:pPr>
      <w:r w:rsidRPr="0001391C">
        <w:rPr>
          <w:rStyle w:val="Strong"/>
          <w:b w:val="0"/>
          <w:sz w:val="24"/>
        </w:rPr>
        <w:t>This version of GSFLOW is based on MODFLOW-2005 version 1.8, MODFLOW-NWT</w:t>
      </w:r>
      <w:r w:rsidR="00FB4C12">
        <w:rPr>
          <w:rStyle w:val="Strong"/>
          <w:b w:val="0"/>
          <w:sz w:val="24"/>
        </w:rPr>
        <w:t xml:space="preserve"> </w:t>
      </w:r>
      <w:r w:rsidRPr="0001391C">
        <w:rPr>
          <w:rStyle w:val="Strong"/>
          <w:b w:val="0"/>
          <w:sz w:val="24"/>
        </w:rPr>
        <w:t>version 1.0.3</w:t>
      </w:r>
      <w:r w:rsidR="00FE1D9D">
        <w:rPr>
          <w:rStyle w:val="Strong"/>
          <w:b w:val="0"/>
          <w:sz w:val="24"/>
        </w:rPr>
        <w:t>,</w:t>
      </w:r>
      <w:r w:rsidRPr="0001391C">
        <w:rPr>
          <w:rStyle w:val="Strong"/>
          <w:b w:val="0"/>
          <w:sz w:val="24"/>
        </w:rPr>
        <w:t xml:space="preserve"> and PRMS version 3.4179. Several enhancements and bug fixes</w:t>
      </w:r>
      <w:r w:rsidR="00FB4C12">
        <w:rPr>
          <w:rStyle w:val="Strong"/>
          <w:b w:val="0"/>
          <w:sz w:val="24"/>
        </w:rPr>
        <w:t xml:space="preserve"> </w:t>
      </w:r>
      <w:r w:rsidRPr="0001391C">
        <w:rPr>
          <w:rStyle w:val="Strong"/>
          <w:b w:val="0"/>
          <w:sz w:val="24"/>
        </w:rPr>
        <w:t>have been done for this release. Important enhancements include addition of</w:t>
      </w:r>
      <w:r w:rsidR="00FB4C12">
        <w:rPr>
          <w:rStyle w:val="Strong"/>
          <w:b w:val="0"/>
          <w:sz w:val="24"/>
        </w:rPr>
        <w:t xml:space="preserve"> </w:t>
      </w:r>
      <w:r w:rsidRPr="0001391C">
        <w:rPr>
          <w:rStyle w:val="Strong"/>
          <w:b w:val="0"/>
          <w:sz w:val="24"/>
        </w:rPr>
        <w:t>the Newton Formulation for MODFLOW and the Map Results and Climate by HRU</w:t>
      </w:r>
      <w:r w:rsidR="00FB4C12">
        <w:rPr>
          <w:rStyle w:val="Strong"/>
          <w:b w:val="0"/>
          <w:sz w:val="24"/>
        </w:rPr>
        <w:t xml:space="preserve"> </w:t>
      </w:r>
      <w:r w:rsidRPr="0001391C">
        <w:rPr>
          <w:rStyle w:val="Strong"/>
          <w:b w:val="0"/>
          <w:sz w:val="24"/>
        </w:rPr>
        <w:t>Distribution Modules for PRMS. All of the updates are described in the files</w:t>
      </w:r>
      <w:r w:rsidR="00FB4C12">
        <w:rPr>
          <w:rStyle w:val="Strong"/>
          <w:b w:val="0"/>
          <w:sz w:val="24"/>
        </w:rPr>
        <w:t xml:space="preserve"> </w:t>
      </w:r>
      <w:r w:rsidRPr="0001391C">
        <w:rPr>
          <w:rStyle w:val="Strong"/>
          <w:b w:val="0"/>
          <w:sz w:val="24"/>
        </w:rPr>
        <w:t>"GSFLOW_v1.1.5_Updates.pdf," "Map_results.pdf," "Climate_hru.pdf,"</w:t>
      </w:r>
      <w:r w:rsidR="00FB4C12">
        <w:rPr>
          <w:rStyle w:val="Strong"/>
          <w:b w:val="0"/>
          <w:sz w:val="24"/>
        </w:rPr>
        <w:t xml:space="preserve"> </w:t>
      </w:r>
      <w:r w:rsidRPr="0001391C">
        <w:rPr>
          <w:rStyle w:val="Strong"/>
          <w:b w:val="0"/>
          <w:sz w:val="24"/>
        </w:rPr>
        <w:t>"Appendix1_Tables_v1.1.5.pdf," and "SFR2_for_GSFLOW_v1.1.5.pdf."</w:t>
      </w:r>
    </w:p>
    <w:p w14:paraId="6A8C7C5D" w14:textId="77777777" w:rsidR="00EA1642" w:rsidRDefault="00EA1642" w:rsidP="0001391C">
      <w:pPr>
        <w:rPr>
          <w:rStyle w:val="Strong"/>
          <w:b w:val="0"/>
          <w:sz w:val="24"/>
        </w:rPr>
      </w:pPr>
    </w:p>
    <w:p w14:paraId="2A8BDEFE" w14:textId="77777777" w:rsidR="00EA1642" w:rsidRPr="0001391C" w:rsidRDefault="00EA1642" w:rsidP="0001391C">
      <w:pPr>
        <w:rPr>
          <w:rStyle w:val="Strong"/>
          <w:b w:val="0"/>
          <w:sz w:val="24"/>
        </w:rPr>
      </w:pPr>
    </w:p>
    <w:p w14:paraId="52F67CA1" w14:textId="77777777" w:rsidR="0001391C" w:rsidRPr="0001391C" w:rsidRDefault="004557F9" w:rsidP="0001391C">
      <w:pPr>
        <w:rPr>
          <w:rStyle w:val="Strong"/>
          <w:b w:val="0"/>
          <w:sz w:val="24"/>
        </w:rPr>
      </w:pPr>
      <w:r w:rsidRPr="004557F9">
        <w:rPr>
          <w:rStyle w:val="Strong"/>
          <w:sz w:val="24"/>
        </w:rPr>
        <w:t>Version 1.1.</w:t>
      </w:r>
      <w:r w:rsidR="007643A1">
        <w:rPr>
          <w:rStyle w:val="Strong"/>
          <w:sz w:val="24"/>
        </w:rPr>
        <w:t>4</w:t>
      </w:r>
      <w:r w:rsidRPr="004557F9">
        <w:rPr>
          <w:rStyle w:val="Strong"/>
          <w:sz w:val="24"/>
        </w:rPr>
        <w:t xml:space="preserve"> 0</w:t>
      </w:r>
      <w:r w:rsidR="007643A1">
        <w:rPr>
          <w:rStyle w:val="Strong"/>
          <w:sz w:val="24"/>
        </w:rPr>
        <w:t>6</w:t>
      </w:r>
      <w:r w:rsidRPr="004557F9">
        <w:rPr>
          <w:rStyle w:val="Strong"/>
          <w:sz w:val="24"/>
        </w:rPr>
        <w:t>/</w:t>
      </w:r>
      <w:r w:rsidR="007643A1">
        <w:rPr>
          <w:rStyle w:val="Strong"/>
          <w:sz w:val="24"/>
        </w:rPr>
        <w:t>01</w:t>
      </w:r>
      <w:r w:rsidRPr="004557F9">
        <w:rPr>
          <w:rStyle w:val="Strong"/>
          <w:sz w:val="24"/>
        </w:rPr>
        <w:t>/201</w:t>
      </w:r>
      <w:r w:rsidR="007643A1">
        <w:rPr>
          <w:rStyle w:val="Strong"/>
          <w:sz w:val="24"/>
        </w:rPr>
        <w:t>1</w:t>
      </w:r>
      <w:r w:rsidRPr="004557F9">
        <w:rPr>
          <w:rStyle w:val="Strong"/>
          <w:sz w:val="24"/>
        </w:rPr>
        <w:t>:</w:t>
      </w:r>
    </w:p>
    <w:p w14:paraId="55181BD5" w14:textId="77777777" w:rsidR="00FB4C12" w:rsidRDefault="00FB4C12" w:rsidP="0001391C">
      <w:pPr>
        <w:rPr>
          <w:rStyle w:val="Strong"/>
          <w:b w:val="0"/>
          <w:sz w:val="24"/>
        </w:rPr>
      </w:pPr>
    </w:p>
    <w:p w14:paraId="18F09113" w14:textId="77777777" w:rsidR="0001391C" w:rsidRPr="0001391C" w:rsidRDefault="0001391C" w:rsidP="0001391C">
      <w:pPr>
        <w:rPr>
          <w:rStyle w:val="Strong"/>
          <w:b w:val="0"/>
          <w:sz w:val="24"/>
        </w:rPr>
      </w:pPr>
      <w:r w:rsidRPr="0001391C">
        <w:rPr>
          <w:rStyle w:val="Strong"/>
          <w:b w:val="0"/>
          <w:sz w:val="24"/>
        </w:rPr>
        <w:t>This version of GSFLOW is based on MODFLOW-2005 version 1.8 and PRMS version</w:t>
      </w:r>
      <w:r w:rsidR="00FB4C12">
        <w:rPr>
          <w:rStyle w:val="Strong"/>
          <w:b w:val="0"/>
          <w:sz w:val="24"/>
        </w:rPr>
        <w:t xml:space="preserve"> </w:t>
      </w:r>
      <w:r w:rsidRPr="0001391C">
        <w:rPr>
          <w:rStyle w:val="Strong"/>
          <w:b w:val="0"/>
          <w:sz w:val="24"/>
        </w:rPr>
        <w:t xml:space="preserve">2.3116. Users are encouraged to review the release materials for MODFLOW-2005 for a full description of updates made for version 1.8. </w:t>
      </w:r>
    </w:p>
    <w:p w14:paraId="5FFA3F72" w14:textId="77777777" w:rsidR="0001391C" w:rsidRPr="0001391C" w:rsidRDefault="0001391C" w:rsidP="0001391C">
      <w:pPr>
        <w:rPr>
          <w:rStyle w:val="Strong"/>
          <w:b w:val="0"/>
          <w:sz w:val="24"/>
        </w:rPr>
      </w:pPr>
    </w:p>
    <w:p w14:paraId="1E60E570" w14:textId="77777777" w:rsidR="0001391C" w:rsidRPr="0001391C" w:rsidRDefault="0001391C" w:rsidP="0001391C">
      <w:pPr>
        <w:rPr>
          <w:rStyle w:val="Strong"/>
          <w:b w:val="0"/>
          <w:sz w:val="24"/>
        </w:rPr>
      </w:pPr>
      <w:r w:rsidRPr="0001391C">
        <w:rPr>
          <w:rStyle w:val="Strong"/>
          <w:b w:val="0"/>
          <w:sz w:val="24"/>
        </w:rPr>
        <w:t>A number of changes and bug fixes were made for this release. The modifications</w:t>
      </w:r>
      <w:r w:rsidR="00FB4C12">
        <w:rPr>
          <w:rStyle w:val="Strong"/>
          <w:b w:val="0"/>
          <w:sz w:val="24"/>
        </w:rPr>
        <w:t xml:space="preserve"> </w:t>
      </w:r>
      <w:r w:rsidRPr="0001391C">
        <w:rPr>
          <w:rStyle w:val="Strong"/>
          <w:b w:val="0"/>
          <w:sz w:val="24"/>
        </w:rPr>
        <w:t>are grouped by PRMS modules and MODFLOW Packages.</w:t>
      </w:r>
    </w:p>
    <w:p w14:paraId="064EB82E" w14:textId="77777777" w:rsidR="0001391C" w:rsidRPr="0001391C" w:rsidRDefault="0001391C" w:rsidP="0001391C">
      <w:pPr>
        <w:rPr>
          <w:rStyle w:val="Strong"/>
          <w:b w:val="0"/>
          <w:sz w:val="24"/>
        </w:rPr>
      </w:pPr>
    </w:p>
    <w:p w14:paraId="14FC82EC" w14:textId="77777777" w:rsidR="0001391C" w:rsidRPr="007643A1" w:rsidRDefault="007643A1" w:rsidP="0001391C">
      <w:pPr>
        <w:rPr>
          <w:rStyle w:val="Strong"/>
          <w:sz w:val="24"/>
        </w:rPr>
      </w:pPr>
      <w:r>
        <w:rPr>
          <w:rStyle w:val="Strong"/>
          <w:sz w:val="24"/>
        </w:rPr>
        <w:t>PRMS M</w:t>
      </w:r>
      <w:r w:rsidR="0001391C" w:rsidRPr="007643A1">
        <w:rPr>
          <w:rStyle w:val="Strong"/>
          <w:sz w:val="24"/>
        </w:rPr>
        <w:t>odules:</w:t>
      </w:r>
    </w:p>
    <w:p w14:paraId="363752C7" w14:textId="77777777" w:rsidR="0001391C" w:rsidRPr="0001391C" w:rsidRDefault="0001391C" w:rsidP="0001391C">
      <w:pPr>
        <w:rPr>
          <w:rStyle w:val="Strong"/>
          <w:b w:val="0"/>
          <w:sz w:val="24"/>
        </w:rPr>
      </w:pPr>
    </w:p>
    <w:p w14:paraId="036F7B3B" w14:textId="77777777" w:rsidR="0001391C" w:rsidRPr="0001391C" w:rsidRDefault="0001391C" w:rsidP="0001391C">
      <w:pPr>
        <w:rPr>
          <w:rStyle w:val="Strong"/>
          <w:b w:val="0"/>
          <w:sz w:val="24"/>
        </w:rPr>
      </w:pPr>
      <w:r w:rsidRPr="0001391C">
        <w:rPr>
          <w:rStyle w:val="Strong"/>
          <w:b w:val="0"/>
          <w:sz w:val="24"/>
        </w:rPr>
        <w:t>Potential Solar Radiation Module (soltab_hru_prms.f): The area-weighted mean basin</w:t>
      </w:r>
      <w:r w:rsidR="00FB4C12">
        <w:rPr>
          <w:rStyle w:val="Strong"/>
          <w:b w:val="0"/>
          <w:sz w:val="24"/>
        </w:rPr>
        <w:t xml:space="preserve"> </w:t>
      </w:r>
      <w:r w:rsidRPr="0001391C">
        <w:rPr>
          <w:rStyle w:val="Strong"/>
          <w:b w:val="0"/>
          <w:sz w:val="24"/>
        </w:rPr>
        <w:t>latitude was computed incorrectly for models having inactive cells. This bug</w:t>
      </w:r>
      <w:r w:rsidR="00FB4C12">
        <w:rPr>
          <w:rStyle w:val="Strong"/>
          <w:b w:val="0"/>
          <w:sz w:val="24"/>
        </w:rPr>
        <w:t xml:space="preserve"> </w:t>
      </w:r>
      <w:r w:rsidRPr="0001391C">
        <w:rPr>
          <w:rStyle w:val="Strong"/>
          <w:b w:val="0"/>
          <w:sz w:val="24"/>
        </w:rPr>
        <w:t>affected the computation of potential solar radiation on a horizontal plane for</w:t>
      </w:r>
      <w:r w:rsidR="00FB4C12">
        <w:rPr>
          <w:rStyle w:val="Strong"/>
          <w:b w:val="0"/>
          <w:sz w:val="24"/>
        </w:rPr>
        <w:t xml:space="preserve"> </w:t>
      </w:r>
      <w:r w:rsidRPr="0001391C">
        <w:rPr>
          <w:rStyle w:val="Strong"/>
          <w:b w:val="0"/>
          <w:sz w:val="24"/>
        </w:rPr>
        <w:t xml:space="preserve">the basin latitude and snow computations involving solar radiation. </w:t>
      </w:r>
    </w:p>
    <w:p w14:paraId="66D73F3A" w14:textId="77777777" w:rsidR="0001391C" w:rsidRPr="0001391C" w:rsidRDefault="0001391C" w:rsidP="0001391C">
      <w:pPr>
        <w:rPr>
          <w:rStyle w:val="Strong"/>
          <w:b w:val="0"/>
          <w:sz w:val="24"/>
        </w:rPr>
      </w:pPr>
    </w:p>
    <w:p w14:paraId="6AA18822" w14:textId="77777777" w:rsidR="0001391C" w:rsidRPr="0001391C" w:rsidRDefault="0001391C" w:rsidP="0001391C">
      <w:pPr>
        <w:rPr>
          <w:rStyle w:val="Strong"/>
          <w:b w:val="0"/>
          <w:sz w:val="24"/>
        </w:rPr>
      </w:pPr>
      <w:r w:rsidRPr="0001391C">
        <w:rPr>
          <w:rStyle w:val="Strong"/>
          <w:b w:val="0"/>
          <w:sz w:val="24"/>
        </w:rPr>
        <w:t xml:space="preserve">Cascading-Flow Module (cascade_prms.f): The default values for </w:t>
      </w:r>
      <w:r w:rsidRPr="005B42BE">
        <w:rPr>
          <w:rStyle w:val="Strong"/>
          <w:sz w:val="24"/>
        </w:rPr>
        <w:t>hru_down_id</w:t>
      </w:r>
      <w:r w:rsidRPr="0001391C">
        <w:rPr>
          <w:rStyle w:val="Strong"/>
          <w:b w:val="0"/>
          <w:sz w:val="24"/>
        </w:rPr>
        <w:t xml:space="preserve"> and</w:t>
      </w:r>
      <w:r w:rsidR="00FB4C12">
        <w:rPr>
          <w:rStyle w:val="Strong"/>
          <w:b w:val="0"/>
          <w:sz w:val="24"/>
        </w:rPr>
        <w:t xml:space="preserve"> </w:t>
      </w:r>
      <w:r w:rsidRPr="005B42BE">
        <w:rPr>
          <w:rStyle w:val="Strong"/>
          <w:sz w:val="24"/>
        </w:rPr>
        <w:t>gw_down_id</w:t>
      </w:r>
      <w:r w:rsidRPr="0001391C">
        <w:rPr>
          <w:rStyle w:val="Strong"/>
          <w:b w:val="0"/>
          <w:sz w:val="24"/>
        </w:rPr>
        <w:t xml:space="preserve"> were changed from 1 to 0. If an HRU is determined to be a swale, an error message is issued and the simulation stops if the value of </w:t>
      </w:r>
      <w:r w:rsidRPr="005B42BE">
        <w:rPr>
          <w:rStyle w:val="Strong"/>
          <w:sz w:val="24"/>
        </w:rPr>
        <w:t>hru_type</w:t>
      </w:r>
      <w:r w:rsidRPr="0001391C">
        <w:rPr>
          <w:rStyle w:val="Strong"/>
          <w:b w:val="0"/>
          <w:sz w:val="24"/>
        </w:rPr>
        <w:t xml:space="preserve"> is not</w:t>
      </w:r>
      <w:r w:rsidR="00FB4C12">
        <w:rPr>
          <w:rStyle w:val="Strong"/>
          <w:b w:val="0"/>
          <w:sz w:val="24"/>
        </w:rPr>
        <w:t xml:space="preserve"> </w:t>
      </w:r>
      <w:r w:rsidR="00FB4C12" w:rsidRPr="0001391C">
        <w:rPr>
          <w:rStyle w:val="Strong"/>
          <w:b w:val="0"/>
          <w:sz w:val="24"/>
        </w:rPr>
        <w:t>specified</w:t>
      </w:r>
      <w:r w:rsidRPr="0001391C">
        <w:rPr>
          <w:rStyle w:val="Strong"/>
          <w:b w:val="0"/>
          <w:sz w:val="24"/>
        </w:rPr>
        <w:t xml:space="preserve"> with the value 3.</w:t>
      </w:r>
    </w:p>
    <w:p w14:paraId="51F0680D" w14:textId="77777777" w:rsidR="0001391C" w:rsidRPr="0001391C" w:rsidRDefault="0001391C" w:rsidP="0001391C">
      <w:pPr>
        <w:rPr>
          <w:rStyle w:val="Strong"/>
          <w:b w:val="0"/>
          <w:sz w:val="24"/>
        </w:rPr>
      </w:pPr>
      <w:r w:rsidRPr="0001391C">
        <w:rPr>
          <w:rStyle w:val="Strong"/>
          <w:b w:val="0"/>
          <w:sz w:val="24"/>
        </w:rPr>
        <w:t xml:space="preserve"> </w:t>
      </w:r>
    </w:p>
    <w:p w14:paraId="0ED4A38D" w14:textId="77777777" w:rsidR="0001391C" w:rsidRPr="0001391C" w:rsidRDefault="0001391C" w:rsidP="0001391C">
      <w:pPr>
        <w:rPr>
          <w:rStyle w:val="Strong"/>
          <w:b w:val="0"/>
          <w:sz w:val="24"/>
        </w:rPr>
      </w:pPr>
      <w:r w:rsidRPr="0001391C">
        <w:rPr>
          <w:rStyle w:val="Strong"/>
          <w:b w:val="0"/>
          <w:sz w:val="24"/>
        </w:rPr>
        <w:t xml:space="preserve">Ground-Water Reservoir Module (gwflow_casc_prms.f): Units for variables </w:t>
      </w:r>
      <w:r w:rsidRPr="005B42BE">
        <w:rPr>
          <w:rStyle w:val="Strong"/>
          <w:b w:val="0"/>
          <w:i/>
          <w:sz w:val="24"/>
        </w:rPr>
        <w:t>gw_in_ssr</w:t>
      </w:r>
      <w:r w:rsidRPr="0001391C">
        <w:rPr>
          <w:rStyle w:val="Strong"/>
          <w:b w:val="0"/>
          <w:sz w:val="24"/>
        </w:rPr>
        <w:t>,</w:t>
      </w:r>
      <w:r w:rsidR="00FB4C12">
        <w:rPr>
          <w:rStyle w:val="Strong"/>
          <w:b w:val="0"/>
          <w:sz w:val="24"/>
        </w:rPr>
        <w:t xml:space="preserve"> </w:t>
      </w:r>
      <w:r w:rsidRPr="007643A1">
        <w:rPr>
          <w:rStyle w:val="Strong"/>
          <w:b w:val="0"/>
          <w:i/>
          <w:sz w:val="24"/>
        </w:rPr>
        <w:t>gw_in_soil</w:t>
      </w:r>
      <w:r w:rsidRPr="0001391C">
        <w:rPr>
          <w:rStyle w:val="Strong"/>
          <w:b w:val="0"/>
          <w:sz w:val="24"/>
        </w:rPr>
        <w:t xml:space="preserve">, </w:t>
      </w:r>
      <w:r w:rsidR="007643A1">
        <w:rPr>
          <w:rStyle w:val="Strong"/>
          <w:b w:val="0"/>
          <w:sz w:val="24"/>
        </w:rPr>
        <w:t xml:space="preserve">and </w:t>
      </w:r>
      <w:r w:rsidRPr="005B42BE">
        <w:rPr>
          <w:rStyle w:val="Strong"/>
          <w:b w:val="0"/>
          <w:i/>
          <w:sz w:val="24"/>
        </w:rPr>
        <w:t>gwres_in</w:t>
      </w:r>
      <w:r w:rsidRPr="0001391C">
        <w:rPr>
          <w:rStyle w:val="Strong"/>
          <w:b w:val="0"/>
          <w:sz w:val="24"/>
        </w:rPr>
        <w:t xml:space="preserve"> were computed in units of inches. They are now computed in</w:t>
      </w:r>
      <w:r w:rsidR="00FB4C12">
        <w:rPr>
          <w:rStyle w:val="Strong"/>
          <w:b w:val="0"/>
          <w:sz w:val="24"/>
        </w:rPr>
        <w:t xml:space="preserve"> </w:t>
      </w:r>
      <w:r w:rsidRPr="0001391C">
        <w:rPr>
          <w:rStyle w:val="Strong"/>
          <w:b w:val="0"/>
          <w:sz w:val="24"/>
        </w:rPr>
        <w:t>units of acre-inches</w:t>
      </w:r>
      <w:r w:rsidR="007643A1">
        <w:rPr>
          <w:rStyle w:val="Strong"/>
          <w:b w:val="0"/>
          <w:sz w:val="24"/>
        </w:rPr>
        <w:t>,</w:t>
      </w:r>
      <w:r w:rsidRPr="0001391C">
        <w:rPr>
          <w:rStyle w:val="Strong"/>
          <w:b w:val="0"/>
          <w:sz w:val="24"/>
        </w:rPr>
        <w:t xml:space="preserve"> as documented.</w:t>
      </w:r>
    </w:p>
    <w:p w14:paraId="0E93101F" w14:textId="77777777" w:rsidR="0001391C" w:rsidRPr="0001391C" w:rsidRDefault="0001391C" w:rsidP="0001391C">
      <w:pPr>
        <w:rPr>
          <w:rStyle w:val="Strong"/>
          <w:b w:val="0"/>
          <w:sz w:val="24"/>
        </w:rPr>
      </w:pPr>
      <w:r w:rsidRPr="0001391C">
        <w:rPr>
          <w:rStyle w:val="Strong"/>
          <w:b w:val="0"/>
          <w:sz w:val="24"/>
        </w:rPr>
        <w:t xml:space="preserve"> </w:t>
      </w:r>
    </w:p>
    <w:p w14:paraId="3ADE3C12" w14:textId="77777777" w:rsidR="0001391C" w:rsidRPr="0001391C" w:rsidRDefault="0001391C" w:rsidP="0001391C">
      <w:pPr>
        <w:rPr>
          <w:rStyle w:val="Strong"/>
          <w:b w:val="0"/>
          <w:sz w:val="24"/>
        </w:rPr>
      </w:pPr>
      <w:r w:rsidRPr="0001391C">
        <w:rPr>
          <w:rStyle w:val="Strong"/>
          <w:b w:val="0"/>
          <w:sz w:val="24"/>
        </w:rPr>
        <w:t>Surface-Runoff and Infiltration Mo</w:t>
      </w:r>
      <w:r w:rsidR="00FB4C12">
        <w:rPr>
          <w:rStyle w:val="Strong"/>
          <w:b w:val="0"/>
          <w:sz w:val="24"/>
        </w:rPr>
        <w:t xml:space="preserve">dules (srunoff_smidx_casc.f and </w:t>
      </w:r>
      <w:r w:rsidRPr="0001391C">
        <w:rPr>
          <w:rStyle w:val="Strong"/>
          <w:b w:val="0"/>
          <w:sz w:val="24"/>
        </w:rPr>
        <w:t>srunoff_carea_casc.f): Evaporation from impervious areas of HRUs is now computed</w:t>
      </w:r>
      <w:r w:rsidR="00FB4C12">
        <w:rPr>
          <w:rStyle w:val="Strong"/>
          <w:b w:val="0"/>
          <w:sz w:val="24"/>
        </w:rPr>
        <w:t xml:space="preserve"> </w:t>
      </w:r>
      <w:r w:rsidRPr="0001391C">
        <w:rPr>
          <w:rStyle w:val="Strong"/>
          <w:b w:val="0"/>
          <w:sz w:val="24"/>
        </w:rPr>
        <w:t xml:space="preserve">at the potential evapotranspiration rate rather than at the rate of </w:t>
      </w:r>
      <w:r w:rsidR="00FB4C12" w:rsidRPr="0001391C">
        <w:rPr>
          <w:rStyle w:val="Strong"/>
          <w:b w:val="0"/>
          <w:sz w:val="24"/>
        </w:rPr>
        <w:t>unsatisfied</w:t>
      </w:r>
      <w:r w:rsidR="00FB4C12">
        <w:rPr>
          <w:rStyle w:val="Strong"/>
          <w:b w:val="0"/>
          <w:sz w:val="24"/>
        </w:rPr>
        <w:t xml:space="preserve"> </w:t>
      </w:r>
      <w:r w:rsidRPr="0001391C">
        <w:rPr>
          <w:rStyle w:val="Strong"/>
          <w:b w:val="0"/>
          <w:sz w:val="24"/>
        </w:rPr>
        <w:t>potential evapotranspiration. Also, a check was added to srunoff_carea_casc.f to</w:t>
      </w:r>
      <w:r w:rsidR="00FB4C12">
        <w:rPr>
          <w:rStyle w:val="Strong"/>
          <w:b w:val="0"/>
          <w:sz w:val="24"/>
        </w:rPr>
        <w:t xml:space="preserve"> </w:t>
      </w:r>
      <w:r w:rsidRPr="0001391C">
        <w:rPr>
          <w:rStyle w:val="Strong"/>
          <w:b w:val="0"/>
          <w:sz w:val="24"/>
        </w:rPr>
        <w:t>be sure the computed contributing area used to compute surface runoff does not exceed 1.0. This check is made for each HRU for each time</w:t>
      </w:r>
      <w:r w:rsidR="007643A1">
        <w:rPr>
          <w:rStyle w:val="Strong"/>
          <w:b w:val="0"/>
          <w:sz w:val="24"/>
        </w:rPr>
        <w:t xml:space="preserve"> </w:t>
      </w:r>
      <w:r w:rsidRPr="0001391C">
        <w:rPr>
          <w:rStyle w:val="Strong"/>
          <w:b w:val="0"/>
          <w:sz w:val="24"/>
        </w:rPr>
        <w:t>step.</w:t>
      </w:r>
    </w:p>
    <w:p w14:paraId="7AB34AF6" w14:textId="77777777" w:rsidR="0001391C" w:rsidRPr="0001391C" w:rsidRDefault="0001391C" w:rsidP="0001391C">
      <w:pPr>
        <w:rPr>
          <w:rStyle w:val="Strong"/>
          <w:b w:val="0"/>
          <w:sz w:val="24"/>
        </w:rPr>
      </w:pPr>
    </w:p>
    <w:p w14:paraId="4B4FCA0F" w14:textId="77777777" w:rsidR="0001391C" w:rsidRPr="0001391C" w:rsidRDefault="0001391C" w:rsidP="0001391C">
      <w:pPr>
        <w:rPr>
          <w:rStyle w:val="Strong"/>
          <w:b w:val="0"/>
          <w:sz w:val="24"/>
        </w:rPr>
      </w:pPr>
      <w:r w:rsidRPr="0001391C">
        <w:rPr>
          <w:rStyle w:val="Strong"/>
          <w:b w:val="0"/>
          <w:sz w:val="24"/>
        </w:rPr>
        <w:lastRenderedPageBreak/>
        <w:t>Lapse-Station Temperature-Distribution Module (temp_laps_prms.f): If the altitude</w:t>
      </w:r>
      <w:r w:rsidR="007643A1">
        <w:rPr>
          <w:rStyle w:val="Strong"/>
          <w:b w:val="0"/>
          <w:sz w:val="24"/>
        </w:rPr>
        <w:t>s</w:t>
      </w:r>
      <w:r w:rsidR="005B42BE">
        <w:rPr>
          <w:rStyle w:val="Strong"/>
          <w:b w:val="0"/>
          <w:sz w:val="24"/>
        </w:rPr>
        <w:t xml:space="preserve"> </w:t>
      </w:r>
      <w:r w:rsidRPr="0001391C">
        <w:rPr>
          <w:rStyle w:val="Strong"/>
          <w:b w:val="0"/>
          <w:sz w:val="24"/>
        </w:rPr>
        <w:t xml:space="preserve">of the temperature-measurement stations used to compute lapse rates are equal, the code sets the difference to 1.0 in units based on the value of </w:t>
      </w:r>
      <w:r w:rsidRPr="005B42BE">
        <w:rPr>
          <w:rStyle w:val="Strong"/>
          <w:sz w:val="24"/>
        </w:rPr>
        <w:t>elev_units</w:t>
      </w:r>
      <w:r w:rsidRPr="0001391C">
        <w:rPr>
          <w:rStyle w:val="Strong"/>
          <w:b w:val="0"/>
          <w:sz w:val="24"/>
        </w:rPr>
        <w:t>. This was done to avoid divide by zero.</w:t>
      </w:r>
    </w:p>
    <w:p w14:paraId="4F0783AE" w14:textId="77777777" w:rsidR="0001391C" w:rsidRPr="0001391C" w:rsidRDefault="0001391C" w:rsidP="0001391C">
      <w:pPr>
        <w:rPr>
          <w:rStyle w:val="Strong"/>
          <w:b w:val="0"/>
          <w:sz w:val="24"/>
        </w:rPr>
      </w:pPr>
      <w:r w:rsidRPr="0001391C">
        <w:rPr>
          <w:rStyle w:val="Strong"/>
          <w:b w:val="0"/>
          <w:sz w:val="24"/>
        </w:rPr>
        <w:t xml:space="preserve">  </w:t>
      </w:r>
    </w:p>
    <w:p w14:paraId="6E538911" w14:textId="77777777" w:rsidR="0001391C" w:rsidRPr="0001391C" w:rsidRDefault="0001391C" w:rsidP="0001391C">
      <w:pPr>
        <w:rPr>
          <w:rStyle w:val="Strong"/>
          <w:b w:val="0"/>
          <w:sz w:val="24"/>
        </w:rPr>
      </w:pPr>
      <w:r w:rsidRPr="0001391C">
        <w:rPr>
          <w:rStyle w:val="Strong"/>
          <w:b w:val="0"/>
          <w:sz w:val="24"/>
        </w:rPr>
        <w:t xml:space="preserve">Precipitation-Distribution Modules (precip_prms.f, precip_laps_prms.f, precip_dist2_prms, </w:t>
      </w:r>
      <w:proofErr w:type="gramStart"/>
      <w:r w:rsidRPr="0001391C">
        <w:rPr>
          <w:rStyle w:val="Strong"/>
          <w:b w:val="0"/>
          <w:sz w:val="24"/>
        </w:rPr>
        <w:t>xyz</w:t>
      </w:r>
      <w:proofErr w:type="gramEnd"/>
      <w:r w:rsidRPr="0001391C">
        <w:rPr>
          <w:rStyle w:val="Strong"/>
          <w:b w:val="0"/>
          <w:sz w:val="24"/>
        </w:rPr>
        <w:t xml:space="preserve">_dist.f): If the computed maximum and minimum air </w:t>
      </w:r>
      <w:r w:rsidR="005B42BE">
        <w:rPr>
          <w:rStyle w:val="Strong"/>
          <w:b w:val="0"/>
          <w:sz w:val="24"/>
        </w:rPr>
        <w:t>t</w:t>
      </w:r>
      <w:r w:rsidRPr="0001391C">
        <w:rPr>
          <w:rStyle w:val="Strong"/>
          <w:b w:val="0"/>
          <w:sz w:val="24"/>
        </w:rPr>
        <w:t>emperatures</w:t>
      </w:r>
      <w:r w:rsidR="005B42BE">
        <w:rPr>
          <w:rStyle w:val="Strong"/>
          <w:b w:val="0"/>
          <w:sz w:val="24"/>
        </w:rPr>
        <w:t xml:space="preserve"> </w:t>
      </w:r>
      <w:r w:rsidRPr="0001391C">
        <w:rPr>
          <w:rStyle w:val="Strong"/>
          <w:b w:val="0"/>
          <w:sz w:val="24"/>
        </w:rPr>
        <w:t>are equal, the difference is set to 0.01 degrees Fahrenheit. Also, for module</w:t>
      </w:r>
      <w:r w:rsidR="005B42BE">
        <w:rPr>
          <w:rStyle w:val="Strong"/>
          <w:b w:val="0"/>
          <w:sz w:val="24"/>
        </w:rPr>
        <w:t xml:space="preserve"> </w:t>
      </w:r>
      <w:r w:rsidRPr="0001391C">
        <w:rPr>
          <w:rStyle w:val="Strong"/>
          <w:b w:val="0"/>
          <w:sz w:val="24"/>
        </w:rPr>
        <w:t>precip_laps_prms.f, if the altitude</w:t>
      </w:r>
      <w:r w:rsidR="007643A1">
        <w:rPr>
          <w:rStyle w:val="Strong"/>
          <w:b w:val="0"/>
          <w:sz w:val="24"/>
        </w:rPr>
        <w:t>s</w:t>
      </w:r>
      <w:r w:rsidRPr="0001391C">
        <w:rPr>
          <w:rStyle w:val="Strong"/>
          <w:b w:val="0"/>
          <w:sz w:val="24"/>
        </w:rPr>
        <w:t xml:space="preserve"> of </w:t>
      </w:r>
      <w:r w:rsidR="005B42BE" w:rsidRPr="0001391C">
        <w:rPr>
          <w:rStyle w:val="Strong"/>
          <w:b w:val="0"/>
          <w:sz w:val="24"/>
        </w:rPr>
        <w:t>precipitation</w:t>
      </w:r>
      <w:r w:rsidRPr="0001391C">
        <w:rPr>
          <w:rStyle w:val="Strong"/>
          <w:b w:val="0"/>
          <w:sz w:val="24"/>
        </w:rPr>
        <w:t xml:space="preserve"> measurement stations used to</w:t>
      </w:r>
      <w:r w:rsidR="005B42BE">
        <w:rPr>
          <w:rStyle w:val="Strong"/>
          <w:b w:val="0"/>
          <w:sz w:val="24"/>
        </w:rPr>
        <w:t xml:space="preserve"> </w:t>
      </w:r>
      <w:r w:rsidRPr="0001391C">
        <w:rPr>
          <w:rStyle w:val="Strong"/>
          <w:b w:val="0"/>
          <w:sz w:val="24"/>
        </w:rPr>
        <w:t xml:space="preserve">compute lapse rates are equal, the code sets the difference to 1.0 in units based on the value of </w:t>
      </w:r>
      <w:r w:rsidRPr="005B42BE">
        <w:rPr>
          <w:rStyle w:val="Strong"/>
          <w:sz w:val="24"/>
        </w:rPr>
        <w:t>elev_units</w:t>
      </w:r>
      <w:r w:rsidRPr="0001391C">
        <w:rPr>
          <w:rStyle w:val="Strong"/>
          <w:b w:val="0"/>
          <w:sz w:val="24"/>
        </w:rPr>
        <w:t>. This was done to avoid divide by zero.</w:t>
      </w:r>
    </w:p>
    <w:p w14:paraId="15BE4FBC" w14:textId="77777777" w:rsidR="0001391C" w:rsidRPr="0001391C" w:rsidRDefault="0001391C" w:rsidP="0001391C">
      <w:pPr>
        <w:rPr>
          <w:rStyle w:val="Strong"/>
          <w:b w:val="0"/>
          <w:sz w:val="24"/>
        </w:rPr>
      </w:pPr>
    </w:p>
    <w:p w14:paraId="41058AD5" w14:textId="77777777" w:rsidR="0001391C" w:rsidRPr="0001391C" w:rsidRDefault="0001391C" w:rsidP="0001391C">
      <w:pPr>
        <w:rPr>
          <w:rStyle w:val="Strong"/>
          <w:b w:val="0"/>
          <w:sz w:val="24"/>
        </w:rPr>
      </w:pPr>
      <w:r w:rsidRPr="007643A1">
        <w:rPr>
          <w:rStyle w:val="Strong"/>
          <w:sz w:val="24"/>
        </w:rPr>
        <w:t>MODFLOW Packages</w:t>
      </w:r>
      <w:r w:rsidRPr="0001391C">
        <w:rPr>
          <w:rStyle w:val="Strong"/>
          <w:b w:val="0"/>
          <w:sz w:val="24"/>
        </w:rPr>
        <w:t>:</w:t>
      </w:r>
    </w:p>
    <w:p w14:paraId="0CABD550" w14:textId="77777777" w:rsidR="0001391C" w:rsidRPr="0001391C" w:rsidRDefault="0001391C" w:rsidP="0001391C">
      <w:pPr>
        <w:rPr>
          <w:rStyle w:val="Strong"/>
          <w:b w:val="0"/>
          <w:sz w:val="24"/>
        </w:rPr>
      </w:pPr>
    </w:p>
    <w:p w14:paraId="37231FED" w14:textId="77777777" w:rsidR="0001391C" w:rsidRPr="0001391C" w:rsidRDefault="0001391C" w:rsidP="0001391C">
      <w:pPr>
        <w:rPr>
          <w:rStyle w:val="Strong"/>
          <w:b w:val="0"/>
          <w:sz w:val="24"/>
        </w:rPr>
      </w:pPr>
      <w:r w:rsidRPr="0001391C">
        <w:rPr>
          <w:rStyle w:val="Strong"/>
          <w:b w:val="0"/>
          <w:sz w:val="24"/>
        </w:rPr>
        <w:t xml:space="preserve">Lake </w:t>
      </w:r>
      <w:r w:rsidR="005B42BE" w:rsidRPr="0001391C">
        <w:rPr>
          <w:rStyle w:val="Strong"/>
          <w:b w:val="0"/>
          <w:sz w:val="24"/>
        </w:rPr>
        <w:t>Package</w:t>
      </w:r>
      <w:r w:rsidRPr="0001391C">
        <w:rPr>
          <w:rStyle w:val="Strong"/>
          <w:b w:val="0"/>
          <w:sz w:val="24"/>
        </w:rPr>
        <w:t xml:space="preserve"> (gwf2lak7.f): Corrected two bugs. The first caused the package to</w:t>
      </w:r>
      <w:r w:rsidR="005B42BE">
        <w:rPr>
          <w:rStyle w:val="Strong"/>
          <w:b w:val="0"/>
          <w:sz w:val="24"/>
        </w:rPr>
        <w:t xml:space="preserve"> </w:t>
      </w:r>
      <w:r w:rsidRPr="0001391C">
        <w:rPr>
          <w:rStyle w:val="Strong"/>
          <w:b w:val="0"/>
          <w:sz w:val="24"/>
        </w:rPr>
        <w:t xml:space="preserve">incorrectly set the uppermost active cell beneath a lake cell to </w:t>
      </w:r>
      <w:r w:rsidRPr="005B42BE">
        <w:rPr>
          <w:rStyle w:val="Strong"/>
          <w:sz w:val="24"/>
        </w:rPr>
        <w:t>NLAY</w:t>
      </w:r>
      <w:r w:rsidRPr="0001391C">
        <w:rPr>
          <w:rStyle w:val="Strong"/>
          <w:b w:val="0"/>
          <w:sz w:val="24"/>
        </w:rPr>
        <w:t>. The second</w:t>
      </w:r>
      <w:r w:rsidR="005B42BE">
        <w:rPr>
          <w:rStyle w:val="Strong"/>
          <w:b w:val="0"/>
          <w:sz w:val="24"/>
        </w:rPr>
        <w:t xml:space="preserve"> </w:t>
      </w:r>
      <w:r w:rsidRPr="0001391C">
        <w:rPr>
          <w:rStyle w:val="Strong"/>
          <w:b w:val="0"/>
          <w:sz w:val="24"/>
        </w:rPr>
        <w:t>occurred in the calculation of outflow to a stream for specified outflow</w:t>
      </w:r>
      <w:r w:rsidR="005B42BE">
        <w:rPr>
          <w:rStyle w:val="Strong"/>
          <w:b w:val="0"/>
          <w:sz w:val="24"/>
        </w:rPr>
        <w:t xml:space="preserve"> </w:t>
      </w:r>
      <w:r w:rsidRPr="0001391C">
        <w:rPr>
          <w:rStyle w:val="Strong"/>
          <w:b w:val="0"/>
          <w:sz w:val="24"/>
        </w:rPr>
        <w:t>diversions; the lake stage was not being set correctly.</w:t>
      </w:r>
    </w:p>
    <w:p w14:paraId="598C93F9" w14:textId="77777777" w:rsidR="0001391C" w:rsidRPr="0001391C" w:rsidRDefault="0001391C" w:rsidP="0001391C">
      <w:pPr>
        <w:rPr>
          <w:rStyle w:val="Strong"/>
          <w:b w:val="0"/>
          <w:sz w:val="24"/>
        </w:rPr>
      </w:pPr>
    </w:p>
    <w:p w14:paraId="01159F3D" w14:textId="77777777" w:rsidR="0001391C" w:rsidRPr="0001391C" w:rsidRDefault="0001391C" w:rsidP="0001391C">
      <w:pPr>
        <w:rPr>
          <w:rStyle w:val="Strong"/>
          <w:b w:val="0"/>
          <w:sz w:val="24"/>
        </w:rPr>
      </w:pPr>
      <w:r w:rsidRPr="0001391C">
        <w:rPr>
          <w:rStyle w:val="Strong"/>
          <w:b w:val="0"/>
          <w:sz w:val="24"/>
        </w:rPr>
        <w:t>Unsaturated-Flow Package (gwf2uzf1.f and gwfuzfmodule.f): Added deallocate</w:t>
      </w:r>
      <w:r w:rsidR="005B42BE">
        <w:rPr>
          <w:rStyle w:val="Strong"/>
          <w:b w:val="0"/>
          <w:sz w:val="24"/>
        </w:rPr>
        <w:t xml:space="preserve"> </w:t>
      </w:r>
      <w:r w:rsidRPr="0001391C">
        <w:rPr>
          <w:rStyle w:val="Strong"/>
          <w:b w:val="0"/>
          <w:sz w:val="24"/>
        </w:rPr>
        <w:t xml:space="preserve">statements for the variables </w:t>
      </w:r>
      <w:r w:rsidRPr="005B42BE">
        <w:rPr>
          <w:rStyle w:val="Strong"/>
          <w:sz w:val="24"/>
        </w:rPr>
        <w:t>CHECKTIME</w:t>
      </w:r>
      <w:r w:rsidRPr="0001391C">
        <w:rPr>
          <w:rStyle w:val="Strong"/>
          <w:b w:val="0"/>
          <w:sz w:val="24"/>
        </w:rPr>
        <w:t xml:space="preserve">, </w:t>
      </w:r>
      <w:r w:rsidRPr="005B42BE">
        <w:rPr>
          <w:rStyle w:val="Strong"/>
          <w:sz w:val="24"/>
        </w:rPr>
        <w:t>MORE</w:t>
      </w:r>
      <w:r w:rsidRPr="0001391C">
        <w:rPr>
          <w:rStyle w:val="Strong"/>
          <w:b w:val="0"/>
          <w:sz w:val="24"/>
        </w:rPr>
        <w:t xml:space="preserve"> and </w:t>
      </w:r>
      <w:r w:rsidRPr="005B42BE">
        <w:rPr>
          <w:rStyle w:val="Strong"/>
          <w:sz w:val="24"/>
        </w:rPr>
        <w:t>LAYNUM</w:t>
      </w:r>
      <w:r w:rsidRPr="0001391C">
        <w:rPr>
          <w:rStyle w:val="Strong"/>
          <w:b w:val="0"/>
          <w:sz w:val="24"/>
        </w:rPr>
        <w:t>. The default value for the</w:t>
      </w:r>
      <w:r w:rsidR="005B42BE">
        <w:rPr>
          <w:rStyle w:val="Strong"/>
          <w:b w:val="0"/>
          <w:sz w:val="24"/>
        </w:rPr>
        <w:t xml:space="preserve"> </w:t>
      </w:r>
      <w:r w:rsidRPr="0001391C">
        <w:rPr>
          <w:rStyle w:val="Strong"/>
          <w:b w:val="0"/>
          <w:sz w:val="24"/>
        </w:rPr>
        <w:t xml:space="preserve">variable </w:t>
      </w:r>
      <w:r w:rsidRPr="005B42BE">
        <w:rPr>
          <w:rStyle w:val="Strong"/>
          <w:sz w:val="24"/>
        </w:rPr>
        <w:t>SURFDEP</w:t>
      </w:r>
      <w:r w:rsidRPr="0001391C">
        <w:rPr>
          <w:rStyle w:val="Strong"/>
          <w:b w:val="0"/>
          <w:sz w:val="24"/>
        </w:rPr>
        <w:t xml:space="preserve"> was changed from 1.0 to 1.0x10-6.</w:t>
      </w:r>
    </w:p>
    <w:p w14:paraId="358A8A3A" w14:textId="77777777" w:rsidR="0001391C" w:rsidRPr="0001391C" w:rsidRDefault="0001391C" w:rsidP="0001391C">
      <w:pPr>
        <w:rPr>
          <w:rStyle w:val="Strong"/>
          <w:b w:val="0"/>
          <w:sz w:val="24"/>
        </w:rPr>
      </w:pPr>
    </w:p>
    <w:p w14:paraId="1EE5AD36" w14:textId="77777777" w:rsidR="0001391C" w:rsidRPr="0001391C" w:rsidRDefault="0001391C" w:rsidP="0001391C">
      <w:pPr>
        <w:rPr>
          <w:rStyle w:val="Strong"/>
          <w:b w:val="0"/>
          <w:sz w:val="24"/>
        </w:rPr>
      </w:pPr>
      <w:r w:rsidRPr="0001391C">
        <w:rPr>
          <w:rStyle w:val="Strong"/>
          <w:b w:val="0"/>
          <w:sz w:val="24"/>
        </w:rPr>
        <w:t>Streamflow-Routing Package (gwf2sfr7.f and gwfsfrmodule.f): Modifications were made</w:t>
      </w:r>
      <w:r w:rsidR="005B42BE">
        <w:rPr>
          <w:rStyle w:val="Strong"/>
          <w:b w:val="0"/>
          <w:sz w:val="24"/>
        </w:rPr>
        <w:t xml:space="preserve"> </w:t>
      </w:r>
      <w:r w:rsidRPr="0001391C">
        <w:rPr>
          <w:rStyle w:val="Strong"/>
          <w:b w:val="0"/>
          <w:sz w:val="24"/>
        </w:rPr>
        <w:t>to correct the effects of lakes inundating stream cells. Seepage in inundated stream</w:t>
      </w:r>
      <w:r w:rsidR="005B42BE">
        <w:rPr>
          <w:rStyle w:val="Strong"/>
          <w:b w:val="0"/>
          <w:sz w:val="24"/>
        </w:rPr>
        <w:t xml:space="preserve"> </w:t>
      </w:r>
      <w:r w:rsidRPr="0001391C">
        <w:rPr>
          <w:rStyle w:val="Strong"/>
          <w:b w:val="0"/>
          <w:sz w:val="24"/>
        </w:rPr>
        <w:t xml:space="preserve">cells was not being set to zero in the budget routine. </w:t>
      </w:r>
    </w:p>
    <w:p w14:paraId="6C32C343" w14:textId="77777777" w:rsidR="0001391C" w:rsidRPr="0001391C" w:rsidRDefault="0001391C" w:rsidP="0001391C">
      <w:pPr>
        <w:rPr>
          <w:rStyle w:val="Strong"/>
          <w:b w:val="0"/>
          <w:sz w:val="24"/>
        </w:rPr>
      </w:pPr>
    </w:p>
    <w:p w14:paraId="7279C897" w14:textId="77777777" w:rsidR="0001391C" w:rsidRPr="0001391C" w:rsidRDefault="0001391C" w:rsidP="0001391C">
      <w:pPr>
        <w:rPr>
          <w:rStyle w:val="Strong"/>
          <w:b w:val="0"/>
          <w:sz w:val="24"/>
        </w:rPr>
      </w:pPr>
    </w:p>
    <w:p w14:paraId="45112E62" w14:textId="77777777" w:rsidR="0001391C" w:rsidRPr="004557F9" w:rsidRDefault="0001391C" w:rsidP="0001391C">
      <w:pPr>
        <w:rPr>
          <w:rStyle w:val="Strong"/>
          <w:sz w:val="24"/>
        </w:rPr>
      </w:pPr>
      <w:r w:rsidRPr="004557F9">
        <w:rPr>
          <w:rStyle w:val="Strong"/>
          <w:sz w:val="24"/>
        </w:rPr>
        <w:t>Version 1.1.3 03/01/2011:</w:t>
      </w:r>
    </w:p>
    <w:p w14:paraId="3F2D443D" w14:textId="77777777" w:rsidR="0001391C" w:rsidRPr="0001391C" w:rsidRDefault="0001391C" w:rsidP="0001391C">
      <w:pPr>
        <w:rPr>
          <w:rStyle w:val="Strong"/>
          <w:b w:val="0"/>
          <w:sz w:val="24"/>
        </w:rPr>
      </w:pPr>
    </w:p>
    <w:p w14:paraId="469F9B72" w14:textId="77777777" w:rsidR="0001391C" w:rsidRPr="0001391C" w:rsidRDefault="0001391C" w:rsidP="0001391C">
      <w:pPr>
        <w:rPr>
          <w:rStyle w:val="Strong"/>
          <w:b w:val="0"/>
          <w:sz w:val="24"/>
        </w:rPr>
      </w:pPr>
      <w:r w:rsidRPr="0001391C">
        <w:rPr>
          <w:rStyle w:val="Strong"/>
          <w:b w:val="0"/>
          <w:sz w:val="24"/>
        </w:rPr>
        <w:t>This version of GSFLOW is based on MODFLOW-2005 version 1.8. Users are encouraged</w:t>
      </w:r>
      <w:r w:rsidR="005B42BE">
        <w:rPr>
          <w:rStyle w:val="Strong"/>
          <w:b w:val="0"/>
          <w:sz w:val="24"/>
        </w:rPr>
        <w:t xml:space="preserve"> </w:t>
      </w:r>
      <w:r w:rsidRPr="0001391C">
        <w:rPr>
          <w:rStyle w:val="Strong"/>
          <w:b w:val="0"/>
          <w:sz w:val="24"/>
        </w:rPr>
        <w:t>to review the release materials for MODFLOW-2005 for a full description of updates</w:t>
      </w:r>
      <w:r w:rsidR="005B42BE">
        <w:rPr>
          <w:rStyle w:val="Strong"/>
          <w:b w:val="0"/>
          <w:sz w:val="24"/>
        </w:rPr>
        <w:t xml:space="preserve"> </w:t>
      </w:r>
      <w:r w:rsidRPr="0001391C">
        <w:rPr>
          <w:rStyle w:val="Strong"/>
          <w:b w:val="0"/>
          <w:sz w:val="24"/>
        </w:rPr>
        <w:t>made for version 1.8. This version of GSFLOW includes (1) the new Grid Report</w:t>
      </w:r>
      <w:r w:rsidR="005B42BE">
        <w:rPr>
          <w:rStyle w:val="Strong"/>
          <w:b w:val="0"/>
          <w:sz w:val="24"/>
        </w:rPr>
        <w:t xml:space="preserve"> </w:t>
      </w:r>
      <w:r w:rsidRPr="0001391C">
        <w:rPr>
          <w:rStyle w:val="Strong"/>
          <w:b w:val="0"/>
          <w:sz w:val="24"/>
        </w:rPr>
        <w:t>Module, (2) enhanced input options for the PRMS Parameter File, (3) a new option</w:t>
      </w:r>
      <w:r w:rsidR="005B42BE">
        <w:rPr>
          <w:rStyle w:val="Strong"/>
          <w:b w:val="0"/>
          <w:sz w:val="24"/>
        </w:rPr>
        <w:t xml:space="preserve"> </w:t>
      </w:r>
      <w:r w:rsidRPr="0001391C">
        <w:rPr>
          <w:rStyle w:val="Strong"/>
          <w:b w:val="0"/>
          <w:sz w:val="24"/>
        </w:rPr>
        <w:t xml:space="preserve">for the SFR2 Package to specify streamflows to simulated stream segments in </w:t>
      </w:r>
      <w:r w:rsidR="005B42BE">
        <w:rPr>
          <w:rStyle w:val="Strong"/>
          <w:b w:val="0"/>
          <w:sz w:val="24"/>
        </w:rPr>
        <w:t xml:space="preserve"> </w:t>
      </w:r>
      <w:r w:rsidRPr="0001391C">
        <w:rPr>
          <w:rStyle w:val="Strong"/>
          <w:b w:val="0"/>
          <w:sz w:val="24"/>
        </w:rPr>
        <w:t>tabular files that are external to the SFR2 main input file, and (4) several</w:t>
      </w:r>
      <w:r w:rsidR="005B42BE">
        <w:rPr>
          <w:rStyle w:val="Strong"/>
          <w:b w:val="0"/>
          <w:sz w:val="24"/>
        </w:rPr>
        <w:t xml:space="preserve"> </w:t>
      </w:r>
      <w:r w:rsidRPr="0001391C">
        <w:rPr>
          <w:rStyle w:val="Strong"/>
          <w:b w:val="0"/>
          <w:sz w:val="24"/>
        </w:rPr>
        <w:t>other smaller modifications and enhancements. All of the updates are described</w:t>
      </w:r>
      <w:r w:rsidR="005B42BE">
        <w:rPr>
          <w:rStyle w:val="Strong"/>
          <w:b w:val="0"/>
          <w:sz w:val="24"/>
        </w:rPr>
        <w:t xml:space="preserve"> </w:t>
      </w:r>
      <w:r w:rsidRPr="0001391C">
        <w:rPr>
          <w:rStyle w:val="Strong"/>
          <w:b w:val="0"/>
          <w:sz w:val="24"/>
        </w:rPr>
        <w:t>in the file 'GSFLOW_v1.1.3_Updates.pdf' provided in the .\doc\GSFLOW subdirectory.</w:t>
      </w:r>
      <w:r w:rsidR="005B42BE">
        <w:rPr>
          <w:rStyle w:val="Strong"/>
          <w:b w:val="0"/>
          <w:sz w:val="24"/>
        </w:rPr>
        <w:t xml:space="preserve"> </w:t>
      </w:r>
      <w:r w:rsidRPr="0001391C">
        <w:rPr>
          <w:rStyle w:val="Strong"/>
          <w:b w:val="0"/>
          <w:sz w:val="24"/>
        </w:rPr>
        <w:t>Revised input instructions for the SFR2 Package (for use with GSFLOW) are provided</w:t>
      </w:r>
      <w:r w:rsidR="005B42BE">
        <w:rPr>
          <w:rStyle w:val="Strong"/>
          <w:b w:val="0"/>
          <w:sz w:val="24"/>
        </w:rPr>
        <w:t xml:space="preserve"> </w:t>
      </w:r>
      <w:r w:rsidRPr="0001391C">
        <w:rPr>
          <w:rStyle w:val="Strong"/>
          <w:b w:val="0"/>
          <w:sz w:val="24"/>
        </w:rPr>
        <w:t>in file 'SFR2_for_GSFLOW_v1.1.3.pdf' in the same directory. The Appendix 1 tables</w:t>
      </w:r>
      <w:r w:rsidR="005B42BE">
        <w:rPr>
          <w:rStyle w:val="Strong"/>
          <w:b w:val="0"/>
          <w:sz w:val="24"/>
        </w:rPr>
        <w:t xml:space="preserve"> </w:t>
      </w:r>
      <w:r w:rsidRPr="0001391C">
        <w:rPr>
          <w:rStyle w:val="Strong"/>
          <w:b w:val="0"/>
          <w:sz w:val="24"/>
        </w:rPr>
        <w:t>('Appendix1_Tables_v1.1.3.pdf') also have been updated for the new Grid Report</w:t>
      </w:r>
      <w:r w:rsidR="005B42BE">
        <w:rPr>
          <w:rStyle w:val="Strong"/>
          <w:b w:val="0"/>
          <w:sz w:val="24"/>
        </w:rPr>
        <w:t xml:space="preserve"> </w:t>
      </w:r>
      <w:r w:rsidRPr="0001391C">
        <w:rPr>
          <w:rStyle w:val="Strong"/>
          <w:b w:val="0"/>
          <w:sz w:val="24"/>
        </w:rPr>
        <w:t>Module. Users are encouraged to review the updated documents.</w:t>
      </w:r>
    </w:p>
    <w:p w14:paraId="741B4299" w14:textId="77777777" w:rsidR="0001391C" w:rsidRDefault="0001391C" w:rsidP="0001391C">
      <w:pPr>
        <w:rPr>
          <w:rStyle w:val="Strong"/>
          <w:b w:val="0"/>
          <w:sz w:val="24"/>
        </w:rPr>
      </w:pPr>
    </w:p>
    <w:p w14:paraId="54D6CDC9" w14:textId="77777777" w:rsidR="005B42BE" w:rsidRPr="0001391C" w:rsidRDefault="005B42BE" w:rsidP="0001391C">
      <w:pPr>
        <w:rPr>
          <w:rStyle w:val="Strong"/>
          <w:b w:val="0"/>
          <w:sz w:val="24"/>
        </w:rPr>
      </w:pPr>
    </w:p>
    <w:p w14:paraId="4FA16891" w14:textId="77777777" w:rsidR="0001391C" w:rsidRPr="004557F9" w:rsidRDefault="0001391C" w:rsidP="0001391C">
      <w:pPr>
        <w:rPr>
          <w:rStyle w:val="Strong"/>
          <w:sz w:val="24"/>
        </w:rPr>
      </w:pPr>
      <w:r w:rsidRPr="004557F9">
        <w:rPr>
          <w:rStyle w:val="Strong"/>
          <w:sz w:val="24"/>
        </w:rPr>
        <w:t>Version 1.1.2 07/23/2010:</w:t>
      </w:r>
    </w:p>
    <w:p w14:paraId="7E3566A0" w14:textId="77777777" w:rsidR="0001391C" w:rsidRPr="0001391C" w:rsidRDefault="0001391C" w:rsidP="0001391C">
      <w:pPr>
        <w:rPr>
          <w:rStyle w:val="Strong"/>
          <w:b w:val="0"/>
          <w:sz w:val="24"/>
        </w:rPr>
      </w:pPr>
    </w:p>
    <w:p w14:paraId="61AF142A" w14:textId="77777777" w:rsidR="0001391C" w:rsidRPr="0001391C" w:rsidRDefault="0001391C" w:rsidP="0001391C">
      <w:pPr>
        <w:rPr>
          <w:rStyle w:val="Strong"/>
          <w:b w:val="0"/>
          <w:sz w:val="24"/>
        </w:rPr>
      </w:pPr>
      <w:r w:rsidRPr="0001391C">
        <w:rPr>
          <w:rStyle w:val="Strong"/>
          <w:b w:val="0"/>
          <w:sz w:val="24"/>
        </w:rPr>
        <w:lastRenderedPageBreak/>
        <w:t>This version of GSFLOW is based on MODFLOW-2005 version 1.8. Users are encouraged</w:t>
      </w:r>
      <w:r w:rsidR="005B42BE">
        <w:rPr>
          <w:rStyle w:val="Strong"/>
          <w:b w:val="0"/>
          <w:sz w:val="24"/>
        </w:rPr>
        <w:t xml:space="preserve"> </w:t>
      </w:r>
      <w:r w:rsidRPr="0001391C">
        <w:rPr>
          <w:rStyle w:val="Strong"/>
          <w:b w:val="0"/>
          <w:sz w:val="24"/>
        </w:rPr>
        <w:t>to review the release materials for MODFLOW-2005 for a full description of updates</w:t>
      </w:r>
      <w:r w:rsidR="005B42BE">
        <w:rPr>
          <w:rStyle w:val="Strong"/>
          <w:b w:val="0"/>
          <w:sz w:val="24"/>
        </w:rPr>
        <w:t xml:space="preserve"> </w:t>
      </w:r>
      <w:r w:rsidRPr="0001391C">
        <w:rPr>
          <w:rStyle w:val="Strong"/>
          <w:b w:val="0"/>
          <w:sz w:val="24"/>
        </w:rPr>
        <w:t>made for version 1.8.</w:t>
      </w:r>
    </w:p>
    <w:p w14:paraId="14A57BD5" w14:textId="77777777" w:rsidR="0001391C" w:rsidRPr="0001391C" w:rsidRDefault="0001391C" w:rsidP="0001391C">
      <w:pPr>
        <w:rPr>
          <w:rStyle w:val="Strong"/>
          <w:b w:val="0"/>
          <w:sz w:val="24"/>
        </w:rPr>
      </w:pPr>
    </w:p>
    <w:p w14:paraId="2B8C556D" w14:textId="77777777" w:rsidR="0001391C" w:rsidRPr="0001391C" w:rsidRDefault="007643A1" w:rsidP="0001391C">
      <w:pPr>
        <w:rPr>
          <w:rStyle w:val="Strong"/>
          <w:b w:val="0"/>
          <w:sz w:val="24"/>
        </w:rPr>
      </w:pPr>
      <w:r w:rsidRPr="007643A1">
        <w:rPr>
          <w:rStyle w:val="Strong"/>
          <w:b w:val="0"/>
          <w:sz w:val="24"/>
        </w:rPr>
        <w:t>Documentation I</w:t>
      </w:r>
      <w:r w:rsidR="0001391C" w:rsidRPr="007643A1">
        <w:rPr>
          <w:rStyle w:val="Strong"/>
          <w:b w:val="0"/>
          <w:sz w:val="24"/>
        </w:rPr>
        <w:t>ssues</w:t>
      </w:r>
      <w:r w:rsidR="0001391C" w:rsidRPr="0001391C">
        <w:rPr>
          <w:rStyle w:val="Strong"/>
          <w:b w:val="0"/>
          <w:sz w:val="24"/>
        </w:rPr>
        <w:t>:</w:t>
      </w:r>
    </w:p>
    <w:p w14:paraId="41B5EF2B" w14:textId="77777777" w:rsidR="0001391C" w:rsidRPr="0001391C" w:rsidRDefault="0001391C" w:rsidP="0001391C">
      <w:pPr>
        <w:rPr>
          <w:rStyle w:val="Strong"/>
          <w:b w:val="0"/>
          <w:sz w:val="24"/>
        </w:rPr>
      </w:pPr>
      <w:r w:rsidRPr="0001391C">
        <w:rPr>
          <w:rStyle w:val="Strong"/>
          <w:b w:val="0"/>
          <w:sz w:val="24"/>
        </w:rPr>
        <w:t>1. A new version of PRMSmanual.pdf was added to the 'doc' subdirectory to replace</w:t>
      </w:r>
      <w:r w:rsidR="005B42BE">
        <w:rPr>
          <w:rStyle w:val="Strong"/>
          <w:b w:val="0"/>
          <w:sz w:val="24"/>
        </w:rPr>
        <w:t xml:space="preserve"> </w:t>
      </w:r>
      <w:r w:rsidRPr="0001391C">
        <w:rPr>
          <w:rStyle w:val="Strong"/>
          <w:b w:val="0"/>
          <w:sz w:val="24"/>
        </w:rPr>
        <w:t>the previous, corrupted version.</w:t>
      </w:r>
    </w:p>
    <w:p w14:paraId="7BA523C7" w14:textId="77777777" w:rsidR="0001391C" w:rsidRPr="0001391C" w:rsidRDefault="0001391C" w:rsidP="0001391C">
      <w:pPr>
        <w:rPr>
          <w:rStyle w:val="Strong"/>
          <w:b w:val="0"/>
          <w:sz w:val="24"/>
        </w:rPr>
      </w:pPr>
      <w:r w:rsidRPr="0001391C">
        <w:rPr>
          <w:rStyle w:val="Strong"/>
          <w:b w:val="0"/>
          <w:sz w:val="24"/>
        </w:rPr>
        <w:t>2. An updated version of Appendix1_Tables_v1.1.pdf has been added to the 'doc\GSFLOW' subdirectory with the following changes:</w:t>
      </w:r>
    </w:p>
    <w:p w14:paraId="095A7D5C" w14:textId="77777777" w:rsidR="0001391C" w:rsidRPr="0001391C" w:rsidRDefault="0001391C" w:rsidP="005B42BE">
      <w:pPr>
        <w:ind w:firstLine="720"/>
        <w:rPr>
          <w:rStyle w:val="Strong"/>
          <w:b w:val="0"/>
          <w:sz w:val="24"/>
        </w:rPr>
      </w:pPr>
      <w:proofErr w:type="gramStart"/>
      <w:r w:rsidRPr="0001391C">
        <w:rPr>
          <w:rStyle w:val="Strong"/>
          <w:b w:val="0"/>
          <w:sz w:val="24"/>
        </w:rPr>
        <w:t>a</w:t>
      </w:r>
      <w:proofErr w:type="gramEnd"/>
      <w:r w:rsidRPr="0001391C">
        <w:rPr>
          <w:rStyle w:val="Strong"/>
          <w:b w:val="0"/>
          <w:sz w:val="24"/>
        </w:rPr>
        <w:t xml:space="preserve">. Table A1-19 (Soil-Zone Module): parameters </w:t>
      </w:r>
      <w:r w:rsidRPr="005B42BE">
        <w:rPr>
          <w:rStyle w:val="Strong"/>
          <w:sz w:val="24"/>
        </w:rPr>
        <w:t>ssr2gw_exp</w:t>
      </w:r>
      <w:r w:rsidRPr="0001391C">
        <w:rPr>
          <w:rStyle w:val="Strong"/>
          <w:b w:val="0"/>
          <w:sz w:val="24"/>
        </w:rPr>
        <w:t xml:space="preserve">, </w:t>
      </w:r>
      <w:r w:rsidRPr="005B42BE">
        <w:rPr>
          <w:rStyle w:val="Strong"/>
          <w:sz w:val="24"/>
        </w:rPr>
        <w:t>ssr2gw_rate</w:t>
      </w:r>
      <w:r w:rsidRPr="0001391C">
        <w:rPr>
          <w:rStyle w:val="Strong"/>
          <w:b w:val="0"/>
          <w:sz w:val="24"/>
        </w:rPr>
        <w:t xml:space="preserve">, and </w:t>
      </w:r>
      <w:r w:rsidRPr="005B42BE">
        <w:rPr>
          <w:rStyle w:val="Strong"/>
          <w:sz w:val="24"/>
        </w:rPr>
        <w:t>ssstor_init</w:t>
      </w:r>
      <w:r w:rsidRPr="0001391C">
        <w:rPr>
          <w:rStyle w:val="Strong"/>
          <w:b w:val="0"/>
          <w:sz w:val="24"/>
        </w:rPr>
        <w:t xml:space="preserve"> can only have the dimension </w:t>
      </w:r>
      <w:r w:rsidRPr="005B42BE">
        <w:rPr>
          <w:rStyle w:val="Strong"/>
          <w:sz w:val="24"/>
        </w:rPr>
        <w:t>nssr</w:t>
      </w:r>
      <w:r w:rsidRPr="0001391C">
        <w:rPr>
          <w:rStyle w:val="Strong"/>
          <w:b w:val="0"/>
          <w:sz w:val="24"/>
        </w:rPr>
        <w:t xml:space="preserve">. Thus, delete "or </w:t>
      </w:r>
      <w:r w:rsidRPr="005B42BE">
        <w:rPr>
          <w:rStyle w:val="Strong"/>
          <w:sz w:val="24"/>
        </w:rPr>
        <w:t>nhrucell</w:t>
      </w:r>
      <w:r w:rsidRPr="0001391C">
        <w:rPr>
          <w:rStyle w:val="Strong"/>
          <w:b w:val="0"/>
          <w:sz w:val="24"/>
        </w:rPr>
        <w:t xml:space="preserve">" from the dimension column. Also, parameter </w:t>
      </w:r>
      <w:r w:rsidRPr="005B42BE">
        <w:rPr>
          <w:rStyle w:val="Strong"/>
          <w:sz w:val="24"/>
        </w:rPr>
        <w:t>ssrmax_coef</w:t>
      </w:r>
      <w:r w:rsidRPr="0001391C">
        <w:rPr>
          <w:rStyle w:val="Strong"/>
          <w:b w:val="0"/>
          <w:sz w:val="24"/>
        </w:rPr>
        <w:t xml:space="preserve"> is no longer used and should be removed from Parameter Files. (Table A1-18 in the GSFLOW manual, USGS TM6-D1 should also be updated.)</w:t>
      </w:r>
    </w:p>
    <w:p w14:paraId="6F87F3D5" w14:textId="77777777" w:rsidR="0001391C" w:rsidRPr="0001391C" w:rsidRDefault="0001391C" w:rsidP="005B42BE">
      <w:pPr>
        <w:ind w:firstLine="720"/>
        <w:rPr>
          <w:rStyle w:val="Strong"/>
          <w:b w:val="0"/>
          <w:sz w:val="24"/>
        </w:rPr>
      </w:pPr>
      <w:r w:rsidRPr="0001391C">
        <w:rPr>
          <w:rStyle w:val="Strong"/>
          <w:b w:val="0"/>
          <w:sz w:val="24"/>
        </w:rPr>
        <w:t>b. Table A1-4: Dimensions one, nmonths, and ndays no longer need to be specified in a GSFLOW Parameter File. (Table A1-4 in USGS TM6-D1 should also be updated.)</w:t>
      </w:r>
    </w:p>
    <w:p w14:paraId="4DA2222C" w14:textId="77777777" w:rsidR="0001391C" w:rsidRPr="0001391C" w:rsidRDefault="0001391C" w:rsidP="0001391C">
      <w:pPr>
        <w:rPr>
          <w:rStyle w:val="Strong"/>
          <w:b w:val="0"/>
          <w:sz w:val="24"/>
        </w:rPr>
      </w:pPr>
    </w:p>
    <w:p w14:paraId="6005CC1F" w14:textId="77777777" w:rsidR="0001391C" w:rsidRPr="0001391C" w:rsidRDefault="0001391C" w:rsidP="0001391C">
      <w:pPr>
        <w:rPr>
          <w:rStyle w:val="Strong"/>
          <w:b w:val="0"/>
          <w:sz w:val="24"/>
        </w:rPr>
      </w:pPr>
      <w:r w:rsidRPr="0001391C">
        <w:rPr>
          <w:rStyle w:val="Strong"/>
          <w:b w:val="0"/>
          <w:sz w:val="24"/>
        </w:rPr>
        <w:t xml:space="preserve">Note on dimension parameters </w:t>
      </w:r>
      <w:r w:rsidRPr="005B42BE">
        <w:rPr>
          <w:rStyle w:val="Strong"/>
          <w:sz w:val="24"/>
        </w:rPr>
        <w:t>nhru</w:t>
      </w:r>
      <w:r w:rsidRPr="0001391C">
        <w:rPr>
          <w:rStyle w:val="Strong"/>
          <w:b w:val="0"/>
          <w:sz w:val="24"/>
        </w:rPr>
        <w:t xml:space="preserve">, </w:t>
      </w:r>
      <w:r w:rsidRPr="005B42BE">
        <w:rPr>
          <w:rStyle w:val="Strong"/>
          <w:sz w:val="24"/>
        </w:rPr>
        <w:t>nssr</w:t>
      </w:r>
      <w:r w:rsidRPr="0001391C">
        <w:rPr>
          <w:rStyle w:val="Strong"/>
          <w:b w:val="0"/>
          <w:sz w:val="24"/>
        </w:rPr>
        <w:t xml:space="preserve">, and </w:t>
      </w:r>
      <w:r w:rsidRPr="005B42BE">
        <w:rPr>
          <w:rStyle w:val="Strong"/>
          <w:sz w:val="24"/>
        </w:rPr>
        <w:t>ngw</w:t>
      </w:r>
      <w:r w:rsidRPr="0001391C">
        <w:rPr>
          <w:rStyle w:val="Strong"/>
          <w:b w:val="0"/>
          <w:sz w:val="24"/>
        </w:rPr>
        <w:t>:</w:t>
      </w:r>
    </w:p>
    <w:p w14:paraId="5974AECE" w14:textId="77777777" w:rsidR="0001391C" w:rsidRPr="0001391C" w:rsidRDefault="0001391C" w:rsidP="0001391C">
      <w:pPr>
        <w:rPr>
          <w:rStyle w:val="Strong"/>
          <w:b w:val="0"/>
          <w:sz w:val="24"/>
        </w:rPr>
      </w:pPr>
      <w:r w:rsidRPr="0001391C">
        <w:rPr>
          <w:rStyle w:val="Strong"/>
          <w:b w:val="0"/>
          <w:sz w:val="24"/>
        </w:rPr>
        <w:t xml:space="preserve">The three dimension parameters </w:t>
      </w:r>
      <w:r w:rsidR="005B42BE" w:rsidRPr="005B42BE">
        <w:rPr>
          <w:rStyle w:val="Strong"/>
          <w:sz w:val="24"/>
        </w:rPr>
        <w:t>nhru</w:t>
      </w:r>
      <w:r w:rsidR="005B42BE" w:rsidRPr="0001391C">
        <w:rPr>
          <w:rStyle w:val="Strong"/>
          <w:b w:val="0"/>
          <w:sz w:val="24"/>
        </w:rPr>
        <w:t xml:space="preserve">, </w:t>
      </w:r>
      <w:r w:rsidR="005B42BE" w:rsidRPr="005B42BE">
        <w:rPr>
          <w:rStyle w:val="Strong"/>
          <w:sz w:val="24"/>
        </w:rPr>
        <w:t>nssr</w:t>
      </w:r>
      <w:r w:rsidR="005B42BE" w:rsidRPr="0001391C">
        <w:rPr>
          <w:rStyle w:val="Strong"/>
          <w:b w:val="0"/>
          <w:sz w:val="24"/>
        </w:rPr>
        <w:t xml:space="preserve">, and </w:t>
      </w:r>
      <w:r w:rsidR="005B42BE" w:rsidRPr="005B42BE">
        <w:rPr>
          <w:rStyle w:val="Strong"/>
          <w:sz w:val="24"/>
        </w:rPr>
        <w:t>ng</w:t>
      </w:r>
      <w:r w:rsidR="005B42BE">
        <w:rPr>
          <w:rStyle w:val="Strong"/>
          <w:sz w:val="24"/>
        </w:rPr>
        <w:t>w</w:t>
      </w:r>
      <w:r w:rsidRPr="0001391C">
        <w:rPr>
          <w:rStyle w:val="Strong"/>
          <w:b w:val="0"/>
          <w:sz w:val="24"/>
        </w:rPr>
        <w:t>, which are specified in the</w:t>
      </w:r>
      <w:r w:rsidR="005B42BE">
        <w:rPr>
          <w:rStyle w:val="Strong"/>
          <w:b w:val="0"/>
          <w:sz w:val="24"/>
        </w:rPr>
        <w:t xml:space="preserve"> </w:t>
      </w:r>
      <w:r w:rsidRPr="0001391C">
        <w:rPr>
          <w:rStyle w:val="Strong"/>
          <w:b w:val="0"/>
          <w:sz w:val="24"/>
        </w:rPr>
        <w:t>dimensions section of the PRMS Parameter File, must all be equal when running</w:t>
      </w:r>
      <w:r w:rsidR="005B42BE">
        <w:rPr>
          <w:rStyle w:val="Strong"/>
          <w:b w:val="0"/>
          <w:sz w:val="24"/>
        </w:rPr>
        <w:t xml:space="preserve"> </w:t>
      </w:r>
      <w:r w:rsidRPr="0001391C">
        <w:rPr>
          <w:rStyle w:val="Strong"/>
          <w:b w:val="0"/>
          <w:sz w:val="24"/>
        </w:rPr>
        <w:t>GSFLOW in either PRMS-only or GSFLOW modes. If the three parameters are not</w:t>
      </w:r>
      <w:r w:rsidR="005B42BE">
        <w:rPr>
          <w:rStyle w:val="Strong"/>
          <w:b w:val="0"/>
          <w:sz w:val="24"/>
        </w:rPr>
        <w:t xml:space="preserve"> </w:t>
      </w:r>
      <w:r w:rsidRPr="0001391C">
        <w:rPr>
          <w:rStyle w:val="Strong"/>
          <w:b w:val="0"/>
          <w:sz w:val="24"/>
        </w:rPr>
        <w:t>equal, a message will be written to</w:t>
      </w:r>
      <w:r w:rsidR="007643A1">
        <w:rPr>
          <w:rStyle w:val="Strong"/>
          <w:b w:val="0"/>
          <w:sz w:val="24"/>
        </w:rPr>
        <w:t xml:space="preserve"> the user's screen and the </w:t>
      </w:r>
      <w:r w:rsidRPr="0001391C">
        <w:rPr>
          <w:rStyle w:val="Strong"/>
          <w:b w:val="0"/>
          <w:sz w:val="24"/>
        </w:rPr>
        <w:t>parameters</w:t>
      </w:r>
      <w:r w:rsidR="005B42BE">
        <w:rPr>
          <w:rStyle w:val="Strong"/>
          <w:b w:val="0"/>
          <w:sz w:val="24"/>
        </w:rPr>
        <w:t xml:space="preserve"> </w:t>
      </w:r>
      <w:r w:rsidRPr="0001391C">
        <w:rPr>
          <w:rStyle w:val="Strong"/>
          <w:b w:val="0"/>
          <w:sz w:val="24"/>
        </w:rPr>
        <w:t>will be set equal to one another by the code.</w:t>
      </w:r>
    </w:p>
    <w:p w14:paraId="6C63041A" w14:textId="77777777" w:rsidR="0001391C" w:rsidRPr="0001391C" w:rsidRDefault="0001391C" w:rsidP="0001391C">
      <w:pPr>
        <w:rPr>
          <w:rStyle w:val="Strong"/>
          <w:b w:val="0"/>
          <w:sz w:val="24"/>
        </w:rPr>
      </w:pPr>
    </w:p>
    <w:p w14:paraId="2DA14F89" w14:textId="77777777" w:rsidR="0001391C" w:rsidRPr="0001391C" w:rsidRDefault="0001391C" w:rsidP="0001391C">
      <w:pPr>
        <w:rPr>
          <w:rStyle w:val="Strong"/>
          <w:b w:val="0"/>
          <w:sz w:val="24"/>
        </w:rPr>
      </w:pPr>
      <w:r w:rsidRPr="0001391C">
        <w:rPr>
          <w:rStyle w:val="Strong"/>
          <w:b w:val="0"/>
          <w:sz w:val="24"/>
        </w:rPr>
        <w:t>Unsaturated-Zone Flow Package (gwf2uzf1.f):</w:t>
      </w:r>
    </w:p>
    <w:p w14:paraId="2074F870" w14:textId="77777777" w:rsidR="0001391C" w:rsidRPr="0001391C" w:rsidRDefault="0001391C" w:rsidP="0001391C">
      <w:pPr>
        <w:rPr>
          <w:rStyle w:val="Strong"/>
          <w:b w:val="0"/>
          <w:sz w:val="24"/>
        </w:rPr>
      </w:pPr>
      <w:r w:rsidRPr="0001391C">
        <w:rPr>
          <w:rStyle w:val="Strong"/>
          <w:b w:val="0"/>
          <w:sz w:val="24"/>
        </w:rPr>
        <w:t xml:space="preserve">1. An enhancement was done to increase the internal check made by UZF of the ratio of </w:t>
      </w:r>
      <w:r w:rsidRPr="00AF538F">
        <w:rPr>
          <w:rStyle w:val="Strong"/>
          <w:b w:val="0"/>
          <w:i/>
          <w:sz w:val="24"/>
        </w:rPr>
        <w:t>ROOTDEPTH</w:t>
      </w:r>
      <w:r w:rsidRPr="0001391C">
        <w:rPr>
          <w:rStyle w:val="Strong"/>
          <w:b w:val="0"/>
          <w:sz w:val="24"/>
        </w:rPr>
        <w:t xml:space="preserve"> to the thickness of the cell from 0.90 to 0.99.</w:t>
      </w:r>
    </w:p>
    <w:p w14:paraId="426BA6F8" w14:textId="77777777" w:rsidR="0001391C" w:rsidRPr="0001391C" w:rsidRDefault="0001391C" w:rsidP="0001391C">
      <w:pPr>
        <w:rPr>
          <w:rStyle w:val="Strong"/>
          <w:b w:val="0"/>
          <w:sz w:val="24"/>
        </w:rPr>
      </w:pPr>
      <w:r w:rsidRPr="0001391C">
        <w:rPr>
          <w:rStyle w:val="Strong"/>
          <w:b w:val="0"/>
          <w:sz w:val="24"/>
        </w:rPr>
        <w:t xml:space="preserve">2. Fixed memory out-of-bounds bug for array </w:t>
      </w:r>
      <w:r w:rsidRPr="00AF538F">
        <w:rPr>
          <w:rStyle w:val="Strong"/>
          <w:b w:val="0"/>
          <w:i/>
          <w:sz w:val="24"/>
        </w:rPr>
        <w:t>BOTM</w:t>
      </w:r>
      <w:r w:rsidRPr="0001391C">
        <w:rPr>
          <w:rStyle w:val="Strong"/>
          <w:b w:val="0"/>
          <w:sz w:val="24"/>
        </w:rPr>
        <w:t xml:space="preserve"> when </w:t>
      </w:r>
      <w:r w:rsidR="00AF538F" w:rsidRPr="00AF538F">
        <w:rPr>
          <w:rStyle w:val="Strong"/>
          <w:sz w:val="24"/>
        </w:rPr>
        <w:t>IUZFBND</w:t>
      </w:r>
      <w:r w:rsidR="00AF538F" w:rsidRPr="0001391C">
        <w:rPr>
          <w:rStyle w:val="Strong"/>
          <w:b w:val="0"/>
          <w:sz w:val="24"/>
        </w:rPr>
        <w:t xml:space="preserve"> </w:t>
      </w:r>
      <w:r w:rsidRPr="0001391C">
        <w:rPr>
          <w:rStyle w:val="Strong"/>
          <w:b w:val="0"/>
          <w:sz w:val="24"/>
        </w:rPr>
        <w:t xml:space="preserve">was specified as less than zero. This problem was fixed by taking the absolute value of </w:t>
      </w:r>
      <w:r w:rsidRPr="00AF538F">
        <w:rPr>
          <w:rStyle w:val="Strong"/>
          <w:sz w:val="24"/>
        </w:rPr>
        <w:t>IUZFBND</w:t>
      </w:r>
      <w:r w:rsidRPr="0001391C">
        <w:rPr>
          <w:rStyle w:val="Strong"/>
          <w:b w:val="0"/>
          <w:sz w:val="24"/>
        </w:rPr>
        <w:t xml:space="preserve"> when used to access arrays.</w:t>
      </w:r>
    </w:p>
    <w:p w14:paraId="36F16078" w14:textId="77777777" w:rsidR="0001391C" w:rsidRPr="0001391C" w:rsidRDefault="0001391C" w:rsidP="0001391C">
      <w:pPr>
        <w:rPr>
          <w:rStyle w:val="Strong"/>
          <w:b w:val="0"/>
          <w:sz w:val="24"/>
        </w:rPr>
      </w:pPr>
    </w:p>
    <w:p w14:paraId="650EB668" w14:textId="77777777" w:rsidR="0001391C" w:rsidRPr="0001391C" w:rsidRDefault="0001391C" w:rsidP="0001391C">
      <w:pPr>
        <w:rPr>
          <w:rStyle w:val="Strong"/>
          <w:b w:val="0"/>
          <w:sz w:val="24"/>
        </w:rPr>
      </w:pPr>
      <w:r w:rsidRPr="0001391C">
        <w:rPr>
          <w:rStyle w:val="Strong"/>
          <w:b w:val="0"/>
          <w:sz w:val="24"/>
        </w:rPr>
        <w:t>Cascade Module (cascade_prms.f):</w:t>
      </w:r>
    </w:p>
    <w:p w14:paraId="00789352" w14:textId="77777777" w:rsidR="0001391C" w:rsidRPr="0001391C" w:rsidRDefault="0001391C" w:rsidP="0001391C">
      <w:pPr>
        <w:rPr>
          <w:rStyle w:val="Strong"/>
          <w:b w:val="0"/>
          <w:sz w:val="24"/>
        </w:rPr>
      </w:pPr>
      <w:r w:rsidRPr="0001391C">
        <w:rPr>
          <w:rStyle w:val="Strong"/>
          <w:b w:val="0"/>
          <w:sz w:val="24"/>
        </w:rPr>
        <w:t xml:space="preserve">Added check to ignore any cascade links that have invalid values specified for </w:t>
      </w:r>
      <w:r w:rsidR="00AF538F">
        <w:rPr>
          <w:rStyle w:val="Strong"/>
          <w:b w:val="0"/>
          <w:sz w:val="24"/>
        </w:rPr>
        <w:t>p</w:t>
      </w:r>
      <w:r w:rsidRPr="0001391C">
        <w:rPr>
          <w:rStyle w:val="Strong"/>
          <w:b w:val="0"/>
          <w:sz w:val="24"/>
        </w:rPr>
        <w:t xml:space="preserve">arameters </w:t>
      </w:r>
      <w:r w:rsidRPr="00AF538F">
        <w:rPr>
          <w:rStyle w:val="Strong"/>
          <w:sz w:val="24"/>
        </w:rPr>
        <w:t>hru_up_id</w:t>
      </w:r>
      <w:r w:rsidRPr="0001391C">
        <w:rPr>
          <w:rStyle w:val="Strong"/>
          <w:b w:val="0"/>
          <w:sz w:val="24"/>
        </w:rPr>
        <w:t xml:space="preserve"> or </w:t>
      </w:r>
      <w:r w:rsidRPr="00AF538F">
        <w:rPr>
          <w:rStyle w:val="Strong"/>
          <w:sz w:val="24"/>
        </w:rPr>
        <w:t>gw_up_id</w:t>
      </w:r>
      <w:r w:rsidRPr="0001391C">
        <w:rPr>
          <w:rStyle w:val="Strong"/>
          <w:b w:val="0"/>
          <w:sz w:val="24"/>
        </w:rPr>
        <w:t xml:space="preserve">, such as less than 1 or greater than dimension </w:t>
      </w:r>
      <w:r w:rsidRPr="005B42BE">
        <w:rPr>
          <w:rStyle w:val="Strong"/>
          <w:sz w:val="24"/>
        </w:rPr>
        <w:t>nhru</w:t>
      </w:r>
      <w:r w:rsidRPr="0001391C">
        <w:rPr>
          <w:rStyle w:val="Strong"/>
          <w:b w:val="0"/>
          <w:sz w:val="24"/>
        </w:rPr>
        <w:t>.</w:t>
      </w:r>
    </w:p>
    <w:p w14:paraId="2CB8549B" w14:textId="77777777" w:rsidR="0001391C" w:rsidRPr="0001391C" w:rsidRDefault="0001391C" w:rsidP="0001391C">
      <w:pPr>
        <w:rPr>
          <w:rStyle w:val="Strong"/>
          <w:b w:val="0"/>
          <w:sz w:val="24"/>
        </w:rPr>
      </w:pPr>
    </w:p>
    <w:p w14:paraId="36929168" w14:textId="77777777" w:rsidR="0001391C" w:rsidRPr="0001391C" w:rsidRDefault="0001391C" w:rsidP="0001391C">
      <w:pPr>
        <w:rPr>
          <w:rStyle w:val="Strong"/>
          <w:b w:val="0"/>
          <w:sz w:val="24"/>
        </w:rPr>
      </w:pPr>
      <w:r w:rsidRPr="0001391C">
        <w:rPr>
          <w:rStyle w:val="Strong"/>
          <w:b w:val="0"/>
          <w:sz w:val="24"/>
        </w:rPr>
        <w:t>Subbasin Computation Module (subbasin_prms.f):</w:t>
      </w:r>
    </w:p>
    <w:p w14:paraId="2FE1129E" w14:textId="77777777" w:rsidR="0001391C" w:rsidRPr="0001391C" w:rsidRDefault="0001391C" w:rsidP="0001391C">
      <w:pPr>
        <w:rPr>
          <w:rStyle w:val="Strong"/>
          <w:b w:val="0"/>
          <w:sz w:val="24"/>
        </w:rPr>
      </w:pPr>
      <w:r w:rsidRPr="0001391C">
        <w:rPr>
          <w:rStyle w:val="Strong"/>
          <w:b w:val="0"/>
          <w:sz w:val="24"/>
        </w:rPr>
        <w:t>If the code is executed in GSFLOW mode, subbasin streamflow variables will not be calculated.</w:t>
      </w:r>
    </w:p>
    <w:p w14:paraId="689412A9" w14:textId="77777777" w:rsidR="0001391C" w:rsidRPr="0001391C" w:rsidRDefault="0001391C" w:rsidP="0001391C">
      <w:pPr>
        <w:rPr>
          <w:rStyle w:val="Strong"/>
          <w:b w:val="0"/>
          <w:sz w:val="24"/>
        </w:rPr>
      </w:pPr>
    </w:p>
    <w:p w14:paraId="139CC061" w14:textId="77777777" w:rsidR="0001391C" w:rsidRPr="0001391C" w:rsidRDefault="0001391C" w:rsidP="0001391C">
      <w:pPr>
        <w:rPr>
          <w:rStyle w:val="Strong"/>
          <w:b w:val="0"/>
          <w:sz w:val="24"/>
        </w:rPr>
      </w:pPr>
      <w:r w:rsidRPr="0001391C">
        <w:rPr>
          <w:rStyle w:val="Strong"/>
          <w:b w:val="0"/>
          <w:sz w:val="24"/>
        </w:rPr>
        <w:t>Precipitation- and Temperature-Distribution Modules</w:t>
      </w:r>
    </w:p>
    <w:p w14:paraId="7F8CFAB0" w14:textId="77777777" w:rsidR="0001391C" w:rsidRPr="0001391C" w:rsidRDefault="0001391C" w:rsidP="0001391C">
      <w:pPr>
        <w:rPr>
          <w:rStyle w:val="Strong"/>
          <w:b w:val="0"/>
          <w:sz w:val="24"/>
        </w:rPr>
      </w:pPr>
      <w:r w:rsidRPr="0001391C">
        <w:rPr>
          <w:rStyle w:val="Strong"/>
          <w:b w:val="0"/>
          <w:sz w:val="24"/>
        </w:rPr>
        <w:t>(</w:t>
      </w:r>
      <w:proofErr w:type="gramStart"/>
      <w:r w:rsidRPr="0001391C">
        <w:rPr>
          <w:rStyle w:val="Strong"/>
          <w:b w:val="0"/>
          <w:sz w:val="24"/>
        </w:rPr>
        <w:t>precip_dist2_prms.f</w:t>
      </w:r>
      <w:proofErr w:type="gramEnd"/>
      <w:r w:rsidRPr="0001391C">
        <w:rPr>
          <w:rStyle w:val="Strong"/>
          <w:b w:val="0"/>
          <w:sz w:val="24"/>
        </w:rPr>
        <w:t xml:space="preserve"> and temp_dist2_prms.f):</w:t>
      </w:r>
    </w:p>
    <w:p w14:paraId="5E7A2DA5" w14:textId="77777777" w:rsidR="0001391C" w:rsidRPr="0001391C" w:rsidRDefault="0001391C" w:rsidP="0001391C">
      <w:pPr>
        <w:rPr>
          <w:rStyle w:val="Strong"/>
          <w:b w:val="0"/>
          <w:sz w:val="24"/>
        </w:rPr>
      </w:pPr>
      <w:r w:rsidRPr="0001391C">
        <w:rPr>
          <w:rStyle w:val="Strong"/>
          <w:b w:val="0"/>
          <w:sz w:val="24"/>
        </w:rPr>
        <w:t>Added input-data check to be sure that at least one climate station has a valid value for both precipitation and air temperature for each time step (as specified in the Data File). If all values of precipitation and air temperature are invalid</w:t>
      </w:r>
      <w:r w:rsidR="00AF538F">
        <w:rPr>
          <w:rStyle w:val="Strong"/>
          <w:b w:val="0"/>
          <w:sz w:val="24"/>
        </w:rPr>
        <w:t xml:space="preserve"> </w:t>
      </w:r>
      <w:r w:rsidRPr="0001391C">
        <w:rPr>
          <w:rStyle w:val="Strong"/>
          <w:b w:val="0"/>
          <w:sz w:val="24"/>
        </w:rPr>
        <w:t>for a time step, such as might occur if all values are specified as missing, a</w:t>
      </w:r>
      <w:r w:rsidR="00AF538F">
        <w:rPr>
          <w:rStyle w:val="Strong"/>
          <w:b w:val="0"/>
          <w:sz w:val="24"/>
        </w:rPr>
        <w:t xml:space="preserve"> </w:t>
      </w:r>
      <w:r w:rsidRPr="0001391C">
        <w:rPr>
          <w:rStyle w:val="Strong"/>
          <w:b w:val="0"/>
          <w:sz w:val="24"/>
        </w:rPr>
        <w:t>message is printed to the user's screen and the simulation is terminated.</w:t>
      </w:r>
    </w:p>
    <w:p w14:paraId="1035E896" w14:textId="77777777" w:rsidR="0001391C" w:rsidRPr="0001391C" w:rsidRDefault="0001391C" w:rsidP="0001391C">
      <w:pPr>
        <w:rPr>
          <w:rStyle w:val="Strong"/>
          <w:b w:val="0"/>
          <w:sz w:val="24"/>
        </w:rPr>
      </w:pPr>
    </w:p>
    <w:p w14:paraId="7F288D91" w14:textId="77777777" w:rsidR="0001391C" w:rsidRPr="0001391C" w:rsidRDefault="0001391C" w:rsidP="0001391C">
      <w:pPr>
        <w:rPr>
          <w:rStyle w:val="Strong"/>
          <w:b w:val="0"/>
          <w:sz w:val="24"/>
        </w:rPr>
      </w:pPr>
      <w:r w:rsidRPr="0001391C">
        <w:rPr>
          <w:rStyle w:val="Strong"/>
          <w:b w:val="0"/>
          <w:sz w:val="24"/>
        </w:rPr>
        <w:lastRenderedPageBreak/>
        <w:t>Soil-Zone Module (soilzone_prms.f):</w:t>
      </w:r>
    </w:p>
    <w:p w14:paraId="51CBF407" w14:textId="77777777" w:rsidR="0001391C" w:rsidRPr="0001391C" w:rsidRDefault="0001391C" w:rsidP="0001391C">
      <w:pPr>
        <w:rPr>
          <w:rStyle w:val="Strong"/>
          <w:b w:val="0"/>
          <w:sz w:val="24"/>
        </w:rPr>
      </w:pPr>
      <w:r w:rsidRPr="0001391C">
        <w:rPr>
          <w:rStyle w:val="Strong"/>
          <w:b w:val="0"/>
          <w:sz w:val="24"/>
        </w:rPr>
        <w:t>1. Added a variable that saves the current version-date of the module. This variable is written to the gsflow.log file.</w:t>
      </w:r>
    </w:p>
    <w:p w14:paraId="185D903B" w14:textId="77777777" w:rsidR="0001391C" w:rsidRPr="0001391C" w:rsidRDefault="0001391C" w:rsidP="0001391C">
      <w:pPr>
        <w:rPr>
          <w:rStyle w:val="Strong"/>
          <w:b w:val="0"/>
          <w:sz w:val="24"/>
        </w:rPr>
      </w:pPr>
      <w:r w:rsidRPr="0001391C">
        <w:rPr>
          <w:rStyle w:val="Strong"/>
          <w:b w:val="0"/>
          <w:sz w:val="24"/>
        </w:rPr>
        <w:t xml:space="preserve">2. Enhanced debug option: If print_debug, which is specified in the GSFLOW </w:t>
      </w:r>
      <w:r w:rsidR="00AF538F">
        <w:rPr>
          <w:rStyle w:val="Strong"/>
          <w:b w:val="0"/>
          <w:sz w:val="24"/>
        </w:rPr>
        <w:t>C</w:t>
      </w:r>
      <w:r w:rsidRPr="0001391C">
        <w:rPr>
          <w:rStyle w:val="Strong"/>
          <w:b w:val="0"/>
          <w:sz w:val="24"/>
        </w:rPr>
        <w:t>ontrol File, is set to 7, messages related to inconsistencies in the soil-zone input parameters are written to the new file soilzone_prms.dbg in the user's current directory. Previously, these warning messages were written to the user's screen.</w:t>
      </w:r>
    </w:p>
    <w:p w14:paraId="5872D92F" w14:textId="77777777" w:rsidR="0001391C" w:rsidRPr="0001391C" w:rsidRDefault="0001391C" w:rsidP="0001391C">
      <w:pPr>
        <w:rPr>
          <w:rStyle w:val="Strong"/>
          <w:b w:val="0"/>
          <w:sz w:val="24"/>
        </w:rPr>
      </w:pPr>
      <w:r w:rsidRPr="0001391C">
        <w:rPr>
          <w:rStyle w:val="Strong"/>
          <w:b w:val="0"/>
          <w:sz w:val="24"/>
        </w:rPr>
        <w:t xml:space="preserve">3. Added check to determine if swale HRUs are generating water storage (ponding on the surface) in excess of three times the specified value of parameter </w:t>
      </w:r>
      <w:r w:rsidRPr="00F3329C">
        <w:rPr>
          <w:rStyle w:val="Strong"/>
          <w:sz w:val="24"/>
        </w:rPr>
        <w:t>sat_threshold</w:t>
      </w:r>
      <w:r w:rsidRPr="0001391C">
        <w:rPr>
          <w:rStyle w:val="Strong"/>
          <w:b w:val="0"/>
          <w:sz w:val="24"/>
        </w:rPr>
        <w:t xml:space="preserve">. If this is the case, a message is written to the soilzone_prms.dbg file if print_debug has been specified as 7. It is recommended that users set </w:t>
      </w:r>
      <w:r w:rsidRPr="00F3329C">
        <w:rPr>
          <w:rStyle w:val="Strong"/>
          <w:sz w:val="24"/>
        </w:rPr>
        <w:t>print_debug</w:t>
      </w:r>
      <w:r w:rsidRPr="0001391C">
        <w:rPr>
          <w:rStyle w:val="Strong"/>
          <w:b w:val="0"/>
          <w:sz w:val="24"/>
        </w:rPr>
        <w:t xml:space="preserve"> to 7 for initial GSFLOW simulations, and that the soilzone_dbg file be examined to identify any parameter inconsistencies or potential problems with</w:t>
      </w:r>
      <w:r w:rsidR="00F3329C">
        <w:rPr>
          <w:rStyle w:val="Strong"/>
          <w:b w:val="0"/>
          <w:sz w:val="24"/>
        </w:rPr>
        <w:t xml:space="preserve"> </w:t>
      </w:r>
      <w:r w:rsidRPr="0001391C">
        <w:rPr>
          <w:rStyle w:val="Strong"/>
          <w:b w:val="0"/>
          <w:sz w:val="24"/>
        </w:rPr>
        <w:t>swale discretization prior to calibrating a model.</w:t>
      </w:r>
    </w:p>
    <w:p w14:paraId="4902D14A" w14:textId="77777777" w:rsidR="0001391C" w:rsidRPr="0001391C" w:rsidRDefault="0001391C" w:rsidP="0001391C">
      <w:pPr>
        <w:rPr>
          <w:rStyle w:val="Strong"/>
          <w:b w:val="0"/>
          <w:sz w:val="24"/>
        </w:rPr>
      </w:pPr>
    </w:p>
    <w:p w14:paraId="0C23EF55" w14:textId="77777777" w:rsidR="0001391C" w:rsidRPr="0001391C" w:rsidRDefault="0001391C" w:rsidP="0001391C">
      <w:pPr>
        <w:rPr>
          <w:rStyle w:val="Strong"/>
          <w:b w:val="0"/>
          <w:sz w:val="24"/>
        </w:rPr>
      </w:pPr>
      <w:r w:rsidRPr="0001391C">
        <w:rPr>
          <w:rStyle w:val="Strong"/>
          <w:b w:val="0"/>
          <w:sz w:val="24"/>
        </w:rPr>
        <w:t>GSFLOW Computation-Control Module (gsflow_prms.f):</w:t>
      </w:r>
    </w:p>
    <w:p w14:paraId="59A1557C" w14:textId="77777777" w:rsidR="0001391C" w:rsidRPr="0001391C" w:rsidRDefault="0001391C" w:rsidP="0001391C">
      <w:pPr>
        <w:rPr>
          <w:rStyle w:val="Strong"/>
          <w:b w:val="0"/>
          <w:sz w:val="24"/>
        </w:rPr>
      </w:pPr>
      <w:r w:rsidRPr="0001391C">
        <w:rPr>
          <w:rStyle w:val="Strong"/>
          <w:b w:val="0"/>
          <w:sz w:val="24"/>
        </w:rPr>
        <w:t>Added a variable that saves the current version date of the module. This variable is written to the gsflow.log file.</w:t>
      </w:r>
    </w:p>
    <w:p w14:paraId="1D596C70" w14:textId="77777777" w:rsidR="0001391C" w:rsidRPr="0001391C" w:rsidRDefault="0001391C" w:rsidP="0001391C">
      <w:pPr>
        <w:rPr>
          <w:rStyle w:val="Strong"/>
          <w:b w:val="0"/>
          <w:sz w:val="24"/>
        </w:rPr>
      </w:pPr>
    </w:p>
    <w:p w14:paraId="0AA1B7DE" w14:textId="77777777" w:rsidR="0001391C" w:rsidRPr="0001391C" w:rsidRDefault="0001391C" w:rsidP="0001391C">
      <w:pPr>
        <w:rPr>
          <w:rStyle w:val="Strong"/>
          <w:b w:val="0"/>
          <w:sz w:val="24"/>
        </w:rPr>
      </w:pPr>
      <w:r w:rsidRPr="0001391C">
        <w:rPr>
          <w:rStyle w:val="Strong"/>
          <w:b w:val="0"/>
          <w:sz w:val="24"/>
        </w:rPr>
        <w:t>GSFLOW Conversion Factors Module (gsflow_setconv.f):</w:t>
      </w:r>
    </w:p>
    <w:p w14:paraId="79177572" w14:textId="77777777" w:rsidR="0001391C" w:rsidRPr="0001391C" w:rsidRDefault="0001391C" w:rsidP="0001391C">
      <w:pPr>
        <w:rPr>
          <w:rStyle w:val="Strong"/>
          <w:b w:val="0"/>
          <w:sz w:val="24"/>
        </w:rPr>
      </w:pPr>
      <w:r w:rsidRPr="0001391C">
        <w:rPr>
          <w:rStyle w:val="Strong"/>
          <w:b w:val="0"/>
          <w:sz w:val="24"/>
        </w:rPr>
        <w:t xml:space="preserve">Bug fix: Fixed possible use of incorrect index for arrays </w:t>
      </w:r>
      <w:r w:rsidRPr="00F3329C">
        <w:rPr>
          <w:rStyle w:val="Strong"/>
          <w:b w:val="0"/>
          <w:i/>
          <w:sz w:val="24"/>
        </w:rPr>
        <w:t>Gwc_row</w:t>
      </w:r>
      <w:r w:rsidRPr="0001391C">
        <w:rPr>
          <w:rStyle w:val="Strong"/>
          <w:b w:val="0"/>
          <w:sz w:val="24"/>
        </w:rPr>
        <w:t xml:space="preserve"> and </w:t>
      </w:r>
      <w:r w:rsidRPr="00F3329C">
        <w:rPr>
          <w:rStyle w:val="Strong"/>
          <w:b w:val="0"/>
          <w:i/>
          <w:sz w:val="24"/>
        </w:rPr>
        <w:t>Gwc_col</w:t>
      </w:r>
      <w:r w:rsidRPr="0001391C">
        <w:rPr>
          <w:rStyle w:val="Strong"/>
          <w:b w:val="0"/>
          <w:sz w:val="24"/>
        </w:rPr>
        <w:t>.</w:t>
      </w:r>
    </w:p>
    <w:p w14:paraId="1401804A" w14:textId="77777777" w:rsidR="0001391C" w:rsidRPr="0001391C" w:rsidRDefault="0001391C" w:rsidP="0001391C">
      <w:pPr>
        <w:rPr>
          <w:rStyle w:val="Strong"/>
          <w:b w:val="0"/>
          <w:sz w:val="24"/>
        </w:rPr>
      </w:pPr>
    </w:p>
    <w:p w14:paraId="18A363B0" w14:textId="77777777" w:rsidR="0001391C" w:rsidRPr="0001391C" w:rsidRDefault="0001391C" w:rsidP="0001391C">
      <w:pPr>
        <w:rPr>
          <w:rStyle w:val="Strong"/>
          <w:b w:val="0"/>
          <w:sz w:val="24"/>
        </w:rPr>
      </w:pPr>
      <w:r w:rsidRPr="0001391C">
        <w:rPr>
          <w:rStyle w:val="Strong"/>
          <w:b w:val="0"/>
          <w:sz w:val="24"/>
        </w:rPr>
        <w:t>GSFLOW Integration Module (gsflow_prms2mf.f):</w:t>
      </w:r>
    </w:p>
    <w:p w14:paraId="4F341162" w14:textId="77777777" w:rsidR="0001391C" w:rsidRPr="0001391C" w:rsidRDefault="0001391C" w:rsidP="0001391C">
      <w:pPr>
        <w:rPr>
          <w:rStyle w:val="Strong"/>
          <w:b w:val="0"/>
          <w:sz w:val="24"/>
        </w:rPr>
      </w:pPr>
      <w:r w:rsidRPr="0001391C">
        <w:rPr>
          <w:rStyle w:val="Strong"/>
          <w:b w:val="0"/>
          <w:sz w:val="24"/>
        </w:rPr>
        <w:t xml:space="preserve">1. Added input-data check to be sure that if an HRU is specified as a lake, the associated MODFLOW lake id is specified other than 0 for parameter </w:t>
      </w:r>
      <w:r w:rsidRPr="00F3329C">
        <w:rPr>
          <w:rStyle w:val="Strong"/>
          <w:sz w:val="24"/>
        </w:rPr>
        <w:t>lake_hru_id</w:t>
      </w:r>
      <w:r w:rsidRPr="0001391C">
        <w:rPr>
          <w:rStyle w:val="Strong"/>
          <w:b w:val="0"/>
          <w:sz w:val="24"/>
        </w:rPr>
        <w:t>. If an error is detected, an error message is printed to the user's screen and model execution is terminated.</w:t>
      </w:r>
    </w:p>
    <w:p w14:paraId="1B8BAA28" w14:textId="77777777" w:rsidR="0001391C" w:rsidRPr="0001391C" w:rsidRDefault="0001391C" w:rsidP="0001391C">
      <w:pPr>
        <w:rPr>
          <w:rStyle w:val="Strong"/>
          <w:b w:val="0"/>
          <w:sz w:val="24"/>
        </w:rPr>
      </w:pPr>
      <w:r w:rsidRPr="0001391C">
        <w:rPr>
          <w:rStyle w:val="Strong"/>
          <w:b w:val="0"/>
          <w:sz w:val="24"/>
        </w:rPr>
        <w:t>2. Corrected the computation of the number of soilzone computations per time step, which is printed in tabular form to the gsflow.log file.</w:t>
      </w:r>
    </w:p>
    <w:p w14:paraId="580B73EE" w14:textId="77777777" w:rsidR="0001391C" w:rsidRPr="0001391C" w:rsidRDefault="0001391C" w:rsidP="0001391C">
      <w:pPr>
        <w:rPr>
          <w:rStyle w:val="Strong"/>
          <w:b w:val="0"/>
          <w:sz w:val="24"/>
        </w:rPr>
      </w:pPr>
      <w:r w:rsidRPr="0001391C">
        <w:rPr>
          <w:rStyle w:val="Strong"/>
          <w:b w:val="0"/>
          <w:sz w:val="24"/>
        </w:rPr>
        <w:t>3. Fixed a bug that caused the possible override of computed flows in transient GSFLOW simulations with flows specified in MODFLOW input files. Any specified flows in the MODFLOW input files are used in steady-state mode and ignored in transient mode of a GSFLOW simulation.</w:t>
      </w:r>
    </w:p>
    <w:p w14:paraId="4A6B6287" w14:textId="77777777" w:rsidR="0001391C" w:rsidRPr="0001391C" w:rsidRDefault="0001391C" w:rsidP="0001391C">
      <w:pPr>
        <w:rPr>
          <w:rStyle w:val="Strong"/>
          <w:b w:val="0"/>
          <w:sz w:val="24"/>
        </w:rPr>
      </w:pPr>
    </w:p>
    <w:p w14:paraId="14AFB28E" w14:textId="77777777" w:rsidR="0001391C" w:rsidRPr="0001391C" w:rsidRDefault="0001391C" w:rsidP="0001391C">
      <w:pPr>
        <w:rPr>
          <w:rStyle w:val="Strong"/>
          <w:b w:val="0"/>
          <w:sz w:val="24"/>
        </w:rPr>
      </w:pPr>
      <w:r w:rsidRPr="0001391C">
        <w:rPr>
          <w:rStyle w:val="Strong"/>
          <w:b w:val="0"/>
          <w:sz w:val="24"/>
        </w:rPr>
        <w:t>GSFLOW Summary Module (gsflow_sum.f):</w:t>
      </w:r>
    </w:p>
    <w:p w14:paraId="3361BF70" w14:textId="77777777" w:rsidR="0001391C" w:rsidRPr="0001391C" w:rsidRDefault="0001391C" w:rsidP="0001391C">
      <w:pPr>
        <w:rPr>
          <w:rStyle w:val="Strong"/>
          <w:b w:val="0"/>
          <w:sz w:val="24"/>
        </w:rPr>
      </w:pPr>
      <w:r w:rsidRPr="0001391C">
        <w:rPr>
          <w:rStyle w:val="Strong"/>
          <w:b w:val="0"/>
          <w:sz w:val="24"/>
        </w:rPr>
        <w:t>Fixed the values reported for total basin precipitation and evaporation to include lake precipitation and evaporation.</w:t>
      </w:r>
    </w:p>
    <w:p w14:paraId="47F9FAF6" w14:textId="77777777" w:rsidR="0001391C" w:rsidRPr="0001391C" w:rsidRDefault="0001391C" w:rsidP="0001391C">
      <w:pPr>
        <w:rPr>
          <w:rStyle w:val="Strong"/>
          <w:b w:val="0"/>
          <w:sz w:val="24"/>
        </w:rPr>
      </w:pPr>
    </w:p>
    <w:p w14:paraId="5C1D8FF3" w14:textId="77777777" w:rsidR="0001391C" w:rsidRPr="0001391C" w:rsidRDefault="0001391C" w:rsidP="0001391C">
      <w:pPr>
        <w:rPr>
          <w:rStyle w:val="Strong"/>
          <w:b w:val="0"/>
          <w:sz w:val="24"/>
        </w:rPr>
      </w:pPr>
    </w:p>
    <w:p w14:paraId="75283C49" w14:textId="77777777" w:rsidR="0001391C" w:rsidRPr="004557F9" w:rsidRDefault="0001391C" w:rsidP="0001391C">
      <w:pPr>
        <w:rPr>
          <w:rStyle w:val="Strong"/>
          <w:sz w:val="24"/>
        </w:rPr>
      </w:pPr>
      <w:r w:rsidRPr="004557F9">
        <w:rPr>
          <w:rStyle w:val="Strong"/>
          <w:sz w:val="24"/>
        </w:rPr>
        <w:t>Version 1.1.1 02/12/2010:</w:t>
      </w:r>
    </w:p>
    <w:p w14:paraId="239DA2A6" w14:textId="77777777" w:rsidR="0001391C" w:rsidRPr="0001391C" w:rsidRDefault="0001391C" w:rsidP="0001391C">
      <w:pPr>
        <w:rPr>
          <w:rStyle w:val="Strong"/>
          <w:b w:val="0"/>
          <w:sz w:val="24"/>
        </w:rPr>
      </w:pPr>
    </w:p>
    <w:p w14:paraId="717583F5" w14:textId="77777777" w:rsidR="0001391C" w:rsidRPr="0001391C" w:rsidRDefault="0001391C" w:rsidP="0001391C">
      <w:pPr>
        <w:rPr>
          <w:rStyle w:val="Strong"/>
          <w:b w:val="0"/>
          <w:sz w:val="24"/>
        </w:rPr>
      </w:pPr>
      <w:r w:rsidRPr="0001391C">
        <w:rPr>
          <w:rStyle w:val="Strong"/>
          <w:b w:val="0"/>
          <w:sz w:val="24"/>
        </w:rPr>
        <w:t>This version of GSFLOW is based on MODFLOW-2005 version 1.8, which</w:t>
      </w:r>
      <w:r w:rsidR="00F3329C">
        <w:rPr>
          <w:rStyle w:val="Strong"/>
          <w:b w:val="0"/>
          <w:sz w:val="24"/>
        </w:rPr>
        <w:t xml:space="preserve"> </w:t>
      </w:r>
      <w:r w:rsidRPr="0001391C">
        <w:rPr>
          <w:rStyle w:val="Strong"/>
          <w:b w:val="0"/>
          <w:sz w:val="24"/>
        </w:rPr>
        <w:t>includes the Multi-Node Well version 2 Package. Additional minor</w:t>
      </w:r>
      <w:r w:rsidR="00F3329C">
        <w:rPr>
          <w:rStyle w:val="Strong"/>
          <w:b w:val="0"/>
          <w:sz w:val="24"/>
        </w:rPr>
        <w:t xml:space="preserve"> </w:t>
      </w:r>
      <w:r w:rsidRPr="0001391C">
        <w:rPr>
          <w:rStyle w:val="Strong"/>
          <w:b w:val="0"/>
          <w:sz w:val="24"/>
        </w:rPr>
        <w:t>changes also were made to version 1.8 that are explained in the MODFLOW-2005 release documents.</w:t>
      </w:r>
    </w:p>
    <w:p w14:paraId="44543D0C" w14:textId="77777777" w:rsidR="0001391C" w:rsidRPr="0001391C" w:rsidRDefault="0001391C" w:rsidP="0001391C">
      <w:pPr>
        <w:rPr>
          <w:rStyle w:val="Strong"/>
          <w:b w:val="0"/>
          <w:sz w:val="24"/>
        </w:rPr>
      </w:pPr>
    </w:p>
    <w:p w14:paraId="6EB6D6B0" w14:textId="77777777" w:rsidR="0001391C" w:rsidRPr="0001391C" w:rsidRDefault="0001391C" w:rsidP="0001391C">
      <w:pPr>
        <w:rPr>
          <w:rStyle w:val="Strong"/>
          <w:b w:val="0"/>
          <w:sz w:val="24"/>
        </w:rPr>
      </w:pPr>
      <w:r w:rsidRPr="0001391C">
        <w:rPr>
          <w:rStyle w:val="Strong"/>
          <w:b w:val="0"/>
          <w:sz w:val="24"/>
        </w:rPr>
        <w:lastRenderedPageBreak/>
        <w:t>Added module transp_tindex_prms: This module is used to determine the active period of plant transpiration. The module is based on code previously located in the potet_jh_prms, potet_hamon_hru_prms, and potet_pan_prms modules. Therefore, those modules were changed as well.</w:t>
      </w:r>
    </w:p>
    <w:p w14:paraId="77571C43" w14:textId="77777777" w:rsidR="0001391C" w:rsidRPr="0001391C" w:rsidRDefault="0001391C" w:rsidP="0001391C">
      <w:pPr>
        <w:rPr>
          <w:rStyle w:val="Strong"/>
          <w:b w:val="0"/>
          <w:sz w:val="24"/>
        </w:rPr>
      </w:pPr>
    </w:p>
    <w:p w14:paraId="63E44022" w14:textId="77777777" w:rsidR="0001391C" w:rsidRPr="0001391C" w:rsidRDefault="0001391C" w:rsidP="0001391C">
      <w:pPr>
        <w:rPr>
          <w:rStyle w:val="Strong"/>
          <w:b w:val="0"/>
          <w:sz w:val="24"/>
        </w:rPr>
      </w:pPr>
      <w:r w:rsidRPr="0001391C">
        <w:rPr>
          <w:rStyle w:val="Strong"/>
          <w:b w:val="0"/>
          <w:sz w:val="24"/>
        </w:rPr>
        <w:t xml:space="preserve">Module snowcomp_prms: </w:t>
      </w:r>
    </w:p>
    <w:p w14:paraId="467D33B0" w14:textId="77777777" w:rsidR="0001391C" w:rsidRPr="0001391C" w:rsidRDefault="0001391C" w:rsidP="0001391C">
      <w:pPr>
        <w:rPr>
          <w:rStyle w:val="Strong"/>
          <w:b w:val="0"/>
          <w:sz w:val="24"/>
        </w:rPr>
      </w:pPr>
      <w:r w:rsidRPr="0001391C">
        <w:rPr>
          <w:rStyle w:val="Strong"/>
          <w:b w:val="0"/>
          <w:sz w:val="24"/>
        </w:rPr>
        <w:t>1. A new output variable has been added:</w:t>
      </w:r>
    </w:p>
    <w:p w14:paraId="4C34D0E3" w14:textId="77777777" w:rsidR="0001391C" w:rsidRPr="0001391C" w:rsidRDefault="0001391C" w:rsidP="0001391C">
      <w:pPr>
        <w:rPr>
          <w:rStyle w:val="Strong"/>
          <w:b w:val="0"/>
          <w:sz w:val="24"/>
        </w:rPr>
      </w:pPr>
      <w:r w:rsidRPr="0001391C">
        <w:rPr>
          <w:rStyle w:val="Strong"/>
          <w:b w:val="0"/>
          <w:sz w:val="24"/>
        </w:rPr>
        <w:t xml:space="preserve"> </w:t>
      </w:r>
      <w:r w:rsidRPr="00F3329C">
        <w:rPr>
          <w:rStyle w:val="Strong"/>
          <w:b w:val="0"/>
          <w:i/>
          <w:sz w:val="24"/>
        </w:rPr>
        <w:t>basin_snowdepth</w:t>
      </w:r>
      <w:r w:rsidRPr="0001391C">
        <w:rPr>
          <w:rStyle w:val="Strong"/>
          <w:b w:val="0"/>
          <w:sz w:val="24"/>
        </w:rPr>
        <w:t>, which is the basin area-weighted average snow depth.</w:t>
      </w:r>
    </w:p>
    <w:p w14:paraId="213E6829" w14:textId="77777777" w:rsidR="0001391C" w:rsidRPr="0001391C" w:rsidRDefault="0001391C" w:rsidP="0001391C">
      <w:pPr>
        <w:rPr>
          <w:rStyle w:val="Strong"/>
          <w:b w:val="0"/>
          <w:sz w:val="24"/>
        </w:rPr>
      </w:pPr>
    </w:p>
    <w:p w14:paraId="722EC29C" w14:textId="77777777" w:rsidR="0001391C" w:rsidRPr="0001391C" w:rsidRDefault="0001391C" w:rsidP="0001391C">
      <w:pPr>
        <w:rPr>
          <w:rStyle w:val="Strong"/>
          <w:b w:val="0"/>
          <w:sz w:val="24"/>
        </w:rPr>
      </w:pPr>
      <w:r w:rsidRPr="0001391C">
        <w:rPr>
          <w:rStyle w:val="Strong"/>
          <w:b w:val="0"/>
          <w:sz w:val="24"/>
        </w:rPr>
        <w:t xml:space="preserve">Module soilzone_prms: </w:t>
      </w:r>
    </w:p>
    <w:p w14:paraId="06ECD316" w14:textId="77777777" w:rsidR="0001391C" w:rsidRPr="0001391C" w:rsidRDefault="0001391C" w:rsidP="0001391C">
      <w:pPr>
        <w:rPr>
          <w:rStyle w:val="Strong"/>
          <w:b w:val="0"/>
          <w:sz w:val="24"/>
        </w:rPr>
      </w:pPr>
      <w:r w:rsidRPr="0001391C">
        <w:rPr>
          <w:rStyle w:val="Strong"/>
          <w:b w:val="0"/>
          <w:sz w:val="24"/>
        </w:rPr>
        <w:t>1. Three new ouput variables have been added:</w:t>
      </w:r>
    </w:p>
    <w:p w14:paraId="466AA292" w14:textId="77777777" w:rsidR="0001391C" w:rsidRPr="0001391C" w:rsidRDefault="0001391C" w:rsidP="0001391C">
      <w:pPr>
        <w:rPr>
          <w:rStyle w:val="Strong"/>
          <w:b w:val="0"/>
          <w:sz w:val="24"/>
        </w:rPr>
      </w:pPr>
      <w:r w:rsidRPr="00F3329C">
        <w:rPr>
          <w:rStyle w:val="Strong"/>
          <w:b w:val="0"/>
          <w:i/>
          <w:sz w:val="24"/>
        </w:rPr>
        <w:t xml:space="preserve"> gw_recharge_day</w:t>
      </w:r>
      <w:r w:rsidRPr="0001391C">
        <w:rPr>
          <w:rStyle w:val="Strong"/>
          <w:b w:val="0"/>
          <w:sz w:val="24"/>
        </w:rPr>
        <w:t xml:space="preserve">, which is the sum of </w:t>
      </w:r>
      <w:r w:rsidRPr="00F3329C">
        <w:rPr>
          <w:rStyle w:val="Strong"/>
          <w:b w:val="0"/>
          <w:i/>
          <w:sz w:val="24"/>
        </w:rPr>
        <w:t>soil_to_gw</w:t>
      </w:r>
      <w:r w:rsidRPr="0001391C">
        <w:rPr>
          <w:rStyle w:val="Strong"/>
          <w:b w:val="0"/>
          <w:sz w:val="24"/>
        </w:rPr>
        <w:t xml:space="preserve"> and </w:t>
      </w:r>
      <w:r w:rsidRPr="00F3329C">
        <w:rPr>
          <w:rStyle w:val="Strong"/>
          <w:b w:val="0"/>
          <w:i/>
          <w:sz w:val="24"/>
        </w:rPr>
        <w:t>ssr_to_gw</w:t>
      </w:r>
      <w:r w:rsidRPr="0001391C">
        <w:rPr>
          <w:rStyle w:val="Strong"/>
          <w:b w:val="0"/>
          <w:sz w:val="24"/>
        </w:rPr>
        <w:t xml:space="preserve"> for each HRU for each daily time step</w:t>
      </w:r>
    </w:p>
    <w:p w14:paraId="03EBA1FF" w14:textId="77777777" w:rsidR="0001391C" w:rsidRPr="0001391C" w:rsidRDefault="0001391C" w:rsidP="0001391C">
      <w:pPr>
        <w:rPr>
          <w:rStyle w:val="Strong"/>
          <w:b w:val="0"/>
          <w:sz w:val="24"/>
        </w:rPr>
      </w:pPr>
      <w:r w:rsidRPr="0001391C">
        <w:rPr>
          <w:rStyle w:val="Strong"/>
          <w:b w:val="0"/>
          <w:sz w:val="24"/>
        </w:rPr>
        <w:t xml:space="preserve"> </w:t>
      </w:r>
      <w:r w:rsidRPr="00F3329C">
        <w:rPr>
          <w:rStyle w:val="Strong"/>
          <w:b w:val="0"/>
          <w:i/>
          <w:sz w:val="24"/>
        </w:rPr>
        <w:t>gw_recharge_tot</w:t>
      </w:r>
      <w:r w:rsidRPr="0001391C">
        <w:rPr>
          <w:rStyle w:val="Strong"/>
          <w:b w:val="0"/>
          <w:sz w:val="24"/>
        </w:rPr>
        <w:t xml:space="preserve">, which is the sum of </w:t>
      </w:r>
      <w:r w:rsidR="00F3329C" w:rsidRPr="00F3329C">
        <w:rPr>
          <w:rStyle w:val="Strong"/>
          <w:b w:val="0"/>
          <w:i/>
          <w:sz w:val="24"/>
        </w:rPr>
        <w:t>soil_to_gw</w:t>
      </w:r>
      <w:r w:rsidR="00F3329C" w:rsidRPr="0001391C">
        <w:rPr>
          <w:rStyle w:val="Strong"/>
          <w:b w:val="0"/>
          <w:sz w:val="24"/>
        </w:rPr>
        <w:t xml:space="preserve"> and </w:t>
      </w:r>
      <w:r w:rsidR="00F3329C" w:rsidRPr="00F3329C">
        <w:rPr>
          <w:rStyle w:val="Strong"/>
          <w:b w:val="0"/>
          <w:i/>
          <w:sz w:val="24"/>
        </w:rPr>
        <w:t>ssr_to_gw</w:t>
      </w:r>
      <w:r w:rsidR="00F3329C" w:rsidRPr="0001391C">
        <w:rPr>
          <w:rStyle w:val="Strong"/>
          <w:b w:val="0"/>
          <w:sz w:val="24"/>
        </w:rPr>
        <w:t xml:space="preserve"> </w:t>
      </w:r>
      <w:r w:rsidRPr="0001391C">
        <w:rPr>
          <w:rStyle w:val="Strong"/>
          <w:b w:val="0"/>
          <w:sz w:val="24"/>
        </w:rPr>
        <w:t>for each HRU for the total simulation time period</w:t>
      </w:r>
    </w:p>
    <w:p w14:paraId="01B256C8" w14:textId="77777777" w:rsidR="0001391C" w:rsidRPr="0001391C" w:rsidRDefault="0001391C" w:rsidP="0001391C">
      <w:pPr>
        <w:rPr>
          <w:rStyle w:val="Strong"/>
          <w:b w:val="0"/>
          <w:sz w:val="24"/>
        </w:rPr>
      </w:pPr>
      <w:r w:rsidRPr="00F3329C">
        <w:rPr>
          <w:rStyle w:val="Strong"/>
          <w:b w:val="0"/>
          <w:i/>
          <w:sz w:val="24"/>
        </w:rPr>
        <w:t xml:space="preserve"> basin_gw_recharge</w:t>
      </w:r>
      <w:r w:rsidRPr="0001391C">
        <w:rPr>
          <w:rStyle w:val="Strong"/>
          <w:b w:val="0"/>
          <w:sz w:val="24"/>
        </w:rPr>
        <w:t xml:space="preserve">, which is the basin area-weighted sum of </w:t>
      </w:r>
      <w:r w:rsidR="00F3329C" w:rsidRPr="00F3329C">
        <w:rPr>
          <w:rStyle w:val="Strong"/>
          <w:b w:val="0"/>
          <w:i/>
          <w:sz w:val="24"/>
        </w:rPr>
        <w:t>soil_to_gw</w:t>
      </w:r>
      <w:r w:rsidR="00F3329C" w:rsidRPr="0001391C">
        <w:rPr>
          <w:rStyle w:val="Strong"/>
          <w:b w:val="0"/>
          <w:sz w:val="24"/>
        </w:rPr>
        <w:t xml:space="preserve"> and </w:t>
      </w:r>
      <w:r w:rsidR="00F3329C" w:rsidRPr="00F3329C">
        <w:rPr>
          <w:rStyle w:val="Strong"/>
          <w:b w:val="0"/>
          <w:i/>
          <w:sz w:val="24"/>
        </w:rPr>
        <w:t>ssr_to_gw</w:t>
      </w:r>
    </w:p>
    <w:p w14:paraId="31B7F167" w14:textId="77777777" w:rsidR="0001391C" w:rsidRPr="0001391C" w:rsidRDefault="0001391C" w:rsidP="0001391C">
      <w:pPr>
        <w:rPr>
          <w:rStyle w:val="Strong"/>
          <w:b w:val="0"/>
          <w:sz w:val="24"/>
        </w:rPr>
      </w:pPr>
    </w:p>
    <w:p w14:paraId="78B4BF7A" w14:textId="77777777" w:rsidR="0001391C" w:rsidRPr="0001391C" w:rsidRDefault="0001391C" w:rsidP="0001391C">
      <w:pPr>
        <w:rPr>
          <w:rStyle w:val="Strong"/>
          <w:b w:val="0"/>
          <w:sz w:val="24"/>
        </w:rPr>
      </w:pPr>
      <w:r w:rsidRPr="0001391C">
        <w:rPr>
          <w:rStyle w:val="Strong"/>
          <w:b w:val="0"/>
          <w:sz w:val="24"/>
        </w:rPr>
        <w:t xml:space="preserve">2. Parameter </w:t>
      </w:r>
      <w:r w:rsidRPr="00F3329C">
        <w:rPr>
          <w:rStyle w:val="Strong"/>
          <w:sz w:val="24"/>
        </w:rPr>
        <w:t>ssrmax_coef</w:t>
      </w:r>
      <w:r w:rsidRPr="0001391C">
        <w:rPr>
          <w:rStyle w:val="Strong"/>
          <w:b w:val="0"/>
          <w:sz w:val="24"/>
        </w:rPr>
        <w:t>, which is the maximum amount of gravity drainage to a PRMS groundwater reservoir or MODFLOW finite-difference cell, was set to a value of 1.0, the default value. Previously, the variable could range to a maximum value of 20.0, which was incorrect.</w:t>
      </w:r>
    </w:p>
    <w:p w14:paraId="4922B1F7" w14:textId="77777777" w:rsidR="0001391C" w:rsidRPr="0001391C" w:rsidRDefault="0001391C" w:rsidP="0001391C">
      <w:pPr>
        <w:rPr>
          <w:rStyle w:val="Strong"/>
          <w:b w:val="0"/>
          <w:sz w:val="24"/>
        </w:rPr>
      </w:pPr>
    </w:p>
    <w:p w14:paraId="53123A4E" w14:textId="77777777" w:rsidR="0001391C" w:rsidRPr="0001391C" w:rsidRDefault="0001391C" w:rsidP="0001391C">
      <w:pPr>
        <w:rPr>
          <w:rStyle w:val="Strong"/>
          <w:b w:val="0"/>
          <w:sz w:val="24"/>
        </w:rPr>
      </w:pPr>
      <w:r w:rsidRPr="0001391C">
        <w:rPr>
          <w:rStyle w:val="Strong"/>
          <w:b w:val="0"/>
          <w:sz w:val="24"/>
        </w:rPr>
        <w:t xml:space="preserve">3. Added consistency checks to be sure the following parameters are not specified to a value less than zero: </w:t>
      </w:r>
      <w:r w:rsidRPr="00F3329C">
        <w:rPr>
          <w:rStyle w:val="Strong"/>
          <w:sz w:val="24"/>
        </w:rPr>
        <w:t>soil_moist_max</w:t>
      </w:r>
      <w:r w:rsidRPr="0001391C">
        <w:rPr>
          <w:rStyle w:val="Strong"/>
          <w:b w:val="0"/>
          <w:sz w:val="24"/>
        </w:rPr>
        <w:t xml:space="preserve">, </w:t>
      </w:r>
      <w:r w:rsidRPr="00F3329C">
        <w:rPr>
          <w:rStyle w:val="Strong"/>
          <w:sz w:val="24"/>
        </w:rPr>
        <w:t>soil_moist_init</w:t>
      </w:r>
      <w:r w:rsidRPr="0001391C">
        <w:rPr>
          <w:rStyle w:val="Strong"/>
          <w:b w:val="0"/>
          <w:sz w:val="24"/>
        </w:rPr>
        <w:t xml:space="preserve">, </w:t>
      </w:r>
      <w:r w:rsidRPr="00F3329C">
        <w:rPr>
          <w:rStyle w:val="Strong"/>
          <w:sz w:val="24"/>
        </w:rPr>
        <w:t>soil_rechr_max</w:t>
      </w:r>
      <w:r w:rsidRPr="0001391C">
        <w:rPr>
          <w:rStyle w:val="Strong"/>
          <w:b w:val="0"/>
          <w:sz w:val="24"/>
        </w:rPr>
        <w:t xml:space="preserve">, </w:t>
      </w:r>
      <w:r w:rsidRPr="00F3329C">
        <w:rPr>
          <w:rStyle w:val="Strong"/>
          <w:sz w:val="24"/>
        </w:rPr>
        <w:t>soil_rechr_init</w:t>
      </w:r>
      <w:r w:rsidRPr="0001391C">
        <w:rPr>
          <w:rStyle w:val="Strong"/>
          <w:b w:val="0"/>
          <w:sz w:val="24"/>
        </w:rPr>
        <w:t xml:space="preserve">, </w:t>
      </w:r>
      <w:r w:rsidRPr="00F3329C">
        <w:rPr>
          <w:rStyle w:val="Strong"/>
          <w:sz w:val="24"/>
        </w:rPr>
        <w:t>ssstor_init</w:t>
      </w:r>
      <w:r w:rsidRPr="0001391C">
        <w:rPr>
          <w:rStyle w:val="Strong"/>
          <w:b w:val="0"/>
          <w:sz w:val="24"/>
        </w:rPr>
        <w:t xml:space="preserve">, and </w:t>
      </w:r>
      <w:r w:rsidRPr="00F3329C">
        <w:rPr>
          <w:rStyle w:val="Strong"/>
          <w:sz w:val="24"/>
        </w:rPr>
        <w:t>sat_threshold</w:t>
      </w:r>
      <w:r w:rsidRPr="0001391C">
        <w:rPr>
          <w:rStyle w:val="Strong"/>
          <w:b w:val="0"/>
          <w:sz w:val="24"/>
        </w:rPr>
        <w:t>.</w:t>
      </w:r>
    </w:p>
    <w:p w14:paraId="7D53998D" w14:textId="77777777" w:rsidR="0001391C" w:rsidRPr="0001391C" w:rsidRDefault="0001391C" w:rsidP="0001391C">
      <w:pPr>
        <w:rPr>
          <w:rStyle w:val="Strong"/>
          <w:b w:val="0"/>
          <w:sz w:val="24"/>
        </w:rPr>
      </w:pPr>
    </w:p>
    <w:p w14:paraId="0B36A08D" w14:textId="77777777" w:rsidR="0001391C" w:rsidRPr="0001391C" w:rsidRDefault="0001391C" w:rsidP="0001391C">
      <w:pPr>
        <w:rPr>
          <w:rStyle w:val="Strong"/>
          <w:b w:val="0"/>
          <w:sz w:val="24"/>
        </w:rPr>
      </w:pPr>
      <w:r w:rsidRPr="0001391C">
        <w:rPr>
          <w:rStyle w:val="Strong"/>
          <w:b w:val="0"/>
          <w:sz w:val="24"/>
        </w:rPr>
        <w:t xml:space="preserve">Module gsflow_prms2mf: </w:t>
      </w:r>
    </w:p>
    <w:p w14:paraId="49B9EB1B" w14:textId="77777777" w:rsidR="0001391C" w:rsidRPr="0001391C" w:rsidRDefault="0001391C" w:rsidP="0001391C">
      <w:pPr>
        <w:rPr>
          <w:rStyle w:val="Strong"/>
          <w:b w:val="0"/>
          <w:sz w:val="24"/>
        </w:rPr>
      </w:pPr>
      <w:r w:rsidRPr="0001391C">
        <w:rPr>
          <w:rStyle w:val="Strong"/>
          <w:b w:val="0"/>
          <w:sz w:val="24"/>
        </w:rPr>
        <w:t xml:space="preserve">1. Added parameter </w:t>
      </w:r>
      <w:r w:rsidRPr="00DC704D">
        <w:rPr>
          <w:rStyle w:val="Strong"/>
          <w:sz w:val="24"/>
        </w:rPr>
        <w:t>mnsziter</w:t>
      </w:r>
      <w:r w:rsidRPr="0001391C">
        <w:rPr>
          <w:rStyle w:val="Strong"/>
          <w:b w:val="0"/>
          <w:sz w:val="24"/>
        </w:rPr>
        <w:t>, which is the minimum number of computations per</w:t>
      </w:r>
      <w:r w:rsidR="00DC704D">
        <w:rPr>
          <w:rStyle w:val="Strong"/>
          <w:b w:val="0"/>
          <w:sz w:val="24"/>
        </w:rPr>
        <w:t xml:space="preserve"> </w:t>
      </w:r>
      <w:r w:rsidRPr="0001391C">
        <w:rPr>
          <w:rStyle w:val="Strong"/>
          <w:b w:val="0"/>
          <w:sz w:val="24"/>
        </w:rPr>
        <w:t>time step that are computed by the Soil Zone Module. Computations within the</w:t>
      </w:r>
      <w:r w:rsidR="00DC704D">
        <w:rPr>
          <w:rStyle w:val="Strong"/>
          <w:b w:val="0"/>
          <w:sz w:val="24"/>
        </w:rPr>
        <w:t xml:space="preserve"> </w:t>
      </w:r>
      <w:r w:rsidRPr="0001391C">
        <w:rPr>
          <w:rStyle w:val="Strong"/>
          <w:b w:val="0"/>
          <w:sz w:val="24"/>
        </w:rPr>
        <w:t>Soil Zone Module include Dunnian runoff, interflow, changes in storage within</w:t>
      </w:r>
      <w:r w:rsidR="00DC704D">
        <w:rPr>
          <w:rStyle w:val="Strong"/>
          <w:b w:val="0"/>
          <w:sz w:val="24"/>
        </w:rPr>
        <w:t xml:space="preserve"> </w:t>
      </w:r>
      <w:r w:rsidRPr="0001391C">
        <w:rPr>
          <w:rStyle w:val="Strong"/>
          <w:b w:val="0"/>
          <w:sz w:val="24"/>
        </w:rPr>
        <w:t>the soil-zone reservoirs, components of evapotranspiration, and potential</w:t>
      </w:r>
      <w:r w:rsidR="00DC704D">
        <w:rPr>
          <w:rStyle w:val="Strong"/>
          <w:b w:val="0"/>
          <w:sz w:val="24"/>
        </w:rPr>
        <w:t xml:space="preserve"> </w:t>
      </w:r>
      <w:r w:rsidRPr="0001391C">
        <w:rPr>
          <w:rStyle w:val="Strong"/>
          <w:b w:val="0"/>
          <w:sz w:val="24"/>
        </w:rPr>
        <w:t>gravity drainage. The sequence of these computations is described in Table 9</w:t>
      </w:r>
      <w:r w:rsidR="00DC704D">
        <w:rPr>
          <w:rStyle w:val="Strong"/>
          <w:b w:val="0"/>
          <w:sz w:val="24"/>
        </w:rPr>
        <w:t xml:space="preserve"> </w:t>
      </w:r>
      <w:r w:rsidRPr="0001391C">
        <w:rPr>
          <w:rStyle w:val="Strong"/>
          <w:b w:val="0"/>
          <w:sz w:val="24"/>
        </w:rPr>
        <w:t>of the GSFLOW documentation report (USGS Techniques and Methods 6-D1, p. 51).</w:t>
      </w:r>
      <w:r w:rsidR="00DC704D">
        <w:rPr>
          <w:rStyle w:val="Strong"/>
          <w:b w:val="0"/>
          <w:sz w:val="24"/>
        </w:rPr>
        <w:t xml:space="preserve"> </w:t>
      </w:r>
      <w:r w:rsidRPr="0001391C">
        <w:rPr>
          <w:rStyle w:val="Strong"/>
          <w:b w:val="0"/>
          <w:sz w:val="24"/>
        </w:rPr>
        <w:t>The following provides a more detailed explanation than is found in the GSFLOW</w:t>
      </w:r>
      <w:r w:rsidR="00DC704D">
        <w:rPr>
          <w:rStyle w:val="Strong"/>
          <w:b w:val="0"/>
          <w:sz w:val="24"/>
        </w:rPr>
        <w:t xml:space="preserve"> </w:t>
      </w:r>
      <w:r w:rsidRPr="0001391C">
        <w:rPr>
          <w:rStyle w:val="Strong"/>
          <w:b w:val="0"/>
          <w:sz w:val="24"/>
        </w:rPr>
        <w:t xml:space="preserve">manual of the conditions under which a GSFLOW time step concludes. </w:t>
      </w:r>
    </w:p>
    <w:p w14:paraId="7C7D5940" w14:textId="77777777" w:rsidR="0001391C" w:rsidRPr="0001391C" w:rsidRDefault="0001391C" w:rsidP="0001391C">
      <w:pPr>
        <w:rPr>
          <w:rStyle w:val="Strong"/>
          <w:b w:val="0"/>
          <w:sz w:val="24"/>
        </w:rPr>
      </w:pPr>
    </w:p>
    <w:p w14:paraId="6FD5E269" w14:textId="77777777" w:rsidR="0001391C" w:rsidRPr="0001391C" w:rsidRDefault="0001391C" w:rsidP="0001391C">
      <w:pPr>
        <w:rPr>
          <w:rStyle w:val="Strong"/>
          <w:b w:val="0"/>
          <w:sz w:val="24"/>
        </w:rPr>
      </w:pPr>
      <w:r w:rsidRPr="0001391C">
        <w:rPr>
          <w:rStyle w:val="Strong"/>
          <w:b w:val="0"/>
          <w:sz w:val="24"/>
        </w:rPr>
        <w:t>GSFLOW is based on an iterative-solution method in which convergence for each</w:t>
      </w:r>
      <w:r w:rsidR="00DC704D">
        <w:rPr>
          <w:rStyle w:val="Strong"/>
          <w:b w:val="0"/>
          <w:sz w:val="24"/>
        </w:rPr>
        <w:t xml:space="preserve"> </w:t>
      </w:r>
      <w:r w:rsidRPr="0001391C">
        <w:rPr>
          <w:rStyle w:val="Strong"/>
          <w:b w:val="0"/>
          <w:sz w:val="24"/>
        </w:rPr>
        <w:t>time step is ultimately dependent on whether or not changes in groundwater heads</w:t>
      </w:r>
      <w:r w:rsidR="00DC704D">
        <w:rPr>
          <w:rStyle w:val="Strong"/>
          <w:b w:val="0"/>
          <w:sz w:val="24"/>
        </w:rPr>
        <w:t xml:space="preserve"> </w:t>
      </w:r>
      <w:r w:rsidRPr="0001391C">
        <w:rPr>
          <w:rStyle w:val="Strong"/>
          <w:b w:val="0"/>
          <w:sz w:val="24"/>
        </w:rPr>
        <w:t>and flow rates meet closure criteria specified in the MODFLOW solver packages.</w:t>
      </w:r>
      <w:r w:rsidR="00DC704D">
        <w:rPr>
          <w:rStyle w:val="Strong"/>
          <w:b w:val="0"/>
          <w:sz w:val="24"/>
        </w:rPr>
        <w:t xml:space="preserve"> </w:t>
      </w:r>
      <w:r w:rsidRPr="0001391C">
        <w:rPr>
          <w:rStyle w:val="Strong"/>
          <w:b w:val="0"/>
          <w:sz w:val="24"/>
        </w:rPr>
        <w:t>If the MODFLOW convergence criteria are met, then GSFLOW continues to the next</w:t>
      </w:r>
      <w:r w:rsidR="00DC704D">
        <w:rPr>
          <w:rStyle w:val="Strong"/>
          <w:b w:val="0"/>
          <w:sz w:val="24"/>
        </w:rPr>
        <w:t xml:space="preserve"> </w:t>
      </w:r>
      <w:r w:rsidRPr="0001391C">
        <w:rPr>
          <w:rStyle w:val="Strong"/>
          <w:b w:val="0"/>
          <w:sz w:val="24"/>
        </w:rPr>
        <w:t>time step; if the convergence criteria are not met but the maximum number of</w:t>
      </w:r>
      <w:r w:rsidR="00DC704D">
        <w:rPr>
          <w:rStyle w:val="Strong"/>
          <w:b w:val="0"/>
          <w:sz w:val="24"/>
        </w:rPr>
        <w:t xml:space="preserve"> </w:t>
      </w:r>
      <w:r w:rsidRPr="0001391C">
        <w:rPr>
          <w:rStyle w:val="Strong"/>
          <w:b w:val="0"/>
          <w:sz w:val="24"/>
        </w:rPr>
        <w:t xml:space="preserve">MODFLOW iterations per time step is exceeded (as specified using variable </w:t>
      </w:r>
      <w:r w:rsidRPr="008349E8">
        <w:rPr>
          <w:rStyle w:val="Strong"/>
          <w:sz w:val="24"/>
        </w:rPr>
        <w:t>MXITER</w:t>
      </w:r>
      <w:r w:rsidRPr="0001391C">
        <w:rPr>
          <w:rStyle w:val="Strong"/>
          <w:b w:val="0"/>
          <w:sz w:val="24"/>
        </w:rPr>
        <w:t xml:space="preserve"> or </w:t>
      </w:r>
      <w:r w:rsidRPr="008349E8">
        <w:rPr>
          <w:rStyle w:val="Strong"/>
          <w:sz w:val="24"/>
        </w:rPr>
        <w:t>ITMX</w:t>
      </w:r>
      <w:r w:rsidRPr="0001391C">
        <w:rPr>
          <w:rStyle w:val="Strong"/>
          <w:b w:val="0"/>
          <w:sz w:val="24"/>
        </w:rPr>
        <w:t xml:space="preserve"> in the MODFLOW solver packages), then GSFLOW will print a warning message and continue to the next time step. Note that this differs from MODFLOW, in which MODFLOW stops if </w:t>
      </w:r>
      <w:r w:rsidRPr="008349E8">
        <w:rPr>
          <w:rStyle w:val="Strong"/>
          <w:sz w:val="24"/>
        </w:rPr>
        <w:t>MXITER</w:t>
      </w:r>
      <w:r w:rsidRPr="0001391C">
        <w:rPr>
          <w:rStyle w:val="Strong"/>
          <w:b w:val="0"/>
          <w:sz w:val="24"/>
        </w:rPr>
        <w:t xml:space="preserve"> or </w:t>
      </w:r>
      <w:r w:rsidRPr="008349E8">
        <w:rPr>
          <w:rStyle w:val="Strong"/>
          <w:sz w:val="24"/>
        </w:rPr>
        <w:t>ITMX</w:t>
      </w:r>
      <w:r w:rsidRPr="0001391C">
        <w:rPr>
          <w:rStyle w:val="Strong"/>
          <w:b w:val="0"/>
          <w:sz w:val="24"/>
        </w:rPr>
        <w:t xml:space="preserve"> are exceeded.</w:t>
      </w:r>
    </w:p>
    <w:p w14:paraId="7B5BC137" w14:textId="77777777" w:rsidR="0001391C" w:rsidRPr="0001391C" w:rsidRDefault="0001391C" w:rsidP="0001391C">
      <w:pPr>
        <w:rPr>
          <w:rStyle w:val="Strong"/>
          <w:b w:val="0"/>
          <w:sz w:val="24"/>
        </w:rPr>
      </w:pPr>
    </w:p>
    <w:p w14:paraId="0A104A8D" w14:textId="77777777" w:rsidR="0001391C" w:rsidRPr="0001391C" w:rsidRDefault="0001391C" w:rsidP="0001391C">
      <w:pPr>
        <w:rPr>
          <w:rStyle w:val="Strong"/>
          <w:b w:val="0"/>
          <w:sz w:val="24"/>
        </w:rPr>
      </w:pPr>
      <w:r w:rsidRPr="0001391C">
        <w:rPr>
          <w:rStyle w:val="Strong"/>
          <w:b w:val="0"/>
          <w:sz w:val="24"/>
        </w:rPr>
        <w:lastRenderedPageBreak/>
        <w:t>Convergence of groundwater heads and flow rates is dependent in part on the amount of gravity drainage that drains from the soil zone to the underlying unsaturated and saturated zones. The amount of gravity drainage is dependent on the potential gravity drainage computed by the Soil Zone Module and the vertical hydraulic conductivity and heads within the MODFLOW finite-difference cells. In many cases, heads and groundwater flow rates may converge faster if</w:t>
      </w:r>
      <w:r w:rsidR="008349E8">
        <w:rPr>
          <w:rStyle w:val="Strong"/>
          <w:b w:val="0"/>
          <w:sz w:val="24"/>
        </w:rPr>
        <w:t xml:space="preserve"> </w:t>
      </w:r>
      <w:r w:rsidRPr="0001391C">
        <w:rPr>
          <w:rStyle w:val="Strong"/>
          <w:b w:val="0"/>
          <w:sz w:val="24"/>
        </w:rPr>
        <w:t xml:space="preserve">the amount of gravity drainage from the soil zone is no longer changing, which means that the MODFLOW computations will no longer be dependent on feedback from the Soil Zone Module. </w:t>
      </w:r>
    </w:p>
    <w:p w14:paraId="2E08C888" w14:textId="77777777" w:rsidR="0001391C" w:rsidRPr="0001391C" w:rsidRDefault="0001391C" w:rsidP="0001391C">
      <w:pPr>
        <w:rPr>
          <w:rStyle w:val="Strong"/>
          <w:b w:val="0"/>
          <w:sz w:val="24"/>
        </w:rPr>
      </w:pPr>
    </w:p>
    <w:p w14:paraId="2201E3EC" w14:textId="77777777" w:rsidR="0001391C" w:rsidRPr="0001391C" w:rsidRDefault="0001391C" w:rsidP="0001391C">
      <w:pPr>
        <w:rPr>
          <w:rStyle w:val="Strong"/>
          <w:b w:val="0"/>
          <w:sz w:val="24"/>
        </w:rPr>
      </w:pPr>
      <w:r w:rsidRPr="0001391C">
        <w:rPr>
          <w:rStyle w:val="Strong"/>
          <w:b w:val="0"/>
          <w:sz w:val="24"/>
        </w:rPr>
        <w:t xml:space="preserve">Three GSFLOW input parameters are provided to allow the user to stop the soil-zone computations prior to convergence of the groundwater heads and flow rates. These parameters are (1) </w:t>
      </w:r>
      <w:r w:rsidRPr="008349E8">
        <w:rPr>
          <w:rStyle w:val="Strong"/>
          <w:sz w:val="24"/>
        </w:rPr>
        <w:t>szconverge</w:t>
      </w:r>
      <w:r w:rsidRPr="0001391C">
        <w:rPr>
          <w:rStyle w:val="Strong"/>
          <w:b w:val="0"/>
          <w:sz w:val="24"/>
        </w:rPr>
        <w:t xml:space="preserve">, which is the maximum allowed change in gravity drainage from the soil zone for all HRUs between iterations required before the soil-zone computations cease; (2) </w:t>
      </w:r>
      <w:r w:rsidRPr="008349E8">
        <w:rPr>
          <w:rStyle w:val="Strong"/>
          <w:sz w:val="24"/>
        </w:rPr>
        <w:t>mnsziter</w:t>
      </w:r>
      <w:r w:rsidRPr="0001391C">
        <w:rPr>
          <w:rStyle w:val="Strong"/>
          <w:b w:val="0"/>
          <w:sz w:val="24"/>
        </w:rPr>
        <w:t xml:space="preserve">, which is defined above; and (3) </w:t>
      </w:r>
      <w:r w:rsidRPr="008349E8">
        <w:rPr>
          <w:rStyle w:val="Strong"/>
          <w:sz w:val="24"/>
        </w:rPr>
        <w:t>mxsziter</w:t>
      </w:r>
      <w:r w:rsidRPr="0001391C">
        <w:rPr>
          <w:rStyle w:val="Strong"/>
          <w:b w:val="0"/>
          <w:sz w:val="24"/>
        </w:rPr>
        <w:t xml:space="preserve">, which is the maximum number of computations per time step that are computed by the Soil Zone Module. Parameters </w:t>
      </w:r>
      <w:r w:rsidRPr="008349E8">
        <w:rPr>
          <w:rStyle w:val="Strong"/>
          <w:sz w:val="24"/>
        </w:rPr>
        <w:t>szconverge</w:t>
      </w:r>
      <w:r w:rsidRPr="0001391C">
        <w:rPr>
          <w:rStyle w:val="Strong"/>
          <w:b w:val="0"/>
          <w:sz w:val="24"/>
        </w:rPr>
        <w:t xml:space="preserve"> and </w:t>
      </w:r>
      <w:r w:rsidRPr="008349E8">
        <w:rPr>
          <w:rStyle w:val="Strong"/>
          <w:sz w:val="24"/>
        </w:rPr>
        <w:t>mxsziter</w:t>
      </w:r>
      <w:r w:rsidRPr="0001391C">
        <w:rPr>
          <w:rStyle w:val="Strong"/>
          <w:b w:val="0"/>
          <w:sz w:val="24"/>
        </w:rPr>
        <w:t xml:space="preserve"> have been available since the initial release of GSFLOW (see Table A1-25 in USGS Techniques and Methods 6-D1). </w:t>
      </w:r>
      <w:r w:rsidR="008349E8">
        <w:rPr>
          <w:rStyle w:val="Strong"/>
          <w:b w:val="0"/>
          <w:sz w:val="24"/>
        </w:rPr>
        <w:t>C</w:t>
      </w:r>
      <w:r w:rsidRPr="0001391C">
        <w:rPr>
          <w:rStyle w:val="Strong"/>
          <w:b w:val="0"/>
          <w:sz w:val="24"/>
        </w:rPr>
        <w:t xml:space="preserve">omputations within the soil zone cease under three conditions listed in order of precedence: (1) the MODFLOW closure criteria are met or </w:t>
      </w:r>
      <w:r w:rsidRPr="008349E8">
        <w:rPr>
          <w:rStyle w:val="Strong"/>
          <w:sz w:val="24"/>
        </w:rPr>
        <w:t>MXITER</w:t>
      </w:r>
      <w:r w:rsidRPr="0001391C">
        <w:rPr>
          <w:rStyle w:val="Strong"/>
          <w:b w:val="0"/>
          <w:sz w:val="24"/>
        </w:rPr>
        <w:t xml:space="preserve"> or </w:t>
      </w:r>
      <w:r w:rsidRPr="008349E8">
        <w:rPr>
          <w:rStyle w:val="Strong"/>
          <w:sz w:val="24"/>
        </w:rPr>
        <w:t>ITMX</w:t>
      </w:r>
      <w:r w:rsidRPr="0001391C">
        <w:rPr>
          <w:rStyle w:val="Strong"/>
          <w:b w:val="0"/>
          <w:sz w:val="24"/>
        </w:rPr>
        <w:t xml:space="preserve"> is reached; (2) the maximum number of soil-zone computations is reached, as specified by parameter </w:t>
      </w:r>
      <w:r w:rsidRPr="007643A1">
        <w:rPr>
          <w:rStyle w:val="Strong"/>
          <w:sz w:val="24"/>
        </w:rPr>
        <w:t>mxsziter</w:t>
      </w:r>
      <w:r w:rsidRPr="0001391C">
        <w:rPr>
          <w:rStyle w:val="Strong"/>
          <w:b w:val="0"/>
          <w:sz w:val="24"/>
        </w:rPr>
        <w:t xml:space="preserve">; or (3) the maximum change in gravity drainage from the soil zone for all HRUs between iterations is less than the value specified for parameter </w:t>
      </w:r>
      <w:r w:rsidRPr="008349E8">
        <w:rPr>
          <w:rStyle w:val="Strong"/>
          <w:sz w:val="24"/>
        </w:rPr>
        <w:t>szconverge</w:t>
      </w:r>
      <w:r w:rsidRPr="0001391C">
        <w:rPr>
          <w:rStyle w:val="Strong"/>
          <w:b w:val="0"/>
          <w:sz w:val="24"/>
        </w:rPr>
        <w:t xml:space="preserve">. When conditions 2 or 3 are met, all computations done by the Soil Zone Module are held constant for the remainder of the current time step until MODFLOW-related convergence criteria are met (or </w:t>
      </w:r>
      <w:r w:rsidRPr="008349E8">
        <w:rPr>
          <w:rStyle w:val="Strong"/>
          <w:sz w:val="24"/>
        </w:rPr>
        <w:t>MXITER</w:t>
      </w:r>
      <w:r w:rsidRPr="0001391C">
        <w:rPr>
          <w:rStyle w:val="Strong"/>
          <w:b w:val="0"/>
          <w:sz w:val="24"/>
        </w:rPr>
        <w:t xml:space="preserve"> or </w:t>
      </w:r>
      <w:r w:rsidRPr="008349E8">
        <w:rPr>
          <w:rStyle w:val="Strong"/>
          <w:sz w:val="24"/>
        </w:rPr>
        <w:t>ITMX</w:t>
      </w:r>
      <w:r w:rsidRPr="0001391C">
        <w:rPr>
          <w:rStyle w:val="Strong"/>
          <w:b w:val="0"/>
          <w:sz w:val="24"/>
        </w:rPr>
        <w:t xml:space="preserve"> is exceeded). In addition, the amount of interflow and surface runoff to streams and lakes are held constant when soil-zone computations cease within a time step.</w:t>
      </w:r>
    </w:p>
    <w:p w14:paraId="3D919865" w14:textId="77777777" w:rsidR="0001391C" w:rsidRPr="0001391C" w:rsidRDefault="0001391C" w:rsidP="0001391C">
      <w:pPr>
        <w:rPr>
          <w:rStyle w:val="Strong"/>
          <w:b w:val="0"/>
          <w:sz w:val="24"/>
        </w:rPr>
      </w:pPr>
    </w:p>
    <w:p w14:paraId="1590355C" w14:textId="77777777" w:rsidR="0001391C" w:rsidRPr="0001391C" w:rsidRDefault="0001391C" w:rsidP="0001391C">
      <w:pPr>
        <w:rPr>
          <w:rStyle w:val="Strong"/>
          <w:b w:val="0"/>
          <w:sz w:val="24"/>
        </w:rPr>
      </w:pPr>
      <w:r w:rsidRPr="0001391C">
        <w:rPr>
          <w:rStyle w:val="Strong"/>
          <w:b w:val="0"/>
          <w:sz w:val="24"/>
        </w:rPr>
        <w:t>Previous versions of GSFLOW set the minimum number of soil-zone computations</w:t>
      </w:r>
      <w:r w:rsidR="008349E8">
        <w:rPr>
          <w:rStyle w:val="Strong"/>
          <w:b w:val="0"/>
          <w:sz w:val="24"/>
        </w:rPr>
        <w:t xml:space="preserve"> </w:t>
      </w:r>
      <w:r w:rsidRPr="0001391C">
        <w:rPr>
          <w:rStyle w:val="Strong"/>
          <w:b w:val="0"/>
          <w:sz w:val="24"/>
        </w:rPr>
        <w:t xml:space="preserve">to 4, which is now the default value for </w:t>
      </w:r>
      <w:r w:rsidRPr="008349E8">
        <w:rPr>
          <w:rStyle w:val="Strong"/>
          <w:sz w:val="24"/>
        </w:rPr>
        <w:t>mnsziter</w:t>
      </w:r>
      <w:r w:rsidRPr="0001391C">
        <w:rPr>
          <w:rStyle w:val="Strong"/>
          <w:b w:val="0"/>
          <w:sz w:val="24"/>
        </w:rPr>
        <w:t xml:space="preserve">; </w:t>
      </w:r>
      <w:r w:rsidRPr="008349E8">
        <w:rPr>
          <w:rStyle w:val="Strong"/>
          <w:sz w:val="24"/>
        </w:rPr>
        <w:t>mnsziter</w:t>
      </w:r>
      <w:r w:rsidRPr="0001391C">
        <w:rPr>
          <w:rStyle w:val="Strong"/>
          <w:b w:val="0"/>
          <w:sz w:val="24"/>
        </w:rPr>
        <w:t xml:space="preserve"> must be specified to be greater than 2. Specifying too small a value for </w:t>
      </w:r>
      <w:r w:rsidRPr="007643A1">
        <w:rPr>
          <w:rStyle w:val="Strong"/>
          <w:sz w:val="24"/>
        </w:rPr>
        <w:t>mxsziter</w:t>
      </w:r>
      <w:r w:rsidRPr="0001391C">
        <w:rPr>
          <w:rStyle w:val="Strong"/>
          <w:b w:val="0"/>
          <w:sz w:val="24"/>
        </w:rPr>
        <w:t xml:space="preserve"> for complex GSFLOW models can stop soil-zone computations within a time step before the MODFLOW solution reaches a stable value; this may cause groundwater discharge from some finite-difference cells in subsequent iterations to be significantly different than that computed at the iteration in which the soil-zone computations ceased. In general, more complex models will require higher values of </w:t>
      </w:r>
      <w:r w:rsidRPr="008A5832">
        <w:rPr>
          <w:rStyle w:val="Strong"/>
          <w:sz w:val="24"/>
        </w:rPr>
        <w:t>mnsziter</w:t>
      </w:r>
      <w:r w:rsidRPr="0001391C">
        <w:rPr>
          <w:rStyle w:val="Strong"/>
          <w:b w:val="0"/>
          <w:sz w:val="24"/>
        </w:rPr>
        <w:t xml:space="preserve"> and </w:t>
      </w:r>
      <w:r w:rsidRPr="008A5832">
        <w:rPr>
          <w:rStyle w:val="Strong"/>
          <w:sz w:val="24"/>
        </w:rPr>
        <w:t>mxsziter</w:t>
      </w:r>
      <w:r w:rsidRPr="0001391C">
        <w:rPr>
          <w:rStyle w:val="Strong"/>
          <w:b w:val="0"/>
          <w:sz w:val="24"/>
        </w:rPr>
        <w:t xml:space="preserve"> than less complex models. Recent experience with GSFLOW indicates that (1) </w:t>
      </w:r>
      <w:r w:rsidR="008A5832" w:rsidRPr="008A5832">
        <w:rPr>
          <w:rStyle w:val="Strong"/>
          <w:sz w:val="24"/>
        </w:rPr>
        <w:t>mnsziter</w:t>
      </w:r>
      <w:r w:rsidR="008A5832" w:rsidRPr="0001391C">
        <w:rPr>
          <w:rStyle w:val="Strong"/>
          <w:b w:val="0"/>
          <w:sz w:val="24"/>
        </w:rPr>
        <w:t xml:space="preserve"> and </w:t>
      </w:r>
      <w:r w:rsidR="008A5832" w:rsidRPr="008A5832">
        <w:rPr>
          <w:rStyle w:val="Strong"/>
          <w:sz w:val="24"/>
        </w:rPr>
        <w:t>mxsziter</w:t>
      </w:r>
      <w:r w:rsidR="008A5832" w:rsidRPr="0001391C">
        <w:rPr>
          <w:rStyle w:val="Strong"/>
          <w:b w:val="0"/>
          <w:sz w:val="24"/>
        </w:rPr>
        <w:t xml:space="preserve"> </w:t>
      </w:r>
      <w:r w:rsidRPr="0001391C">
        <w:rPr>
          <w:rStyle w:val="Strong"/>
          <w:b w:val="0"/>
          <w:sz w:val="24"/>
        </w:rPr>
        <w:t>should be set to values that equal the approximate averag</w:t>
      </w:r>
      <w:r w:rsidR="007643A1">
        <w:rPr>
          <w:rStyle w:val="Strong"/>
          <w:b w:val="0"/>
          <w:sz w:val="24"/>
        </w:rPr>
        <w:t xml:space="preserve">e number and the maximum number, respectively, </w:t>
      </w:r>
      <w:r w:rsidRPr="0001391C">
        <w:rPr>
          <w:rStyle w:val="Strong"/>
          <w:b w:val="0"/>
          <w:sz w:val="24"/>
        </w:rPr>
        <w:t>of MODFLOW iterations that are expected</w:t>
      </w:r>
      <w:r w:rsidR="007643A1">
        <w:rPr>
          <w:rStyle w:val="Strong"/>
          <w:b w:val="0"/>
          <w:sz w:val="24"/>
        </w:rPr>
        <w:t xml:space="preserve"> for any time step</w:t>
      </w:r>
      <w:r w:rsidRPr="0001391C">
        <w:rPr>
          <w:rStyle w:val="Strong"/>
          <w:b w:val="0"/>
          <w:sz w:val="24"/>
        </w:rPr>
        <w:t xml:space="preserve">; and (2) that for some </w:t>
      </w:r>
      <w:r w:rsidR="007643A1">
        <w:rPr>
          <w:rStyle w:val="Strong"/>
          <w:b w:val="0"/>
          <w:sz w:val="24"/>
        </w:rPr>
        <w:t>simulations,</w:t>
      </w:r>
      <w:r w:rsidRPr="0001391C">
        <w:rPr>
          <w:rStyle w:val="Strong"/>
          <w:b w:val="0"/>
          <w:sz w:val="24"/>
        </w:rPr>
        <w:t xml:space="preserve"> it may be advantageous to not limit the number of soil-zone computations by setting both </w:t>
      </w:r>
      <w:r w:rsidR="008A5832" w:rsidRPr="008A5832">
        <w:rPr>
          <w:rStyle w:val="Strong"/>
          <w:sz w:val="24"/>
        </w:rPr>
        <w:t>mnsziter</w:t>
      </w:r>
      <w:r w:rsidR="008A5832" w:rsidRPr="0001391C">
        <w:rPr>
          <w:rStyle w:val="Strong"/>
          <w:b w:val="0"/>
          <w:sz w:val="24"/>
        </w:rPr>
        <w:t xml:space="preserve"> and </w:t>
      </w:r>
      <w:r w:rsidR="008A5832" w:rsidRPr="008A5832">
        <w:rPr>
          <w:rStyle w:val="Strong"/>
          <w:sz w:val="24"/>
        </w:rPr>
        <w:t>mxsziter</w:t>
      </w:r>
      <w:r w:rsidR="008A5832" w:rsidRPr="0001391C">
        <w:rPr>
          <w:rStyle w:val="Strong"/>
          <w:b w:val="0"/>
          <w:sz w:val="24"/>
        </w:rPr>
        <w:t xml:space="preserve"> </w:t>
      </w:r>
      <w:r w:rsidRPr="0001391C">
        <w:rPr>
          <w:rStyle w:val="Strong"/>
          <w:b w:val="0"/>
          <w:sz w:val="24"/>
        </w:rPr>
        <w:t xml:space="preserve">equal to </w:t>
      </w:r>
      <w:r w:rsidRPr="008A5832">
        <w:rPr>
          <w:rStyle w:val="Strong"/>
          <w:sz w:val="24"/>
        </w:rPr>
        <w:t>MXITER</w:t>
      </w:r>
      <w:r w:rsidRPr="0001391C">
        <w:rPr>
          <w:rStyle w:val="Strong"/>
          <w:b w:val="0"/>
          <w:sz w:val="24"/>
        </w:rPr>
        <w:t xml:space="preserve"> or </w:t>
      </w:r>
      <w:r w:rsidRPr="008A5832">
        <w:rPr>
          <w:rStyle w:val="Strong"/>
          <w:sz w:val="24"/>
        </w:rPr>
        <w:t>ITMX</w:t>
      </w:r>
      <w:r w:rsidRPr="0001391C">
        <w:rPr>
          <w:rStyle w:val="Strong"/>
          <w:b w:val="0"/>
          <w:sz w:val="24"/>
        </w:rPr>
        <w:t xml:space="preserve"> to a</w:t>
      </w:r>
      <w:r w:rsidR="007643A1">
        <w:rPr>
          <w:rStyle w:val="Strong"/>
          <w:b w:val="0"/>
          <w:sz w:val="24"/>
        </w:rPr>
        <w:t xml:space="preserve">llow for full feedback between </w:t>
      </w:r>
      <w:r w:rsidRPr="0001391C">
        <w:rPr>
          <w:rStyle w:val="Strong"/>
          <w:b w:val="0"/>
          <w:sz w:val="24"/>
        </w:rPr>
        <w:t xml:space="preserve">PRMS and MODFLOW for each time step. The GSFLOW user may need to experiment with the values specified for </w:t>
      </w:r>
      <w:r w:rsidRPr="008A5832">
        <w:rPr>
          <w:rStyle w:val="Strong"/>
          <w:sz w:val="24"/>
        </w:rPr>
        <w:t>szconverge</w:t>
      </w:r>
      <w:r w:rsidRPr="0001391C">
        <w:rPr>
          <w:rStyle w:val="Strong"/>
          <w:b w:val="0"/>
          <w:sz w:val="24"/>
        </w:rPr>
        <w:t xml:space="preserve">, </w:t>
      </w:r>
      <w:r w:rsidRPr="008A5832">
        <w:rPr>
          <w:rStyle w:val="Strong"/>
          <w:sz w:val="24"/>
        </w:rPr>
        <w:t>mnsziter</w:t>
      </w:r>
      <w:r w:rsidRPr="0001391C">
        <w:rPr>
          <w:rStyle w:val="Strong"/>
          <w:b w:val="0"/>
          <w:sz w:val="24"/>
        </w:rPr>
        <w:t xml:space="preserve">, and </w:t>
      </w:r>
      <w:r w:rsidRPr="008A5832">
        <w:rPr>
          <w:rStyle w:val="Strong"/>
          <w:sz w:val="24"/>
        </w:rPr>
        <w:t>mxsziter</w:t>
      </w:r>
      <w:r w:rsidRPr="0001391C">
        <w:rPr>
          <w:rStyle w:val="Strong"/>
          <w:b w:val="0"/>
          <w:sz w:val="24"/>
        </w:rPr>
        <w:t xml:space="preserve"> to be sure that the </w:t>
      </w:r>
    </w:p>
    <w:p w14:paraId="585BB5A8" w14:textId="77777777" w:rsidR="0001391C" w:rsidRPr="0001391C" w:rsidRDefault="0001391C" w:rsidP="0001391C">
      <w:pPr>
        <w:rPr>
          <w:rStyle w:val="Strong"/>
          <w:b w:val="0"/>
          <w:sz w:val="24"/>
        </w:rPr>
      </w:pPr>
      <w:r w:rsidRPr="0001391C">
        <w:rPr>
          <w:rStyle w:val="Strong"/>
          <w:b w:val="0"/>
          <w:sz w:val="24"/>
        </w:rPr>
        <w:t>GSFLOW calculations have converged to stable values.</w:t>
      </w:r>
    </w:p>
    <w:p w14:paraId="5154C074" w14:textId="77777777" w:rsidR="0001391C" w:rsidRPr="0001391C" w:rsidRDefault="0001391C" w:rsidP="0001391C">
      <w:pPr>
        <w:rPr>
          <w:rStyle w:val="Strong"/>
          <w:b w:val="0"/>
          <w:sz w:val="24"/>
        </w:rPr>
      </w:pPr>
    </w:p>
    <w:p w14:paraId="3B67F47D" w14:textId="77777777" w:rsidR="0001391C" w:rsidRPr="0001391C" w:rsidRDefault="0001391C" w:rsidP="0001391C">
      <w:pPr>
        <w:rPr>
          <w:rStyle w:val="Strong"/>
          <w:b w:val="0"/>
          <w:sz w:val="24"/>
        </w:rPr>
      </w:pPr>
      <w:r w:rsidRPr="0001391C">
        <w:rPr>
          <w:rStyle w:val="Strong"/>
          <w:b w:val="0"/>
          <w:sz w:val="24"/>
        </w:rPr>
        <w:t xml:space="preserve">For the convenience of the user, the number of MODFLOW iterations and soil-zone computations are printed to the screen for the first day of each month and for each time step in </w:t>
      </w:r>
      <w:r w:rsidRPr="0001391C">
        <w:rPr>
          <w:rStyle w:val="Strong"/>
          <w:b w:val="0"/>
          <w:sz w:val="24"/>
        </w:rPr>
        <w:lastRenderedPageBreak/>
        <w:t xml:space="preserve">the gsflow.log file. Also, if the number of iterations for a time step exceeds 75, the date and time of this time step is printed to the screen. At the end of a simulation, a summary table is printed to the screen and </w:t>
      </w:r>
      <w:r w:rsidR="007643A1">
        <w:rPr>
          <w:rStyle w:val="Strong"/>
          <w:b w:val="0"/>
          <w:sz w:val="24"/>
        </w:rPr>
        <w:t xml:space="preserve">to the </w:t>
      </w:r>
      <w:r w:rsidRPr="0001391C">
        <w:rPr>
          <w:rStyle w:val="Strong"/>
          <w:b w:val="0"/>
          <w:sz w:val="24"/>
        </w:rPr>
        <w:t>gsflow.log file giving the total and average number of MODFLOW iterations and soil-zone computations, as well as the total time the simulation took.</w:t>
      </w:r>
    </w:p>
    <w:p w14:paraId="1E1B2ACA" w14:textId="77777777" w:rsidR="0001391C" w:rsidRPr="0001391C" w:rsidRDefault="0001391C" w:rsidP="0001391C">
      <w:pPr>
        <w:rPr>
          <w:rStyle w:val="Strong"/>
          <w:b w:val="0"/>
          <w:sz w:val="24"/>
        </w:rPr>
      </w:pPr>
    </w:p>
    <w:p w14:paraId="134556E3" w14:textId="77777777" w:rsidR="0001391C" w:rsidRPr="0001391C" w:rsidRDefault="0001391C" w:rsidP="0001391C">
      <w:pPr>
        <w:rPr>
          <w:rStyle w:val="Strong"/>
          <w:b w:val="0"/>
          <w:sz w:val="24"/>
        </w:rPr>
      </w:pPr>
      <w:r w:rsidRPr="0001391C">
        <w:rPr>
          <w:rStyle w:val="Strong"/>
          <w:b w:val="0"/>
          <w:sz w:val="24"/>
        </w:rPr>
        <w:t>2. Bug fix: corrected do loop index of arrays used to check whether or not soilzone states are oscillating.</w:t>
      </w:r>
    </w:p>
    <w:p w14:paraId="6622EB39" w14:textId="77777777" w:rsidR="0001391C" w:rsidRPr="0001391C" w:rsidRDefault="0001391C" w:rsidP="0001391C">
      <w:pPr>
        <w:rPr>
          <w:rStyle w:val="Strong"/>
          <w:b w:val="0"/>
          <w:sz w:val="24"/>
        </w:rPr>
      </w:pPr>
    </w:p>
    <w:p w14:paraId="64A6E2B7" w14:textId="77777777" w:rsidR="0001391C" w:rsidRPr="0001391C" w:rsidRDefault="0001391C" w:rsidP="0001391C">
      <w:pPr>
        <w:rPr>
          <w:rStyle w:val="Strong"/>
          <w:b w:val="0"/>
          <w:sz w:val="24"/>
        </w:rPr>
      </w:pPr>
      <w:r w:rsidRPr="0001391C">
        <w:rPr>
          <w:rStyle w:val="Strong"/>
          <w:b w:val="0"/>
          <w:sz w:val="24"/>
        </w:rPr>
        <w:t xml:space="preserve">Module gsflow_prms: </w:t>
      </w:r>
    </w:p>
    <w:p w14:paraId="71546DBB" w14:textId="77777777" w:rsidR="0001391C" w:rsidRPr="0001391C" w:rsidRDefault="0001391C" w:rsidP="0001391C">
      <w:pPr>
        <w:rPr>
          <w:rStyle w:val="Strong"/>
          <w:b w:val="0"/>
          <w:sz w:val="24"/>
        </w:rPr>
      </w:pPr>
      <w:r w:rsidRPr="0001391C">
        <w:rPr>
          <w:rStyle w:val="Strong"/>
          <w:b w:val="0"/>
          <w:sz w:val="24"/>
        </w:rPr>
        <w:t>1. Module subbasin_prms can now be called in b</w:t>
      </w:r>
      <w:r w:rsidR="007643A1">
        <w:rPr>
          <w:rStyle w:val="Strong"/>
          <w:b w:val="0"/>
          <w:sz w:val="24"/>
        </w:rPr>
        <w:t xml:space="preserve">oth GSFLOW and PRMS-only modes. </w:t>
      </w:r>
      <w:r w:rsidRPr="0001391C">
        <w:rPr>
          <w:rStyle w:val="Strong"/>
          <w:b w:val="0"/>
          <w:sz w:val="24"/>
        </w:rPr>
        <w:t xml:space="preserve">Previously, it could be called in PRMS-only mode. However, the user should be aware that some output variables written by the module are not relevant to a GSFLOW simulation, specifically those related to the PRMS groundwater module: </w:t>
      </w:r>
      <w:r w:rsidRPr="004467C5">
        <w:rPr>
          <w:rStyle w:val="Strong"/>
          <w:b w:val="0"/>
          <w:i/>
          <w:sz w:val="24"/>
        </w:rPr>
        <w:t>sub_inq</w:t>
      </w:r>
      <w:r w:rsidRPr="0001391C">
        <w:rPr>
          <w:rStyle w:val="Strong"/>
          <w:b w:val="0"/>
          <w:sz w:val="24"/>
        </w:rPr>
        <w:t xml:space="preserve">, </w:t>
      </w:r>
      <w:r w:rsidRPr="004467C5">
        <w:rPr>
          <w:rStyle w:val="Strong"/>
          <w:b w:val="0"/>
          <w:i/>
          <w:sz w:val="24"/>
        </w:rPr>
        <w:t>sub_cfs</w:t>
      </w:r>
      <w:r w:rsidRPr="0001391C">
        <w:rPr>
          <w:rStyle w:val="Strong"/>
          <w:b w:val="0"/>
          <w:sz w:val="24"/>
        </w:rPr>
        <w:t xml:space="preserve">, </w:t>
      </w:r>
      <w:r w:rsidRPr="004467C5">
        <w:rPr>
          <w:rStyle w:val="Strong"/>
          <w:b w:val="0"/>
          <w:i/>
          <w:sz w:val="24"/>
        </w:rPr>
        <w:t>sub_cms</w:t>
      </w:r>
      <w:r w:rsidRPr="0001391C">
        <w:rPr>
          <w:rStyle w:val="Strong"/>
          <w:b w:val="0"/>
          <w:sz w:val="24"/>
        </w:rPr>
        <w:t xml:space="preserve">, </w:t>
      </w:r>
      <w:r w:rsidRPr="004467C5">
        <w:rPr>
          <w:rStyle w:val="Strong"/>
          <w:b w:val="0"/>
          <w:i/>
          <w:sz w:val="24"/>
        </w:rPr>
        <w:t>sub_gwflow</w:t>
      </w:r>
      <w:r w:rsidRPr="0001391C">
        <w:rPr>
          <w:rStyle w:val="Strong"/>
          <w:b w:val="0"/>
          <w:sz w:val="24"/>
        </w:rPr>
        <w:t xml:space="preserve">, and </w:t>
      </w:r>
      <w:r w:rsidRPr="004467C5">
        <w:rPr>
          <w:rStyle w:val="Strong"/>
          <w:b w:val="0"/>
          <w:i/>
          <w:sz w:val="24"/>
        </w:rPr>
        <w:t>subinc_gwflow</w:t>
      </w:r>
      <w:r w:rsidRPr="0001391C">
        <w:rPr>
          <w:rStyle w:val="Strong"/>
          <w:b w:val="0"/>
          <w:sz w:val="24"/>
        </w:rPr>
        <w:t xml:space="preserve">. The subbasin_prms module is useful in GSFLOW mode for computation of several subbasin states and fluxes, such as </w:t>
      </w:r>
      <w:r w:rsidRPr="004467C5">
        <w:rPr>
          <w:rStyle w:val="Strong"/>
          <w:b w:val="0"/>
          <w:i/>
          <w:sz w:val="24"/>
        </w:rPr>
        <w:t>sub_interflow</w:t>
      </w:r>
      <w:r w:rsidRPr="004467C5">
        <w:rPr>
          <w:rStyle w:val="Strong"/>
          <w:b w:val="0"/>
          <w:sz w:val="24"/>
        </w:rPr>
        <w:t>,</w:t>
      </w:r>
      <w:r w:rsidRPr="004467C5">
        <w:rPr>
          <w:rStyle w:val="Strong"/>
          <w:b w:val="0"/>
          <w:i/>
          <w:sz w:val="24"/>
        </w:rPr>
        <w:t xml:space="preserve"> sub_precip</w:t>
      </w:r>
      <w:r w:rsidR="004467C5" w:rsidRPr="004467C5">
        <w:rPr>
          <w:rStyle w:val="Strong"/>
          <w:b w:val="0"/>
          <w:sz w:val="24"/>
        </w:rPr>
        <w:t>,</w:t>
      </w:r>
      <w:r w:rsidR="004467C5">
        <w:rPr>
          <w:rStyle w:val="Strong"/>
          <w:b w:val="0"/>
          <w:sz w:val="24"/>
        </w:rPr>
        <w:t xml:space="preserve"> </w:t>
      </w:r>
      <w:r w:rsidRPr="004467C5">
        <w:rPr>
          <w:rStyle w:val="Strong"/>
          <w:b w:val="0"/>
          <w:i/>
          <w:sz w:val="24"/>
        </w:rPr>
        <w:t>sub_pkweqv</w:t>
      </w:r>
      <w:r w:rsidR="004467C5" w:rsidRPr="004467C5">
        <w:rPr>
          <w:rStyle w:val="Strong"/>
          <w:b w:val="0"/>
          <w:sz w:val="24"/>
        </w:rPr>
        <w:t>,</w:t>
      </w:r>
      <w:r w:rsidR="004467C5">
        <w:rPr>
          <w:rStyle w:val="Strong"/>
          <w:b w:val="0"/>
          <w:sz w:val="24"/>
        </w:rPr>
        <w:t xml:space="preserve"> </w:t>
      </w:r>
      <w:r w:rsidRPr="004467C5">
        <w:rPr>
          <w:rStyle w:val="Strong"/>
          <w:b w:val="0"/>
          <w:i/>
          <w:sz w:val="24"/>
        </w:rPr>
        <w:t>subinc_interflow</w:t>
      </w:r>
      <w:r w:rsidR="004467C5" w:rsidRPr="004467C5">
        <w:rPr>
          <w:rStyle w:val="Strong"/>
          <w:b w:val="0"/>
          <w:sz w:val="24"/>
        </w:rPr>
        <w:t>,</w:t>
      </w:r>
      <w:r w:rsidR="004467C5">
        <w:rPr>
          <w:rStyle w:val="Strong"/>
          <w:b w:val="0"/>
          <w:sz w:val="24"/>
        </w:rPr>
        <w:t xml:space="preserve"> </w:t>
      </w:r>
      <w:r w:rsidRPr="004467C5">
        <w:rPr>
          <w:rStyle w:val="Strong"/>
          <w:b w:val="0"/>
          <w:i/>
          <w:sz w:val="24"/>
        </w:rPr>
        <w:t>s</w:t>
      </w:r>
      <w:r w:rsidR="00386714">
        <w:rPr>
          <w:rStyle w:val="Strong"/>
          <w:b w:val="0"/>
          <w:i/>
          <w:sz w:val="24"/>
        </w:rPr>
        <w:t>u</w:t>
      </w:r>
      <w:r w:rsidRPr="004467C5">
        <w:rPr>
          <w:rStyle w:val="Strong"/>
          <w:b w:val="0"/>
          <w:i/>
          <w:sz w:val="24"/>
        </w:rPr>
        <w:t>binc_sroff</w:t>
      </w:r>
      <w:r w:rsidR="004467C5" w:rsidRPr="004467C5">
        <w:rPr>
          <w:rStyle w:val="Strong"/>
          <w:b w:val="0"/>
          <w:sz w:val="24"/>
        </w:rPr>
        <w:t>,</w:t>
      </w:r>
      <w:r w:rsidR="004467C5">
        <w:rPr>
          <w:rStyle w:val="Strong"/>
          <w:b w:val="0"/>
          <w:sz w:val="24"/>
        </w:rPr>
        <w:t xml:space="preserve"> </w:t>
      </w:r>
      <w:r w:rsidRPr="004467C5">
        <w:rPr>
          <w:rStyle w:val="Strong"/>
          <w:b w:val="0"/>
          <w:i/>
          <w:sz w:val="24"/>
        </w:rPr>
        <w:t>subinc_precip</w:t>
      </w:r>
      <w:r w:rsidR="004467C5" w:rsidRPr="004467C5">
        <w:rPr>
          <w:rStyle w:val="Strong"/>
          <w:b w:val="0"/>
          <w:sz w:val="24"/>
        </w:rPr>
        <w:t>,</w:t>
      </w:r>
      <w:r w:rsidRPr="004467C5">
        <w:rPr>
          <w:rStyle w:val="Strong"/>
          <w:b w:val="0"/>
          <w:i/>
          <w:sz w:val="24"/>
        </w:rPr>
        <w:t xml:space="preserve"> subinc_snowmelt</w:t>
      </w:r>
      <w:r w:rsidR="004467C5" w:rsidRPr="004467C5">
        <w:rPr>
          <w:rStyle w:val="Strong"/>
          <w:b w:val="0"/>
          <w:sz w:val="24"/>
        </w:rPr>
        <w:t>,</w:t>
      </w:r>
      <w:r w:rsidR="004467C5">
        <w:rPr>
          <w:rStyle w:val="Strong"/>
          <w:b w:val="0"/>
          <w:sz w:val="24"/>
        </w:rPr>
        <w:t xml:space="preserve"> </w:t>
      </w:r>
      <w:r w:rsidRPr="004467C5">
        <w:rPr>
          <w:rStyle w:val="Strong"/>
          <w:b w:val="0"/>
          <w:i/>
          <w:sz w:val="24"/>
        </w:rPr>
        <w:t>subinc_pkweqv</w:t>
      </w:r>
      <w:r w:rsidR="004467C5" w:rsidRPr="004467C5">
        <w:rPr>
          <w:rStyle w:val="Strong"/>
          <w:b w:val="0"/>
          <w:sz w:val="24"/>
        </w:rPr>
        <w:t>,</w:t>
      </w:r>
      <w:r w:rsidR="004467C5">
        <w:rPr>
          <w:rStyle w:val="Strong"/>
          <w:b w:val="0"/>
          <w:sz w:val="24"/>
        </w:rPr>
        <w:t xml:space="preserve"> </w:t>
      </w:r>
      <w:r w:rsidRPr="004467C5">
        <w:rPr>
          <w:rStyle w:val="Strong"/>
          <w:b w:val="0"/>
          <w:i/>
          <w:sz w:val="24"/>
        </w:rPr>
        <w:t>subinc_actet</w:t>
      </w:r>
      <w:r w:rsidR="004467C5" w:rsidRPr="004467C5">
        <w:rPr>
          <w:rStyle w:val="Strong"/>
          <w:b w:val="0"/>
          <w:sz w:val="24"/>
        </w:rPr>
        <w:t>,</w:t>
      </w:r>
      <w:r w:rsidR="004467C5">
        <w:rPr>
          <w:rStyle w:val="Strong"/>
          <w:b w:val="0"/>
          <w:sz w:val="24"/>
        </w:rPr>
        <w:t xml:space="preserve"> </w:t>
      </w:r>
      <w:r w:rsidRPr="004467C5">
        <w:rPr>
          <w:rStyle w:val="Strong"/>
          <w:b w:val="0"/>
          <w:i/>
          <w:sz w:val="24"/>
        </w:rPr>
        <w:t>sub_actet</w:t>
      </w:r>
      <w:r w:rsidR="004467C5" w:rsidRPr="004467C5">
        <w:rPr>
          <w:rStyle w:val="Strong"/>
          <w:b w:val="0"/>
          <w:sz w:val="24"/>
        </w:rPr>
        <w:t>,</w:t>
      </w:r>
      <w:r w:rsidR="004467C5">
        <w:rPr>
          <w:rStyle w:val="Strong"/>
          <w:b w:val="0"/>
          <w:sz w:val="24"/>
        </w:rPr>
        <w:t xml:space="preserve"> </w:t>
      </w:r>
      <w:r w:rsidRPr="004467C5">
        <w:rPr>
          <w:rStyle w:val="Strong"/>
          <w:b w:val="0"/>
          <w:i/>
          <w:sz w:val="24"/>
        </w:rPr>
        <w:t>sub_srof</w:t>
      </w:r>
      <w:r w:rsidR="004467C5">
        <w:rPr>
          <w:rStyle w:val="Strong"/>
          <w:b w:val="0"/>
          <w:i/>
          <w:sz w:val="24"/>
        </w:rPr>
        <w:t>f</w:t>
      </w:r>
      <w:r w:rsidR="004467C5" w:rsidRPr="004467C5">
        <w:rPr>
          <w:rStyle w:val="Strong"/>
          <w:b w:val="0"/>
          <w:sz w:val="24"/>
        </w:rPr>
        <w:t>,</w:t>
      </w:r>
      <w:r w:rsidR="004467C5">
        <w:rPr>
          <w:rStyle w:val="Strong"/>
          <w:b w:val="0"/>
          <w:sz w:val="24"/>
        </w:rPr>
        <w:t xml:space="preserve"> </w:t>
      </w:r>
      <w:r w:rsidRPr="004467C5">
        <w:rPr>
          <w:rStyle w:val="Strong"/>
          <w:b w:val="0"/>
          <w:i/>
          <w:sz w:val="24"/>
        </w:rPr>
        <w:t>sub_snowmelt</w:t>
      </w:r>
      <w:r w:rsidR="004467C5" w:rsidRPr="004467C5">
        <w:rPr>
          <w:rStyle w:val="Strong"/>
          <w:b w:val="0"/>
          <w:sz w:val="24"/>
        </w:rPr>
        <w:t>,</w:t>
      </w:r>
      <w:r w:rsidR="004467C5">
        <w:rPr>
          <w:rStyle w:val="Strong"/>
          <w:b w:val="0"/>
          <w:sz w:val="24"/>
        </w:rPr>
        <w:t xml:space="preserve"> </w:t>
      </w:r>
      <w:r w:rsidRPr="004467C5">
        <w:rPr>
          <w:rStyle w:val="Strong"/>
          <w:b w:val="0"/>
          <w:sz w:val="24"/>
        </w:rPr>
        <w:t>and</w:t>
      </w:r>
      <w:r w:rsidRPr="004467C5">
        <w:rPr>
          <w:rStyle w:val="Strong"/>
          <w:b w:val="0"/>
          <w:i/>
          <w:sz w:val="24"/>
        </w:rPr>
        <w:t xml:space="preserve"> subinc_snowcov</w:t>
      </w:r>
      <w:r w:rsidRPr="0001391C">
        <w:rPr>
          <w:rStyle w:val="Strong"/>
          <w:b w:val="0"/>
          <w:sz w:val="24"/>
        </w:rPr>
        <w:t>.</w:t>
      </w:r>
    </w:p>
    <w:p w14:paraId="4F028450" w14:textId="77777777" w:rsidR="0001391C" w:rsidRDefault="0001391C" w:rsidP="0001391C">
      <w:pPr>
        <w:rPr>
          <w:rStyle w:val="Strong"/>
          <w:b w:val="0"/>
          <w:sz w:val="24"/>
        </w:rPr>
      </w:pPr>
    </w:p>
    <w:p w14:paraId="2E9AC1C3" w14:textId="77777777" w:rsidR="004557F9" w:rsidRPr="0001391C" w:rsidRDefault="004557F9" w:rsidP="0001391C">
      <w:pPr>
        <w:rPr>
          <w:rStyle w:val="Strong"/>
          <w:b w:val="0"/>
          <w:sz w:val="24"/>
        </w:rPr>
      </w:pPr>
    </w:p>
    <w:p w14:paraId="0208215F" w14:textId="77777777" w:rsidR="0001391C" w:rsidRPr="0001391C" w:rsidRDefault="0001391C" w:rsidP="0001391C">
      <w:pPr>
        <w:rPr>
          <w:rStyle w:val="Strong"/>
          <w:b w:val="0"/>
          <w:sz w:val="24"/>
        </w:rPr>
      </w:pPr>
      <w:r w:rsidRPr="004557F9">
        <w:rPr>
          <w:rStyle w:val="Strong"/>
          <w:sz w:val="24"/>
        </w:rPr>
        <w:t>Version 1.1.00 11/18/2009:</w:t>
      </w:r>
    </w:p>
    <w:p w14:paraId="0CF4F096" w14:textId="77777777" w:rsidR="0001391C" w:rsidRPr="0001391C" w:rsidRDefault="0001391C" w:rsidP="0001391C">
      <w:pPr>
        <w:rPr>
          <w:rStyle w:val="Strong"/>
          <w:b w:val="0"/>
          <w:sz w:val="24"/>
        </w:rPr>
      </w:pPr>
    </w:p>
    <w:p w14:paraId="2BBE7161" w14:textId="77777777" w:rsidR="0001391C" w:rsidRPr="0001391C" w:rsidRDefault="0001391C" w:rsidP="0001391C">
      <w:pPr>
        <w:rPr>
          <w:rStyle w:val="Strong"/>
          <w:b w:val="0"/>
          <w:sz w:val="24"/>
        </w:rPr>
      </w:pPr>
      <w:r w:rsidRPr="0001391C">
        <w:rPr>
          <w:rStyle w:val="Strong"/>
          <w:b w:val="0"/>
          <w:sz w:val="24"/>
        </w:rPr>
        <w:t>This version of GSFLOW is based on MODFLOW-2005 version 1.7. Added ability to specify inactive and swale hydrologic response unit types</w:t>
      </w:r>
      <w:r w:rsidR="00F1417E">
        <w:rPr>
          <w:rStyle w:val="Strong"/>
          <w:b w:val="0"/>
          <w:sz w:val="24"/>
        </w:rPr>
        <w:t xml:space="preserve"> </w:t>
      </w:r>
      <w:r w:rsidRPr="0001391C">
        <w:rPr>
          <w:rStyle w:val="Strong"/>
          <w:b w:val="0"/>
          <w:sz w:val="24"/>
        </w:rPr>
        <w:t>and the ability to calculate streamflow at internal basin nodes (the</w:t>
      </w:r>
      <w:r w:rsidR="00F1417E">
        <w:rPr>
          <w:rStyle w:val="Strong"/>
          <w:b w:val="0"/>
          <w:sz w:val="24"/>
        </w:rPr>
        <w:t xml:space="preserve"> </w:t>
      </w:r>
      <w:r w:rsidRPr="0001391C">
        <w:rPr>
          <w:rStyle w:val="Strong"/>
          <w:b w:val="0"/>
          <w:sz w:val="24"/>
        </w:rPr>
        <w:t>latter for PRMS-only simulations). Several additional bug fixes and minor</w:t>
      </w:r>
      <w:r w:rsidR="00F1417E">
        <w:rPr>
          <w:rStyle w:val="Strong"/>
          <w:b w:val="0"/>
          <w:sz w:val="24"/>
        </w:rPr>
        <w:t xml:space="preserve"> </w:t>
      </w:r>
      <w:r w:rsidRPr="0001391C">
        <w:rPr>
          <w:rStyle w:val="Strong"/>
          <w:b w:val="0"/>
          <w:sz w:val="24"/>
        </w:rPr>
        <w:t>enhancements were made for this release. All of the changes are described</w:t>
      </w:r>
      <w:r w:rsidR="00F1417E">
        <w:rPr>
          <w:rStyle w:val="Strong"/>
          <w:b w:val="0"/>
          <w:sz w:val="24"/>
        </w:rPr>
        <w:t xml:space="preserve"> </w:t>
      </w:r>
      <w:r w:rsidRPr="0001391C">
        <w:rPr>
          <w:rStyle w:val="Strong"/>
          <w:b w:val="0"/>
          <w:sz w:val="24"/>
        </w:rPr>
        <w:t>in the file 'GSFLOW_v1.1_Updates.pdf' located in the \doc\GSFLOW directory.</w:t>
      </w:r>
      <w:r w:rsidR="00F1417E">
        <w:rPr>
          <w:rStyle w:val="Strong"/>
          <w:b w:val="0"/>
          <w:sz w:val="24"/>
        </w:rPr>
        <w:t xml:space="preserve"> </w:t>
      </w:r>
      <w:r w:rsidRPr="0001391C">
        <w:rPr>
          <w:rStyle w:val="Strong"/>
          <w:b w:val="0"/>
          <w:sz w:val="24"/>
        </w:rPr>
        <w:t>Updated input formats for the PRMS and GSFLOW modules, including several</w:t>
      </w:r>
      <w:r w:rsidR="00F1417E">
        <w:rPr>
          <w:rStyle w:val="Strong"/>
          <w:b w:val="0"/>
          <w:sz w:val="24"/>
        </w:rPr>
        <w:t xml:space="preserve"> </w:t>
      </w:r>
      <w:r w:rsidRPr="0001391C">
        <w:rPr>
          <w:rStyle w:val="Strong"/>
          <w:b w:val="0"/>
          <w:sz w:val="24"/>
        </w:rPr>
        <w:t>new input parameters, are provided in the file 'Appendix1_Tables_v1.1.pdf,'</w:t>
      </w:r>
      <w:r w:rsidR="00F1417E">
        <w:rPr>
          <w:rStyle w:val="Strong"/>
          <w:b w:val="0"/>
          <w:sz w:val="24"/>
        </w:rPr>
        <w:t xml:space="preserve"> </w:t>
      </w:r>
      <w:r w:rsidRPr="0001391C">
        <w:rPr>
          <w:rStyle w:val="Strong"/>
          <w:b w:val="0"/>
          <w:sz w:val="24"/>
        </w:rPr>
        <w:t>which is also included in the \doc\GSFLOW directory. Also made changes to the Sagehen sample problem by simplifying the MODFLOW Name File and making the MODFLOW transient stress period consistent with the total number of time steps simulated by GSFLOW; these changes did not affect the results of the sample problem.</w:t>
      </w:r>
    </w:p>
    <w:p w14:paraId="44105A44" w14:textId="77777777" w:rsidR="0001391C" w:rsidRPr="0001391C" w:rsidRDefault="0001391C" w:rsidP="0001391C">
      <w:pPr>
        <w:rPr>
          <w:rStyle w:val="Strong"/>
          <w:b w:val="0"/>
          <w:sz w:val="24"/>
        </w:rPr>
      </w:pPr>
    </w:p>
    <w:p w14:paraId="4263AA99" w14:textId="77777777" w:rsidR="0001391C" w:rsidRPr="0001391C" w:rsidRDefault="0001391C" w:rsidP="0001391C">
      <w:pPr>
        <w:rPr>
          <w:rStyle w:val="Strong"/>
          <w:b w:val="0"/>
          <w:sz w:val="24"/>
        </w:rPr>
      </w:pPr>
    </w:p>
    <w:p w14:paraId="0494811C" w14:textId="77777777" w:rsidR="0001391C" w:rsidRPr="004557F9" w:rsidRDefault="0001391C" w:rsidP="0001391C">
      <w:pPr>
        <w:rPr>
          <w:rStyle w:val="Strong"/>
          <w:sz w:val="24"/>
        </w:rPr>
      </w:pPr>
      <w:r w:rsidRPr="004557F9">
        <w:rPr>
          <w:rStyle w:val="Strong"/>
          <w:sz w:val="24"/>
        </w:rPr>
        <w:t>Version 1.0.00 03/05/2008:</w:t>
      </w:r>
    </w:p>
    <w:p w14:paraId="5029B443" w14:textId="77777777" w:rsidR="0001391C" w:rsidRPr="0001391C" w:rsidRDefault="0001391C" w:rsidP="0001391C">
      <w:pPr>
        <w:rPr>
          <w:rStyle w:val="Strong"/>
          <w:b w:val="0"/>
          <w:sz w:val="24"/>
        </w:rPr>
      </w:pPr>
    </w:p>
    <w:p w14:paraId="6AF544CE" w14:textId="77777777" w:rsidR="0001391C" w:rsidRPr="0001391C" w:rsidRDefault="0001391C" w:rsidP="0001391C">
      <w:pPr>
        <w:rPr>
          <w:rStyle w:val="Strong"/>
          <w:b w:val="0"/>
          <w:sz w:val="24"/>
        </w:rPr>
      </w:pPr>
      <w:r w:rsidRPr="0001391C">
        <w:rPr>
          <w:rStyle w:val="Strong"/>
          <w:b w:val="0"/>
          <w:sz w:val="24"/>
        </w:rPr>
        <w:t>This version is the initial release.</w:t>
      </w:r>
    </w:p>
    <w:p w14:paraId="5E5D8433" w14:textId="77777777" w:rsidR="0071690A" w:rsidRDefault="0071690A" w:rsidP="0071690A">
      <w:pPr>
        <w:rPr>
          <w:rFonts w:ascii="Courier New" w:hAnsi="Courier New" w:cs="Courier New"/>
          <w:sz w:val="20"/>
          <w:szCs w:val="20"/>
        </w:rPr>
      </w:pPr>
    </w:p>
    <w:p w14:paraId="44A591FC" w14:textId="77777777" w:rsidR="002B632E" w:rsidRDefault="002B632E" w:rsidP="0071690A">
      <w:pPr>
        <w:rPr>
          <w:rFonts w:ascii="Courier New" w:hAnsi="Courier New" w:cs="Courier New"/>
          <w:sz w:val="20"/>
          <w:szCs w:val="20"/>
        </w:rPr>
      </w:pPr>
    </w:p>
    <w:sectPr w:rsidR="002B632E" w:rsidSect="00B45BDD">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85D28D" w14:textId="77777777" w:rsidR="00B13241" w:rsidRDefault="00B13241" w:rsidP="00B013A3">
      <w:r>
        <w:separator/>
      </w:r>
    </w:p>
  </w:endnote>
  <w:endnote w:type="continuationSeparator" w:id="0">
    <w:p w14:paraId="4554AB13" w14:textId="77777777" w:rsidR="00B13241" w:rsidRDefault="00B13241" w:rsidP="00B013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28116911"/>
      <w:docPartObj>
        <w:docPartGallery w:val="Page Numbers (Bottom of Page)"/>
        <w:docPartUnique/>
      </w:docPartObj>
    </w:sdtPr>
    <w:sdtEndPr>
      <w:rPr>
        <w:noProof/>
      </w:rPr>
    </w:sdtEndPr>
    <w:sdtContent>
      <w:p w14:paraId="0DEB0A1F" w14:textId="77777777" w:rsidR="007A538B" w:rsidRDefault="007A538B">
        <w:pPr>
          <w:pStyle w:val="Footer"/>
          <w:jc w:val="center"/>
        </w:pPr>
        <w:r>
          <w:fldChar w:fldCharType="begin"/>
        </w:r>
        <w:r>
          <w:instrText xml:space="preserve"> PAGE   \* MERGEFORMAT </w:instrText>
        </w:r>
        <w:r>
          <w:fldChar w:fldCharType="separate"/>
        </w:r>
        <w:r w:rsidR="004864BE">
          <w:rPr>
            <w:noProof/>
          </w:rPr>
          <w:t>21</w:t>
        </w:r>
        <w:r>
          <w:rPr>
            <w:noProof/>
          </w:rPr>
          <w:fldChar w:fldCharType="end"/>
        </w:r>
      </w:p>
    </w:sdtContent>
  </w:sdt>
  <w:p w14:paraId="0CF00F6C" w14:textId="77777777" w:rsidR="007A538B" w:rsidRDefault="007A538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1163B9" w14:textId="77777777" w:rsidR="00B13241" w:rsidRDefault="00B13241" w:rsidP="00B013A3">
      <w:r>
        <w:separator/>
      </w:r>
    </w:p>
  </w:footnote>
  <w:footnote w:type="continuationSeparator" w:id="0">
    <w:p w14:paraId="23880EAA" w14:textId="77777777" w:rsidR="00B13241" w:rsidRDefault="00B13241" w:rsidP="00B013A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A04FF"/>
    <w:multiLevelType w:val="hybridMultilevel"/>
    <w:tmpl w:val="C6369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793382"/>
    <w:multiLevelType w:val="hybridMultilevel"/>
    <w:tmpl w:val="839C7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1B3730"/>
    <w:multiLevelType w:val="hybridMultilevel"/>
    <w:tmpl w:val="D63439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C564E5"/>
    <w:multiLevelType w:val="hybridMultilevel"/>
    <w:tmpl w:val="F7F664F0"/>
    <w:lvl w:ilvl="0" w:tplc="FCC00386">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E36293F"/>
    <w:multiLevelType w:val="hybridMultilevel"/>
    <w:tmpl w:val="12523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4C50ED"/>
    <w:multiLevelType w:val="hybridMultilevel"/>
    <w:tmpl w:val="A106F1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C527CCD"/>
    <w:multiLevelType w:val="hybridMultilevel"/>
    <w:tmpl w:val="F96EB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3C5FF4"/>
    <w:multiLevelType w:val="hybridMultilevel"/>
    <w:tmpl w:val="C7687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661D62"/>
    <w:multiLevelType w:val="hybridMultilevel"/>
    <w:tmpl w:val="F35E0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317650"/>
    <w:multiLevelType w:val="hybridMultilevel"/>
    <w:tmpl w:val="7586EFA8"/>
    <w:lvl w:ilvl="0" w:tplc="FCC0038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965C92"/>
    <w:multiLevelType w:val="hybridMultilevel"/>
    <w:tmpl w:val="368C2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051890"/>
    <w:multiLevelType w:val="hybridMultilevel"/>
    <w:tmpl w:val="2A4AD4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6C23447"/>
    <w:multiLevelType w:val="hybridMultilevel"/>
    <w:tmpl w:val="65584D7A"/>
    <w:lvl w:ilvl="0" w:tplc="FCC0038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4F6357"/>
    <w:multiLevelType w:val="hybridMultilevel"/>
    <w:tmpl w:val="7E9467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EE91648"/>
    <w:multiLevelType w:val="hybridMultilevel"/>
    <w:tmpl w:val="1EE22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1F0259D"/>
    <w:multiLevelType w:val="hybridMultilevel"/>
    <w:tmpl w:val="4A3AF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F61787"/>
    <w:multiLevelType w:val="hybridMultilevel"/>
    <w:tmpl w:val="2A402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1935183"/>
    <w:multiLevelType w:val="hybridMultilevel"/>
    <w:tmpl w:val="9250A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5"/>
  </w:num>
  <w:num w:numId="3">
    <w:abstractNumId w:val="3"/>
  </w:num>
  <w:num w:numId="4">
    <w:abstractNumId w:val="9"/>
  </w:num>
  <w:num w:numId="5">
    <w:abstractNumId w:val="13"/>
  </w:num>
  <w:num w:numId="6">
    <w:abstractNumId w:val="6"/>
  </w:num>
  <w:num w:numId="7">
    <w:abstractNumId w:val="17"/>
  </w:num>
  <w:num w:numId="8">
    <w:abstractNumId w:val="2"/>
  </w:num>
  <w:num w:numId="9">
    <w:abstractNumId w:val="1"/>
  </w:num>
  <w:num w:numId="10">
    <w:abstractNumId w:val="7"/>
  </w:num>
  <w:num w:numId="11">
    <w:abstractNumId w:val="0"/>
  </w:num>
  <w:num w:numId="12">
    <w:abstractNumId w:val="8"/>
  </w:num>
  <w:num w:numId="13">
    <w:abstractNumId w:val="14"/>
  </w:num>
  <w:num w:numId="14">
    <w:abstractNumId w:val="13"/>
  </w:num>
  <w:num w:numId="15">
    <w:abstractNumId w:val="11"/>
  </w:num>
  <w:num w:numId="16">
    <w:abstractNumId w:val="12"/>
  </w:num>
  <w:num w:numId="17">
    <w:abstractNumId w:val="4"/>
  </w:num>
  <w:num w:numId="18">
    <w:abstractNumId w:val="16"/>
  </w:num>
  <w:num w:numId="19">
    <w:abstractNumId w:val="10"/>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5CE8"/>
    <w:rsid w:val="00000C9D"/>
    <w:rsid w:val="000020F2"/>
    <w:rsid w:val="00004412"/>
    <w:rsid w:val="00005B97"/>
    <w:rsid w:val="00006516"/>
    <w:rsid w:val="00006839"/>
    <w:rsid w:val="00010E5E"/>
    <w:rsid w:val="000126B8"/>
    <w:rsid w:val="0001391C"/>
    <w:rsid w:val="000160E9"/>
    <w:rsid w:val="0001751E"/>
    <w:rsid w:val="00017872"/>
    <w:rsid w:val="00020639"/>
    <w:rsid w:val="000224E3"/>
    <w:rsid w:val="00031ABB"/>
    <w:rsid w:val="0003460C"/>
    <w:rsid w:val="00034B2E"/>
    <w:rsid w:val="00036D58"/>
    <w:rsid w:val="000420D6"/>
    <w:rsid w:val="00045D41"/>
    <w:rsid w:val="00046119"/>
    <w:rsid w:val="00050002"/>
    <w:rsid w:val="000500A1"/>
    <w:rsid w:val="0005057E"/>
    <w:rsid w:val="00052D41"/>
    <w:rsid w:val="00056B08"/>
    <w:rsid w:val="00062A58"/>
    <w:rsid w:val="00064D86"/>
    <w:rsid w:val="00065830"/>
    <w:rsid w:val="000660E5"/>
    <w:rsid w:val="00067E7C"/>
    <w:rsid w:val="000737FE"/>
    <w:rsid w:val="00073ABE"/>
    <w:rsid w:val="00073FD8"/>
    <w:rsid w:val="0008007D"/>
    <w:rsid w:val="00080BFD"/>
    <w:rsid w:val="0008233A"/>
    <w:rsid w:val="0008353C"/>
    <w:rsid w:val="00085E64"/>
    <w:rsid w:val="000870D7"/>
    <w:rsid w:val="00094B9C"/>
    <w:rsid w:val="000960F8"/>
    <w:rsid w:val="000A5510"/>
    <w:rsid w:val="000B0381"/>
    <w:rsid w:val="000B0660"/>
    <w:rsid w:val="000B0855"/>
    <w:rsid w:val="000B21FC"/>
    <w:rsid w:val="000B3920"/>
    <w:rsid w:val="000B43AC"/>
    <w:rsid w:val="000B7C0C"/>
    <w:rsid w:val="000C5476"/>
    <w:rsid w:val="000C6EC5"/>
    <w:rsid w:val="000D0781"/>
    <w:rsid w:val="000D347B"/>
    <w:rsid w:val="000D3B5A"/>
    <w:rsid w:val="000D52EA"/>
    <w:rsid w:val="000E62FA"/>
    <w:rsid w:val="000E7621"/>
    <w:rsid w:val="000F20A7"/>
    <w:rsid w:val="000F472C"/>
    <w:rsid w:val="000F7821"/>
    <w:rsid w:val="0010238F"/>
    <w:rsid w:val="0010276D"/>
    <w:rsid w:val="00104013"/>
    <w:rsid w:val="001074C4"/>
    <w:rsid w:val="00112849"/>
    <w:rsid w:val="001235B8"/>
    <w:rsid w:val="001238BC"/>
    <w:rsid w:val="001252A7"/>
    <w:rsid w:val="0012744E"/>
    <w:rsid w:val="00130DE6"/>
    <w:rsid w:val="00131A8B"/>
    <w:rsid w:val="00131DDC"/>
    <w:rsid w:val="00132F24"/>
    <w:rsid w:val="001333A1"/>
    <w:rsid w:val="00134113"/>
    <w:rsid w:val="0013557E"/>
    <w:rsid w:val="00137787"/>
    <w:rsid w:val="00140912"/>
    <w:rsid w:val="00147ECD"/>
    <w:rsid w:val="001527BF"/>
    <w:rsid w:val="0015544D"/>
    <w:rsid w:val="001561DF"/>
    <w:rsid w:val="001565FD"/>
    <w:rsid w:val="00160DAA"/>
    <w:rsid w:val="00160F45"/>
    <w:rsid w:val="0017418F"/>
    <w:rsid w:val="00177B73"/>
    <w:rsid w:val="00177D8D"/>
    <w:rsid w:val="0018438E"/>
    <w:rsid w:val="00184E3A"/>
    <w:rsid w:val="001850F0"/>
    <w:rsid w:val="00190FF4"/>
    <w:rsid w:val="00194727"/>
    <w:rsid w:val="001953BB"/>
    <w:rsid w:val="00196099"/>
    <w:rsid w:val="0019687F"/>
    <w:rsid w:val="001968C1"/>
    <w:rsid w:val="001A0207"/>
    <w:rsid w:val="001A0D3F"/>
    <w:rsid w:val="001A2852"/>
    <w:rsid w:val="001A3DCC"/>
    <w:rsid w:val="001B27A6"/>
    <w:rsid w:val="001B2BEB"/>
    <w:rsid w:val="001B2CCB"/>
    <w:rsid w:val="001B43EF"/>
    <w:rsid w:val="001B70A9"/>
    <w:rsid w:val="001C19E9"/>
    <w:rsid w:val="001C5193"/>
    <w:rsid w:val="001C6C40"/>
    <w:rsid w:val="001C70F6"/>
    <w:rsid w:val="001C70FC"/>
    <w:rsid w:val="001C7365"/>
    <w:rsid w:val="001D3FC1"/>
    <w:rsid w:val="001E733E"/>
    <w:rsid w:val="001E7FBA"/>
    <w:rsid w:val="001F005F"/>
    <w:rsid w:val="001F0201"/>
    <w:rsid w:val="001F13B1"/>
    <w:rsid w:val="001F2ED4"/>
    <w:rsid w:val="001F4241"/>
    <w:rsid w:val="001F78A7"/>
    <w:rsid w:val="002023C0"/>
    <w:rsid w:val="00204478"/>
    <w:rsid w:val="002057C5"/>
    <w:rsid w:val="00207965"/>
    <w:rsid w:val="002120FD"/>
    <w:rsid w:val="0021214D"/>
    <w:rsid w:val="00215132"/>
    <w:rsid w:val="00215A25"/>
    <w:rsid w:val="00220E95"/>
    <w:rsid w:val="00222022"/>
    <w:rsid w:val="0022483F"/>
    <w:rsid w:val="00225257"/>
    <w:rsid w:val="002271CF"/>
    <w:rsid w:val="00227BFD"/>
    <w:rsid w:val="00234251"/>
    <w:rsid w:val="002411CB"/>
    <w:rsid w:val="00242022"/>
    <w:rsid w:val="00243183"/>
    <w:rsid w:val="002450BF"/>
    <w:rsid w:val="00246B7A"/>
    <w:rsid w:val="00246C8B"/>
    <w:rsid w:val="00247F9F"/>
    <w:rsid w:val="002512C6"/>
    <w:rsid w:val="00252BC0"/>
    <w:rsid w:val="002530B7"/>
    <w:rsid w:val="00257896"/>
    <w:rsid w:val="00257FB8"/>
    <w:rsid w:val="00262314"/>
    <w:rsid w:val="00263C81"/>
    <w:rsid w:val="002722B5"/>
    <w:rsid w:val="0027306E"/>
    <w:rsid w:val="00273A6E"/>
    <w:rsid w:val="0028760F"/>
    <w:rsid w:val="00287970"/>
    <w:rsid w:val="00291B32"/>
    <w:rsid w:val="00292DAB"/>
    <w:rsid w:val="002948F2"/>
    <w:rsid w:val="002A3031"/>
    <w:rsid w:val="002A3C33"/>
    <w:rsid w:val="002A5699"/>
    <w:rsid w:val="002A679F"/>
    <w:rsid w:val="002A734C"/>
    <w:rsid w:val="002B04CA"/>
    <w:rsid w:val="002B549D"/>
    <w:rsid w:val="002B5E1E"/>
    <w:rsid w:val="002B6178"/>
    <w:rsid w:val="002B632E"/>
    <w:rsid w:val="002C1311"/>
    <w:rsid w:val="002C1321"/>
    <w:rsid w:val="002C2D7F"/>
    <w:rsid w:val="002C3E1E"/>
    <w:rsid w:val="002D4579"/>
    <w:rsid w:val="002D5AC7"/>
    <w:rsid w:val="002D688B"/>
    <w:rsid w:val="002E0434"/>
    <w:rsid w:val="002E2D66"/>
    <w:rsid w:val="002E3958"/>
    <w:rsid w:val="002E5F96"/>
    <w:rsid w:val="002F0F50"/>
    <w:rsid w:val="002F1C44"/>
    <w:rsid w:val="002F3435"/>
    <w:rsid w:val="002F4EF7"/>
    <w:rsid w:val="002F6D39"/>
    <w:rsid w:val="00304306"/>
    <w:rsid w:val="003051FE"/>
    <w:rsid w:val="00307276"/>
    <w:rsid w:val="00307AFD"/>
    <w:rsid w:val="003106DC"/>
    <w:rsid w:val="00310C7D"/>
    <w:rsid w:val="00314C83"/>
    <w:rsid w:val="0031780E"/>
    <w:rsid w:val="00323C09"/>
    <w:rsid w:val="00325DE1"/>
    <w:rsid w:val="003326ED"/>
    <w:rsid w:val="00332DFE"/>
    <w:rsid w:val="00332FC4"/>
    <w:rsid w:val="003330D9"/>
    <w:rsid w:val="003339EB"/>
    <w:rsid w:val="00335E44"/>
    <w:rsid w:val="00336967"/>
    <w:rsid w:val="00336EF5"/>
    <w:rsid w:val="003415D3"/>
    <w:rsid w:val="003470A4"/>
    <w:rsid w:val="003471F2"/>
    <w:rsid w:val="0035056A"/>
    <w:rsid w:val="00350DBB"/>
    <w:rsid w:val="00351153"/>
    <w:rsid w:val="00353716"/>
    <w:rsid w:val="00355079"/>
    <w:rsid w:val="00361AD9"/>
    <w:rsid w:val="00363FBE"/>
    <w:rsid w:val="003670AB"/>
    <w:rsid w:val="0036746B"/>
    <w:rsid w:val="003675E7"/>
    <w:rsid w:val="00373BB6"/>
    <w:rsid w:val="00377614"/>
    <w:rsid w:val="00377CCC"/>
    <w:rsid w:val="00380F48"/>
    <w:rsid w:val="00381196"/>
    <w:rsid w:val="003814C0"/>
    <w:rsid w:val="00381B81"/>
    <w:rsid w:val="0038274F"/>
    <w:rsid w:val="003833FB"/>
    <w:rsid w:val="00383B7B"/>
    <w:rsid w:val="00386714"/>
    <w:rsid w:val="00396A9B"/>
    <w:rsid w:val="003A6967"/>
    <w:rsid w:val="003A7201"/>
    <w:rsid w:val="003A7C7B"/>
    <w:rsid w:val="003B2C91"/>
    <w:rsid w:val="003B558D"/>
    <w:rsid w:val="003C02F3"/>
    <w:rsid w:val="003C06DA"/>
    <w:rsid w:val="003C1518"/>
    <w:rsid w:val="003C1A33"/>
    <w:rsid w:val="003C5944"/>
    <w:rsid w:val="003C6149"/>
    <w:rsid w:val="003C6EBE"/>
    <w:rsid w:val="003D17EF"/>
    <w:rsid w:val="003D2C76"/>
    <w:rsid w:val="003D5F8E"/>
    <w:rsid w:val="003D7089"/>
    <w:rsid w:val="003E017E"/>
    <w:rsid w:val="003E3BDC"/>
    <w:rsid w:val="003E3E88"/>
    <w:rsid w:val="003E4895"/>
    <w:rsid w:val="003E5D4E"/>
    <w:rsid w:val="003E6BF6"/>
    <w:rsid w:val="003F0168"/>
    <w:rsid w:val="003F3252"/>
    <w:rsid w:val="003F4AA4"/>
    <w:rsid w:val="003F5B8F"/>
    <w:rsid w:val="003F5DF1"/>
    <w:rsid w:val="003F5FBD"/>
    <w:rsid w:val="003F7E09"/>
    <w:rsid w:val="00400343"/>
    <w:rsid w:val="00403928"/>
    <w:rsid w:val="00403DF1"/>
    <w:rsid w:val="00406F29"/>
    <w:rsid w:val="00415D6D"/>
    <w:rsid w:val="00416B33"/>
    <w:rsid w:val="0042486C"/>
    <w:rsid w:val="00424A90"/>
    <w:rsid w:val="00425C4E"/>
    <w:rsid w:val="00426A4E"/>
    <w:rsid w:val="00430D5D"/>
    <w:rsid w:val="00432202"/>
    <w:rsid w:val="00434C00"/>
    <w:rsid w:val="004350D7"/>
    <w:rsid w:val="00440FD7"/>
    <w:rsid w:val="004426C6"/>
    <w:rsid w:val="004449CF"/>
    <w:rsid w:val="00446165"/>
    <w:rsid w:val="004467C5"/>
    <w:rsid w:val="00447921"/>
    <w:rsid w:val="004541EC"/>
    <w:rsid w:val="004557F9"/>
    <w:rsid w:val="00455A9C"/>
    <w:rsid w:val="0046299F"/>
    <w:rsid w:val="00462EBA"/>
    <w:rsid w:val="004676EB"/>
    <w:rsid w:val="00467911"/>
    <w:rsid w:val="00467E59"/>
    <w:rsid w:val="00475FAA"/>
    <w:rsid w:val="00480737"/>
    <w:rsid w:val="00485264"/>
    <w:rsid w:val="004864BE"/>
    <w:rsid w:val="00486BEC"/>
    <w:rsid w:val="00493B89"/>
    <w:rsid w:val="004977C4"/>
    <w:rsid w:val="004A03B1"/>
    <w:rsid w:val="004A0832"/>
    <w:rsid w:val="004A0CBE"/>
    <w:rsid w:val="004A2A55"/>
    <w:rsid w:val="004A3398"/>
    <w:rsid w:val="004A39A8"/>
    <w:rsid w:val="004A4AB2"/>
    <w:rsid w:val="004A6559"/>
    <w:rsid w:val="004B131F"/>
    <w:rsid w:val="004B5D0C"/>
    <w:rsid w:val="004B6C7B"/>
    <w:rsid w:val="004C08BD"/>
    <w:rsid w:val="004C34DF"/>
    <w:rsid w:val="004C497B"/>
    <w:rsid w:val="004D0036"/>
    <w:rsid w:val="004D0411"/>
    <w:rsid w:val="004D0A6C"/>
    <w:rsid w:val="004D0D1E"/>
    <w:rsid w:val="004D2C53"/>
    <w:rsid w:val="004D490B"/>
    <w:rsid w:val="004D6788"/>
    <w:rsid w:val="004E45E4"/>
    <w:rsid w:val="004E49F0"/>
    <w:rsid w:val="004E4A46"/>
    <w:rsid w:val="004F12E2"/>
    <w:rsid w:val="004F32A7"/>
    <w:rsid w:val="00502526"/>
    <w:rsid w:val="0050597E"/>
    <w:rsid w:val="00506561"/>
    <w:rsid w:val="00507BA2"/>
    <w:rsid w:val="005120FF"/>
    <w:rsid w:val="005130C2"/>
    <w:rsid w:val="00513450"/>
    <w:rsid w:val="0051366C"/>
    <w:rsid w:val="00513CF8"/>
    <w:rsid w:val="00513D2E"/>
    <w:rsid w:val="005174F2"/>
    <w:rsid w:val="00517F3A"/>
    <w:rsid w:val="00520257"/>
    <w:rsid w:val="00520907"/>
    <w:rsid w:val="00520ACB"/>
    <w:rsid w:val="00521720"/>
    <w:rsid w:val="00522677"/>
    <w:rsid w:val="00526023"/>
    <w:rsid w:val="00526C72"/>
    <w:rsid w:val="00527B44"/>
    <w:rsid w:val="00530FB9"/>
    <w:rsid w:val="00533CED"/>
    <w:rsid w:val="00534ED0"/>
    <w:rsid w:val="00535186"/>
    <w:rsid w:val="005359FF"/>
    <w:rsid w:val="00540AE5"/>
    <w:rsid w:val="005476BA"/>
    <w:rsid w:val="005511BF"/>
    <w:rsid w:val="005512F5"/>
    <w:rsid w:val="00551C36"/>
    <w:rsid w:val="00552202"/>
    <w:rsid w:val="00555317"/>
    <w:rsid w:val="00556DA6"/>
    <w:rsid w:val="00562D12"/>
    <w:rsid w:val="00565D41"/>
    <w:rsid w:val="00566020"/>
    <w:rsid w:val="0057005D"/>
    <w:rsid w:val="00570D8E"/>
    <w:rsid w:val="00572250"/>
    <w:rsid w:val="005736A7"/>
    <w:rsid w:val="00573903"/>
    <w:rsid w:val="00581C7C"/>
    <w:rsid w:val="00586A07"/>
    <w:rsid w:val="00586B2B"/>
    <w:rsid w:val="00586C41"/>
    <w:rsid w:val="00591C06"/>
    <w:rsid w:val="00594678"/>
    <w:rsid w:val="00596FDB"/>
    <w:rsid w:val="005A1C2D"/>
    <w:rsid w:val="005A2E95"/>
    <w:rsid w:val="005A3063"/>
    <w:rsid w:val="005A3B29"/>
    <w:rsid w:val="005A6AE8"/>
    <w:rsid w:val="005B034C"/>
    <w:rsid w:val="005B08C4"/>
    <w:rsid w:val="005B08D1"/>
    <w:rsid w:val="005B1D45"/>
    <w:rsid w:val="005B42BE"/>
    <w:rsid w:val="005B433D"/>
    <w:rsid w:val="005C1E34"/>
    <w:rsid w:val="005C5781"/>
    <w:rsid w:val="005C65F2"/>
    <w:rsid w:val="005D1F7D"/>
    <w:rsid w:val="005D2CBB"/>
    <w:rsid w:val="005D37D5"/>
    <w:rsid w:val="005D4A53"/>
    <w:rsid w:val="005D58C3"/>
    <w:rsid w:val="005D5B8C"/>
    <w:rsid w:val="005D68B5"/>
    <w:rsid w:val="005E2CC1"/>
    <w:rsid w:val="005E5F16"/>
    <w:rsid w:val="005E6026"/>
    <w:rsid w:val="005F166F"/>
    <w:rsid w:val="005F184A"/>
    <w:rsid w:val="005F6F70"/>
    <w:rsid w:val="0061342B"/>
    <w:rsid w:val="0061374B"/>
    <w:rsid w:val="0061479E"/>
    <w:rsid w:val="0061767A"/>
    <w:rsid w:val="006211B0"/>
    <w:rsid w:val="006234EB"/>
    <w:rsid w:val="00624DA5"/>
    <w:rsid w:val="006259B1"/>
    <w:rsid w:val="0062621E"/>
    <w:rsid w:val="00630C73"/>
    <w:rsid w:val="00631402"/>
    <w:rsid w:val="0063412F"/>
    <w:rsid w:val="00634355"/>
    <w:rsid w:val="006345C6"/>
    <w:rsid w:val="0063494F"/>
    <w:rsid w:val="006349B5"/>
    <w:rsid w:val="00637050"/>
    <w:rsid w:val="006404EF"/>
    <w:rsid w:val="00640D14"/>
    <w:rsid w:val="00641080"/>
    <w:rsid w:val="0064296D"/>
    <w:rsid w:val="006430B8"/>
    <w:rsid w:val="00644A51"/>
    <w:rsid w:val="00645C72"/>
    <w:rsid w:val="00646760"/>
    <w:rsid w:val="00647234"/>
    <w:rsid w:val="0065004D"/>
    <w:rsid w:val="00652232"/>
    <w:rsid w:val="00652B9D"/>
    <w:rsid w:val="00653AA5"/>
    <w:rsid w:val="00657303"/>
    <w:rsid w:val="006573EB"/>
    <w:rsid w:val="00661AA9"/>
    <w:rsid w:val="00663A7C"/>
    <w:rsid w:val="00664DDA"/>
    <w:rsid w:val="00665047"/>
    <w:rsid w:val="0066653B"/>
    <w:rsid w:val="00674447"/>
    <w:rsid w:val="006817C1"/>
    <w:rsid w:val="00682405"/>
    <w:rsid w:val="00682B4C"/>
    <w:rsid w:val="00690321"/>
    <w:rsid w:val="00690607"/>
    <w:rsid w:val="00694273"/>
    <w:rsid w:val="006944AF"/>
    <w:rsid w:val="00696076"/>
    <w:rsid w:val="006973DD"/>
    <w:rsid w:val="00697C4C"/>
    <w:rsid w:val="006A0C7E"/>
    <w:rsid w:val="006A2601"/>
    <w:rsid w:val="006A2EFD"/>
    <w:rsid w:val="006A567E"/>
    <w:rsid w:val="006B0495"/>
    <w:rsid w:val="006B2900"/>
    <w:rsid w:val="006C0CF7"/>
    <w:rsid w:val="006C2005"/>
    <w:rsid w:val="006C2383"/>
    <w:rsid w:val="006C3826"/>
    <w:rsid w:val="006C3ED0"/>
    <w:rsid w:val="006C48EC"/>
    <w:rsid w:val="006C4F52"/>
    <w:rsid w:val="006C71DE"/>
    <w:rsid w:val="006D153F"/>
    <w:rsid w:val="006D51A6"/>
    <w:rsid w:val="006D6959"/>
    <w:rsid w:val="006D6B2C"/>
    <w:rsid w:val="006E078D"/>
    <w:rsid w:val="006E1D34"/>
    <w:rsid w:val="006E31FE"/>
    <w:rsid w:val="006E3E5A"/>
    <w:rsid w:val="006E6B7A"/>
    <w:rsid w:val="006F3EE4"/>
    <w:rsid w:val="007009C4"/>
    <w:rsid w:val="00701205"/>
    <w:rsid w:val="00702C75"/>
    <w:rsid w:val="007073B2"/>
    <w:rsid w:val="00712DA8"/>
    <w:rsid w:val="007160AC"/>
    <w:rsid w:val="0071690A"/>
    <w:rsid w:val="0072417F"/>
    <w:rsid w:val="00724AD0"/>
    <w:rsid w:val="00731BEE"/>
    <w:rsid w:val="00733A9C"/>
    <w:rsid w:val="007350C8"/>
    <w:rsid w:val="00736D8F"/>
    <w:rsid w:val="0074173C"/>
    <w:rsid w:val="00741C86"/>
    <w:rsid w:val="00747B9A"/>
    <w:rsid w:val="00750714"/>
    <w:rsid w:val="00752D19"/>
    <w:rsid w:val="00760B06"/>
    <w:rsid w:val="00760E0B"/>
    <w:rsid w:val="007628FD"/>
    <w:rsid w:val="0076417A"/>
    <w:rsid w:val="007643A1"/>
    <w:rsid w:val="0076451F"/>
    <w:rsid w:val="0076511E"/>
    <w:rsid w:val="00773816"/>
    <w:rsid w:val="00774BA3"/>
    <w:rsid w:val="007773FC"/>
    <w:rsid w:val="00780996"/>
    <w:rsid w:val="00783243"/>
    <w:rsid w:val="00786515"/>
    <w:rsid w:val="007901E4"/>
    <w:rsid w:val="00790507"/>
    <w:rsid w:val="00790582"/>
    <w:rsid w:val="0079076C"/>
    <w:rsid w:val="00794D22"/>
    <w:rsid w:val="007974A5"/>
    <w:rsid w:val="007A2AEF"/>
    <w:rsid w:val="007A538B"/>
    <w:rsid w:val="007A6D1D"/>
    <w:rsid w:val="007A74FA"/>
    <w:rsid w:val="007B24EB"/>
    <w:rsid w:val="007B54AC"/>
    <w:rsid w:val="007B76E9"/>
    <w:rsid w:val="007C0974"/>
    <w:rsid w:val="007C2924"/>
    <w:rsid w:val="007C48B1"/>
    <w:rsid w:val="007D056C"/>
    <w:rsid w:val="007D08B4"/>
    <w:rsid w:val="007D2A29"/>
    <w:rsid w:val="007D56DA"/>
    <w:rsid w:val="007D6231"/>
    <w:rsid w:val="007D7B19"/>
    <w:rsid w:val="007E2514"/>
    <w:rsid w:val="007E2ED9"/>
    <w:rsid w:val="007E4635"/>
    <w:rsid w:val="007E4B23"/>
    <w:rsid w:val="007E5638"/>
    <w:rsid w:val="007E66E8"/>
    <w:rsid w:val="007E6D5C"/>
    <w:rsid w:val="007F0664"/>
    <w:rsid w:val="007F0F99"/>
    <w:rsid w:val="007F11D0"/>
    <w:rsid w:val="007F2E1B"/>
    <w:rsid w:val="007F4A3B"/>
    <w:rsid w:val="007F51B6"/>
    <w:rsid w:val="007F5254"/>
    <w:rsid w:val="007F7112"/>
    <w:rsid w:val="008009D1"/>
    <w:rsid w:val="008024AE"/>
    <w:rsid w:val="0081022C"/>
    <w:rsid w:val="008133FA"/>
    <w:rsid w:val="0081553D"/>
    <w:rsid w:val="00815656"/>
    <w:rsid w:val="008212CB"/>
    <w:rsid w:val="00821713"/>
    <w:rsid w:val="008217EE"/>
    <w:rsid w:val="008236CB"/>
    <w:rsid w:val="00825ED1"/>
    <w:rsid w:val="00827DF2"/>
    <w:rsid w:val="008312A5"/>
    <w:rsid w:val="00831948"/>
    <w:rsid w:val="008349E8"/>
    <w:rsid w:val="0084095B"/>
    <w:rsid w:val="0084134E"/>
    <w:rsid w:val="008426A1"/>
    <w:rsid w:val="00843B4E"/>
    <w:rsid w:val="00845C9D"/>
    <w:rsid w:val="00847058"/>
    <w:rsid w:val="00847441"/>
    <w:rsid w:val="0085198D"/>
    <w:rsid w:val="008520C9"/>
    <w:rsid w:val="0085438C"/>
    <w:rsid w:val="00855306"/>
    <w:rsid w:val="00856046"/>
    <w:rsid w:val="00856984"/>
    <w:rsid w:val="00857640"/>
    <w:rsid w:val="0085770B"/>
    <w:rsid w:val="00857A35"/>
    <w:rsid w:val="00857F57"/>
    <w:rsid w:val="008603E3"/>
    <w:rsid w:val="008608FC"/>
    <w:rsid w:val="00886596"/>
    <w:rsid w:val="00887C68"/>
    <w:rsid w:val="00887F66"/>
    <w:rsid w:val="00890F11"/>
    <w:rsid w:val="008910CE"/>
    <w:rsid w:val="008923B2"/>
    <w:rsid w:val="008939C7"/>
    <w:rsid w:val="0089733D"/>
    <w:rsid w:val="008A5832"/>
    <w:rsid w:val="008A7040"/>
    <w:rsid w:val="008B4AFC"/>
    <w:rsid w:val="008B4F5C"/>
    <w:rsid w:val="008B645E"/>
    <w:rsid w:val="008B784C"/>
    <w:rsid w:val="008B7C73"/>
    <w:rsid w:val="008C0B75"/>
    <w:rsid w:val="008C5A3C"/>
    <w:rsid w:val="008D06FD"/>
    <w:rsid w:val="008D2C39"/>
    <w:rsid w:val="008D47F4"/>
    <w:rsid w:val="008D5665"/>
    <w:rsid w:val="008E157F"/>
    <w:rsid w:val="008E3B50"/>
    <w:rsid w:val="008E408D"/>
    <w:rsid w:val="008E4585"/>
    <w:rsid w:val="008E4E69"/>
    <w:rsid w:val="008E5A7F"/>
    <w:rsid w:val="008F30B0"/>
    <w:rsid w:val="008F31DC"/>
    <w:rsid w:val="008F4C11"/>
    <w:rsid w:val="008F4DC2"/>
    <w:rsid w:val="008F5646"/>
    <w:rsid w:val="008F5721"/>
    <w:rsid w:val="008F5D2A"/>
    <w:rsid w:val="008F73E3"/>
    <w:rsid w:val="0090309E"/>
    <w:rsid w:val="00903D13"/>
    <w:rsid w:val="00907EDD"/>
    <w:rsid w:val="009122B2"/>
    <w:rsid w:val="0091414B"/>
    <w:rsid w:val="00914922"/>
    <w:rsid w:val="009173AD"/>
    <w:rsid w:val="00917949"/>
    <w:rsid w:val="0092538D"/>
    <w:rsid w:val="0093370E"/>
    <w:rsid w:val="009401AE"/>
    <w:rsid w:val="00940401"/>
    <w:rsid w:val="0094071D"/>
    <w:rsid w:val="009423D7"/>
    <w:rsid w:val="009428FA"/>
    <w:rsid w:val="00943E72"/>
    <w:rsid w:val="00944E64"/>
    <w:rsid w:val="009457F6"/>
    <w:rsid w:val="00945ABF"/>
    <w:rsid w:val="00946984"/>
    <w:rsid w:val="00947A59"/>
    <w:rsid w:val="00951DE8"/>
    <w:rsid w:val="00952BCC"/>
    <w:rsid w:val="00962426"/>
    <w:rsid w:val="00962443"/>
    <w:rsid w:val="00963D55"/>
    <w:rsid w:val="00963FB7"/>
    <w:rsid w:val="00966139"/>
    <w:rsid w:val="009661C8"/>
    <w:rsid w:val="009700E3"/>
    <w:rsid w:val="009703E2"/>
    <w:rsid w:val="00971E19"/>
    <w:rsid w:val="00972C5C"/>
    <w:rsid w:val="00972EEB"/>
    <w:rsid w:val="00976122"/>
    <w:rsid w:val="009778C7"/>
    <w:rsid w:val="0098424D"/>
    <w:rsid w:val="00991C04"/>
    <w:rsid w:val="009941BA"/>
    <w:rsid w:val="0099484D"/>
    <w:rsid w:val="00995CE8"/>
    <w:rsid w:val="009A0388"/>
    <w:rsid w:val="009A12AE"/>
    <w:rsid w:val="009A621C"/>
    <w:rsid w:val="009B21D8"/>
    <w:rsid w:val="009B32EE"/>
    <w:rsid w:val="009B435C"/>
    <w:rsid w:val="009B4A63"/>
    <w:rsid w:val="009B4C45"/>
    <w:rsid w:val="009C1D74"/>
    <w:rsid w:val="009C21CA"/>
    <w:rsid w:val="009C2229"/>
    <w:rsid w:val="009C22EA"/>
    <w:rsid w:val="009C5ECE"/>
    <w:rsid w:val="009C63A0"/>
    <w:rsid w:val="009C751F"/>
    <w:rsid w:val="009C775F"/>
    <w:rsid w:val="009D10AB"/>
    <w:rsid w:val="009D331D"/>
    <w:rsid w:val="009D5813"/>
    <w:rsid w:val="009D5B61"/>
    <w:rsid w:val="009D5CD2"/>
    <w:rsid w:val="009E0A1A"/>
    <w:rsid w:val="009E3949"/>
    <w:rsid w:val="009E4C0A"/>
    <w:rsid w:val="009E55BC"/>
    <w:rsid w:val="009E7076"/>
    <w:rsid w:val="00A02A36"/>
    <w:rsid w:val="00A06649"/>
    <w:rsid w:val="00A071A0"/>
    <w:rsid w:val="00A13326"/>
    <w:rsid w:val="00A1486B"/>
    <w:rsid w:val="00A16E81"/>
    <w:rsid w:val="00A17EE5"/>
    <w:rsid w:val="00A20B4B"/>
    <w:rsid w:val="00A218DF"/>
    <w:rsid w:val="00A24F6C"/>
    <w:rsid w:val="00A30656"/>
    <w:rsid w:val="00A307EA"/>
    <w:rsid w:val="00A31024"/>
    <w:rsid w:val="00A331A9"/>
    <w:rsid w:val="00A335C7"/>
    <w:rsid w:val="00A3561F"/>
    <w:rsid w:val="00A37311"/>
    <w:rsid w:val="00A379AB"/>
    <w:rsid w:val="00A440DF"/>
    <w:rsid w:val="00A44B2D"/>
    <w:rsid w:val="00A44F96"/>
    <w:rsid w:val="00A45AD0"/>
    <w:rsid w:val="00A45C03"/>
    <w:rsid w:val="00A45F24"/>
    <w:rsid w:val="00A53761"/>
    <w:rsid w:val="00A53C0F"/>
    <w:rsid w:val="00A5554F"/>
    <w:rsid w:val="00A5701B"/>
    <w:rsid w:val="00A63BBD"/>
    <w:rsid w:val="00A6410E"/>
    <w:rsid w:val="00A66A98"/>
    <w:rsid w:val="00A70A8A"/>
    <w:rsid w:val="00A72E3C"/>
    <w:rsid w:val="00A73142"/>
    <w:rsid w:val="00A7337B"/>
    <w:rsid w:val="00A74F74"/>
    <w:rsid w:val="00A75FB2"/>
    <w:rsid w:val="00A83A8E"/>
    <w:rsid w:val="00A83E4E"/>
    <w:rsid w:val="00A85389"/>
    <w:rsid w:val="00A87126"/>
    <w:rsid w:val="00A90734"/>
    <w:rsid w:val="00A90837"/>
    <w:rsid w:val="00A97DEC"/>
    <w:rsid w:val="00A97F2A"/>
    <w:rsid w:val="00AA3017"/>
    <w:rsid w:val="00AA653E"/>
    <w:rsid w:val="00AA69BE"/>
    <w:rsid w:val="00AA710F"/>
    <w:rsid w:val="00AB12C8"/>
    <w:rsid w:val="00AB1C41"/>
    <w:rsid w:val="00AB266E"/>
    <w:rsid w:val="00AB5D66"/>
    <w:rsid w:val="00AB68C2"/>
    <w:rsid w:val="00AC0552"/>
    <w:rsid w:val="00AC0CC4"/>
    <w:rsid w:val="00AC0E85"/>
    <w:rsid w:val="00AC1471"/>
    <w:rsid w:val="00AC1595"/>
    <w:rsid w:val="00AC6533"/>
    <w:rsid w:val="00AC7E56"/>
    <w:rsid w:val="00AD1A09"/>
    <w:rsid w:val="00AD3B16"/>
    <w:rsid w:val="00AD5C76"/>
    <w:rsid w:val="00AE2F23"/>
    <w:rsid w:val="00AE3C35"/>
    <w:rsid w:val="00AE41FC"/>
    <w:rsid w:val="00AE5A92"/>
    <w:rsid w:val="00AF0A9E"/>
    <w:rsid w:val="00AF4082"/>
    <w:rsid w:val="00AF538F"/>
    <w:rsid w:val="00AF65EA"/>
    <w:rsid w:val="00AF7A06"/>
    <w:rsid w:val="00B013A3"/>
    <w:rsid w:val="00B07365"/>
    <w:rsid w:val="00B119F7"/>
    <w:rsid w:val="00B126D2"/>
    <w:rsid w:val="00B1289F"/>
    <w:rsid w:val="00B13241"/>
    <w:rsid w:val="00B147B5"/>
    <w:rsid w:val="00B17906"/>
    <w:rsid w:val="00B2043C"/>
    <w:rsid w:val="00B2648F"/>
    <w:rsid w:val="00B265F4"/>
    <w:rsid w:val="00B27AA3"/>
    <w:rsid w:val="00B27FF8"/>
    <w:rsid w:val="00B31DCD"/>
    <w:rsid w:val="00B32197"/>
    <w:rsid w:val="00B323B3"/>
    <w:rsid w:val="00B33BF0"/>
    <w:rsid w:val="00B349DF"/>
    <w:rsid w:val="00B370FB"/>
    <w:rsid w:val="00B45BDD"/>
    <w:rsid w:val="00B45EEC"/>
    <w:rsid w:val="00B4647A"/>
    <w:rsid w:val="00B503AB"/>
    <w:rsid w:val="00B510B9"/>
    <w:rsid w:val="00B53CD0"/>
    <w:rsid w:val="00B606A9"/>
    <w:rsid w:val="00B61387"/>
    <w:rsid w:val="00B61786"/>
    <w:rsid w:val="00B62B0F"/>
    <w:rsid w:val="00B634EA"/>
    <w:rsid w:val="00B63AB9"/>
    <w:rsid w:val="00B64118"/>
    <w:rsid w:val="00B64218"/>
    <w:rsid w:val="00B64E21"/>
    <w:rsid w:val="00B74FF1"/>
    <w:rsid w:val="00B752B6"/>
    <w:rsid w:val="00B804CB"/>
    <w:rsid w:val="00B82EAC"/>
    <w:rsid w:val="00B92D04"/>
    <w:rsid w:val="00B9783E"/>
    <w:rsid w:val="00BA5612"/>
    <w:rsid w:val="00BA7B0B"/>
    <w:rsid w:val="00BA7CD0"/>
    <w:rsid w:val="00BA7D28"/>
    <w:rsid w:val="00BB098C"/>
    <w:rsid w:val="00BB1093"/>
    <w:rsid w:val="00BB1D6B"/>
    <w:rsid w:val="00BC049F"/>
    <w:rsid w:val="00BC1942"/>
    <w:rsid w:val="00BC747A"/>
    <w:rsid w:val="00BD087B"/>
    <w:rsid w:val="00BD3AD0"/>
    <w:rsid w:val="00BD3FC8"/>
    <w:rsid w:val="00BD438C"/>
    <w:rsid w:val="00BD604B"/>
    <w:rsid w:val="00BD6DC7"/>
    <w:rsid w:val="00BE0264"/>
    <w:rsid w:val="00BE0ABB"/>
    <w:rsid w:val="00BE0D4E"/>
    <w:rsid w:val="00BE12D3"/>
    <w:rsid w:val="00BE291B"/>
    <w:rsid w:val="00BE6E37"/>
    <w:rsid w:val="00BF09D3"/>
    <w:rsid w:val="00BF2140"/>
    <w:rsid w:val="00BF34DB"/>
    <w:rsid w:val="00BF4B08"/>
    <w:rsid w:val="00C02574"/>
    <w:rsid w:val="00C056B9"/>
    <w:rsid w:val="00C10128"/>
    <w:rsid w:val="00C143FB"/>
    <w:rsid w:val="00C151BF"/>
    <w:rsid w:val="00C212E6"/>
    <w:rsid w:val="00C22220"/>
    <w:rsid w:val="00C25169"/>
    <w:rsid w:val="00C251D7"/>
    <w:rsid w:val="00C26695"/>
    <w:rsid w:val="00C26ADB"/>
    <w:rsid w:val="00C30D5C"/>
    <w:rsid w:val="00C32EE0"/>
    <w:rsid w:val="00C32EFE"/>
    <w:rsid w:val="00C3329A"/>
    <w:rsid w:val="00C34008"/>
    <w:rsid w:val="00C37D82"/>
    <w:rsid w:val="00C406A6"/>
    <w:rsid w:val="00C41DB5"/>
    <w:rsid w:val="00C42993"/>
    <w:rsid w:val="00C51B2E"/>
    <w:rsid w:val="00C51C92"/>
    <w:rsid w:val="00C534D0"/>
    <w:rsid w:val="00C54002"/>
    <w:rsid w:val="00C55BEA"/>
    <w:rsid w:val="00C56E98"/>
    <w:rsid w:val="00C577BA"/>
    <w:rsid w:val="00C6399C"/>
    <w:rsid w:val="00C66028"/>
    <w:rsid w:val="00C664D5"/>
    <w:rsid w:val="00C73F41"/>
    <w:rsid w:val="00C773F4"/>
    <w:rsid w:val="00C77988"/>
    <w:rsid w:val="00C77C6E"/>
    <w:rsid w:val="00C83C47"/>
    <w:rsid w:val="00C84159"/>
    <w:rsid w:val="00C86B2F"/>
    <w:rsid w:val="00C87FFC"/>
    <w:rsid w:val="00C9119C"/>
    <w:rsid w:val="00C9277E"/>
    <w:rsid w:val="00C938C8"/>
    <w:rsid w:val="00C95D88"/>
    <w:rsid w:val="00C972C5"/>
    <w:rsid w:val="00CB2092"/>
    <w:rsid w:val="00CB247D"/>
    <w:rsid w:val="00CB24D1"/>
    <w:rsid w:val="00CB3006"/>
    <w:rsid w:val="00CB3EEB"/>
    <w:rsid w:val="00CB7A08"/>
    <w:rsid w:val="00CC0EFF"/>
    <w:rsid w:val="00CC144F"/>
    <w:rsid w:val="00CC1996"/>
    <w:rsid w:val="00CC37A5"/>
    <w:rsid w:val="00CD199E"/>
    <w:rsid w:val="00CD1ED8"/>
    <w:rsid w:val="00CD3C9A"/>
    <w:rsid w:val="00CD3F82"/>
    <w:rsid w:val="00CE02E9"/>
    <w:rsid w:val="00CE40D4"/>
    <w:rsid w:val="00CE4823"/>
    <w:rsid w:val="00CE4C4F"/>
    <w:rsid w:val="00CE56EA"/>
    <w:rsid w:val="00CE6824"/>
    <w:rsid w:val="00CE6D50"/>
    <w:rsid w:val="00CF418E"/>
    <w:rsid w:val="00CF7427"/>
    <w:rsid w:val="00D00143"/>
    <w:rsid w:val="00D0326C"/>
    <w:rsid w:val="00D04ECF"/>
    <w:rsid w:val="00D057DD"/>
    <w:rsid w:val="00D10D32"/>
    <w:rsid w:val="00D10E23"/>
    <w:rsid w:val="00D11433"/>
    <w:rsid w:val="00D142DC"/>
    <w:rsid w:val="00D14E48"/>
    <w:rsid w:val="00D1641D"/>
    <w:rsid w:val="00D17AD9"/>
    <w:rsid w:val="00D2384B"/>
    <w:rsid w:val="00D30452"/>
    <w:rsid w:val="00D30D1F"/>
    <w:rsid w:val="00D31EE8"/>
    <w:rsid w:val="00D4079E"/>
    <w:rsid w:val="00D44AFD"/>
    <w:rsid w:val="00D457D6"/>
    <w:rsid w:val="00D502FF"/>
    <w:rsid w:val="00D50ACF"/>
    <w:rsid w:val="00D5483B"/>
    <w:rsid w:val="00D54F83"/>
    <w:rsid w:val="00D57460"/>
    <w:rsid w:val="00D613C3"/>
    <w:rsid w:val="00D62826"/>
    <w:rsid w:val="00D72721"/>
    <w:rsid w:val="00D74F42"/>
    <w:rsid w:val="00D759CE"/>
    <w:rsid w:val="00D76359"/>
    <w:rsid w:val="00D77CED"/>
    <w:rsid w:val="00D8282D"/>
    <w:rsid w:val="00D83769"/>
    <w:rsid w:val="00D84062"/>
    <w:rsid w:val="00D8686C"/>
    <w:rsid w:val="00D91505"/>
    <w:rsid w:val="00D91C2B"/>
    <w:rsid w:val="00D9242C"/>
    <w:rsid w:val="00D92C00"/>
    <w:rsid w:val="00D92E52"/>
    <w:rsid w:val="00D97F1B"/>
    <w:rsid w:val="00DA16B1"/>
    <w:rsid w:val="00DA26BC"/>
    <w:rsid w:val="00DA2D5B"/>
    <w:rsid w:val="00DA2FDA"/>
    <w:rsid w:val="00DA7C04"/>
    <w:rsid w:val="00DB0DFB"/>
    <w:rsid w:val="00DB10E1"/>
    <w:rsid w:val="00DB4F7C"/>
    <w:rsid w:val="00DB6927"/>
    <w:rsid w:val="00DB6B61"/>
    <w:rsid w:val="00DB6EC5"/>
    <w:rsid w:val="00DC34B4"/>
    <w:rsid w:val="00DC4956"/>
    <w:rsid w:val="00DC582C"/>
    <w:rsid w:val="00DC6051"/>
    <w:rsid w:val="00DC704D"/>
    <w:rsid w:val="00DD1A47"/>
    <w:rsid w:val="00DD3122"/>
    <w:rsid w:val="00DD5DB0"/>
    <w:rsid w:val="00DE0BFE"/>
    <w:rsid w:val="00DE2F7C"/>
    <w:rsid w:val="00DE404E"/>
    <w:rsid w:val="00DE6EC4"/>
    <w:rsid w:val="00DF2E4D"/>
    <w:rsid w:val="00DF5A0A"/>
    <w:rsid w:val="00DF64FE"/>
    <w:rsid w:val="00DF77E0"/>
    <w:rsid w:val="00E03DCA"/>
    <w:rsid w:val="00E04A29"/>
    <w:rsid w:val="00E102AF"/>
    <w:rsid w:val="00E12EA6"/>
    <w:rsid w:val="00E1407B"/>
    <w:rsid w:val="00E1584F"/>
    <w:rsid w:val="00E16EF7"/>
    <w:rsid w:val="00E20A9A"/>
    <w:rsid w:val="00E218B2"/>
    <w:rsid w:val="00E2579B"/>
    <w:rsid w:val="00E303CD"/>
    <w:rsid w:val="00E419A1"/>
    <w:rsid w:val="00E41A69"/>
    <w:rsid w:val="00E42C83"/>
    <w:rsid w:val="00E43F20"/>
    <w:rsid w:val="00E4579A"/>
    <w:rsid w:val="00E50948"/>
    <w:rsid w:val="00E52580"/>
    <w:rsid w:val="00E540C5"/>
    <w:rsid w:val="00E54B83"/>
    <w:rsid w:val="00E55171"/>
    <w:rsid w:val="00E57CC5"/>
    <w:rsid w:val="00E6132D"/>
    <w:rsid w:val="00E613A2"/>
    <w:rsid w:val="00E724F4"/>
    <w:rsid w:val="00E73A4C"/>
    <w:rsid w:val="00E7527C"/>
    <w:rsid w:val="00E757BF"/>
    <w:rsid w:val="00E815F6"/>
    <w:rsid w:val="00E82EE5"/>
    <w:rsid w:val="00E9543E"/>
    <w:rsid w:val="00E9569C"/>
    <w:rsid w:val="00EA01FB"/>
    <w:rsid w:val="00EA0B9B"/>
    <w:rsid w:val="00EA1642"/>
    <w:rsid w:val="00EA18CC"/>
    <w:rsid w:val="00EA58AE"/>
    <w:rsid w:val="00EB2134"/>
    <w:rsid w:val="00EB3168"/>
    <w:rsid w:val="00EB5839"/>
    <w:rsid w:val="00EB632B"/>
    <w:rsid w:val="00EC0091"/>
    <w:rsid w:val="00EC15EA"/>
    <w:rsid w:val="00EC1911"/>
    <w:rsid w:val="00EC4A28"/>
    <w:rsid w:val="00EC522B"/>
    <w:rsid w:val="00EC7C01"/>
    <w:rsid w:val="00ED3C70"/>
    <w:rsid w:val="00ED476A"/>
    <w:rsid w:val="00EF1189"/>
    <w:rsid w:val="00EF1977"/>
    <w:rsid w:val="00EF23FE"/>
    <w:rsid w:val="00EF2AE3"/>
    <w:rsid w:val="00EF2DBB"/>
    <w:rsid w:val="00EF46C3"/>
    <w:rsid w:val="00EF4B6C"/>
    <w:rsid w:val="00EF4EFE"/>
    <w:rsid w:val="00F00CE2"/>
    <w:rsid w:val="00F071DE"/>
    <w:rsid w:val="00F10448"/>
    <w:rsid w:val="00F11D0A"/>
    <w:rsid w:val="00F1417E"/>
    <w:rsid w:val="00F201D1"/>
    <w:rsid w:val="00F20231"/>
    <w:rsid w:val="00F2187E"/>
    <w:rsid w:val="00F21A3A"/>
    <w:rsid w:val="00F21F2D"/>
    <w:rsid w:val="00F2219C"/>
    <w:rsid w:val="00F25446"/>
    <w:rsid w:val="00F279D2"/>
    <w:rsid w:val="00F32FBD"/>
    <w:rsid w:val="00F3329C"/>
    <w:rsid w:val="00F36E3E"/>
    <w:rsid w:val="00F466EA"/>
    <w:rsid w:val="00F46EF1"/>
    <w:rsid w:val="00F47497"/>
    <w:rsid w:val="00F47A0F"/>
    <w:rsid w:val="00F51A99"/>
    <w:rsid w:val="00F52427"/>
    <w:rsid w:val="00F52B8A"/>
    <w:rsid w:val="00F555BC"/>
    <w:rsid w:val="00F55D8B"/>
    <w:rsid w:val="00F6387D"/>
    <w:rsid w:val="00F6405A"/>
    <w:rsid w:val="00F643F3"/>
    <w:rsid w:val="00F73350"/>
    <w:rsid w:val="00F7383B"/>
    <w:rsid w:val="00F74582"/>
    <w:rsid w:val="00F7625E"/>
    <w:rsid w:val="00F76E9B"/>
    <w:rsid w:val="00F81597"/>
    <w:rsid w:val="00F815D5"/>
    <w:rsid w:val="00F82C84"/>
    <w:rsid w:val="00F83B73"/>
    <w:rsid w:val="00F84D5A"/>
    <w:rsid w:val="00F85A2D"/>
    <w:rsid w:val="00F938A7"/>
    <w:rsid w:val="00F97B6E"/>
    <w:rsid w:val="00FA1961"/>
    <w:rsid w:val="00FA25AF"/>
    <w:rsid w:val="00FA5BB6"/>
    <w:rsid w:val="00FB2ADF"/>
    <w:rsid w:val="00FB3363"/>
    <w:rsid w:val="00FB4C12"/>
    <w:rsid w:val="00FB6574"/>
    <w:rsid w:val="00FC2548"/>
    <w:rsid w:val="00FC2BD4"/>
    <w:rsid w:val="00FC2C4C"/>
    <w:rsid w:val="00FC3E02"/>
    <w:rsid w:val="00FC6509"/>
    <w:rsid w:val="00FD0924"/>
    <w:rsid w:val="00FD10DA"/>
    <w:rsid w:val="00FD4163"/>
    <w:rsid w:val="00FD638E"/>
    <w:rsid w:val="00FD7AEC"/>
    <w:rsid w:val="00FE035E"/>
    <w:rsid w:val="00FE1D9D"/>
    <w:rsid w:val="00FE20A9"/>
    <w:rsid w:val="00FE2B6D"/>
    <w:rsid w:val="00FE3630"/>
    <w:rsid w:val="00FE3A1D"/>
    <w:rsid w:val="00FE5FAB"/>
    <w:rsid w:val="00FE6B82"/>
    <w:rsid w:val="00FE7706"/>
    <w:rsid w:val="00FF55C7"/>
    <w:rsid w:val="00FF6D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D1FB6"/>
  <w15:docId w15:val="{9E2C7EA1-975B-4A8E-BBF7-69CC14B45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1C86"/>
    <w:pPr>
      <w:ind w:left="720"/>
      <w:contextualSpacing/>
    </w:pPr>
  </w:style>
  <w:style w:type="character" w:styleId="SubtleEmphasis">
    <w:name w:val="Subtle Emphasis"/>
    <w:basedOn w:val="DefaultParagraphFont"/>
    <w:uiPriority w:val="19"/>
    <w:qFormat/>
    <w:rsid w:val="00F81597"/>
    <w:rPr>
      <w:i/>
      <w:iCs/>
      <w:color w:val="808080" w:themeColor="text1" w:themeTint="7F"/>
    </w:rPr>
  </w:style>
  <w:style w:type="character" w:styleId="Emphasis">
    <w:name w:val="Emphasis"/>
    <w:basedOn w:val="DefaultParagraphFont"/>
    <w:qFormat/>
    <w:rsid w:val="00F81597"/>
    <w:rPr>
      <w:i/>
      <w:iCs/>
    </w:rPr>
  </w:style>
  <w:style w:type="character" w:styleId="Strong">
    <w:name w:val="Strong"/>
    <w:basedOn w:val="DefaultParagraphFont"/>
    <w:uiPriority w:val="22"/>
    <w:qFormat/>
    <w:rsid w:val="00F81597"/>
    <w:rPr>
      <w:b/>
      <w:bCs/>
    </w:rPr>
  </w:style>
  <w:style w:type="character" w:styleId="CommentReference">
    <w:name w:val="annotation reference"/>
    <w:basedOn w:val="DefaultParagraphFont"/>
    <w:uiPriority w:val="99"/>
    <w:semiHidden/>
    <w:unhideWhenUsed/>
    <w:rsid w:val="00630C73"/>
    <w:rPr>
      <w:sz w:val="16"/>
      <w:szCs w:val="16"/>
    </w:rPr>
  </w:style>
  <w:style w:type="paragraph" w:styleId="CommentText">
    <w:name w:val="annotation text"/>
    <w:basedOn w:val="Normal"/>
    <w:link w:val="CommentTextChar"/>
    <w:uiPriority w:val="99"/>
    <w:semiHidden/>
    <w:unhideWhenUsed/>
    <w:rsid w:val="00630C73"/>
    <w:rPr>
      <w:sz w:val="20"/>
      <w:szCs w:val="20"/>
    </w:rPr>
  </w:style>
  <w:style w:type="character" w:customStyle="1" w:styleId="CommentTextChar">
    <w:name w:val="Comment Text Char"/>
    <w:basedOn w:val="DefaultParagraphFont"/>
    <w:link w:val="CommentText"/>
    <w:uiPriority w:val="99"/>
    <w:semiHidden/>
    <w:rsid w:val="00630C73"/>
    <w:rPr>
      <w:sz w:val="20"/>
      <w:szCs w:val="20"/>
    </w:rPr>
  </w:style>
  <w:style w:type="paragraph" w:styleId="CommentSubject">
    <w:name w:val="annotation subject"/>
    <w:basedOn w:val="CommentText"/>
    <w:next w:val="CommentText"/>
    <w:link w:val="CommentSubjectChar"/>
    <w:uiPriority w:val="99"/>
    <w:semiHidden/>
    <w:unhideWhenUsed/>
    <w:rsid w:val="00630C73"/>
    <w:rPr>
      <w:b/>
      <w:bCs/>
    </w:rPr>
  </w:style>
  <w:style w:type="character" w:customStyle="1" w:styleId="CommentSubjectChar">
    <w:name w:val="Comment Subject Char"/>
    <w:basedOn w:val="CommentTextChar"/>
    <w:link w:val="CommentSubject"/>
    <w:uiPriority w:val="99"/>
    <w:semiHidden/>
    <w:rsid w:val="00630C73"/>
    <w:rPr>
      <w:b/>
      <w:bCs/>
      <w:sz w:val="20"/>
      <w:szCs w:val="20"/>
    </w:rPr>
  </w:style>
  <w:style w:type="paragraph" w:styleId="BalloonText">
    <w:name w:val="Balloon Text"/>
    <w:basedOn w:val="Normal"/>
    <w:link w:val="BalloonTextChar"/>
    <w:uiPriority w:val="99"/>
    <w:semiHidden/>
    <w:unhideWhenUsed/>
    <w:rsid w:val="00630C73"/>
    <w:rPr>
      <w:rFonts w:ascii="Tahoma" w:hAnsi="Tahoma" w:cs="Tahoma"/>
      <w:sz w:val="16"/>
      <w:szCs w:val="16"/>
    </w:rPr>
  </w:style>
  <w:style w:type="character" w:customStyle="1" w:styleId="BalloonTextChar">
    <w:name w:val="Balloon Text Char"/>
    <w:basedOn w:val="DefaultParagraphFont"/>
    <w:link w:val="BalloonText"/>
    <w:uiPriority w:val="99"/>
    <w:semiHidden/>
    <w:rsid w:val="00630C73"/>
    <w:rPr>
      <w:rFonts w:ascii="Tahoma" w:hAnsi="Tahoma" w:cs="Tahoma"/>
      <w:sz w:val="16"/>
      <w:szCs w:val="16"/>
    </w:rPr>
  </w:style>
  <w:style w:type="character" w:styleId="Hyperlink">
    <w:name w:val="Hyperlink"/>
    <w:basedOn w:val="DefaultParagraphFont"/>
    <w:uiPriority w:val="99"/>
    <w:unhideWhenUsed/>
    <w:rsid w:val="002F4EF7"/>
    <w:rPr>
      <w:color w:val="0000FF" w:themeColor="hyperlink"/>
      <w:u w:val="single"/>
    </w:rPr>
  </w:style>
  <w:style w:type="paragraph" w:styleId="Header">
    <w:name w:val="header"/>
    <w:basedOn w:val="Normal"/>
    <w:link w:val="HeaderChar"/>
    <w:uiPriority w:val="99"/>
    <w:unhideWhenUsed/>
    <w:rsid w:val="00B013A3"/>
    <w:pPr>
      <w:tabs>
        <w:tab w:val="center" w:pos="4680"/>
        <w:tab w:val="right" w:pos="9360"/>
      </w:tabs>
    </w:pPr>
  </w:style>
  <w:style w:type="character" w:customStyle="1" w:styleId="HeaderChar">
    <w:name w:val="Header Char"/>
    <w:basedOn w:val="DefaultParagraphFont"/>
    <w:link w:val="Header"/>
    <w:uiPriority w:val="99"/>
    <w:rsid w:val="00B013A3"/>
  </w:style>
  <w:style w:type="paragraph" w:styleId="Footer">
    <w:name w:val="footer"/>
    <w:basedOn w:val="Normal"/>
    <w:link w:val="FooterChar"/>
    <w:uiPriority w:val="99"/>
    <w:unhideWhenUsed/>
    <w:rsid w:val="00B013A3"/>
    <w:pPr>
      <w:tabs>
        <w:tab w:val="center" w:pos="4680"/>
        <w:tab w:val="right" w:pos="9360"/>
      </w:tabs>
    </w:pPr>
  </w:style>
  <w:style w:type="character" w:customStyle="1" w:styleId="FooterChar">
    <w:name w:val="Footer Char"/>
    <w:basedOn w:val="DefaultParagraphFont"/>
    <w:link w:val="Footer"/>
    <w:uiPriority w:val="99"/>
    <w:rsid w:val="00B013A3"/>
  </w:style>
  <w:style w:type="character" w:styleId="FollowedHyperlink">
    <w:name w:val="FollowedHyperlink"/>
    <w:basedOn w:val="DefaultParagraphFont"/>
    <w:uiPriority w:val="99"/>
    <w:semiHidden/>
    <w:unhideWhenUsed/>
    <w:rsid w:val="0099484D"/>
    <w:rPr>
      <w:color w:val="800080" w:themeColor="followedHyperlink"/>
      <w:u w:val="single"/>
    </w:rPr>
  </w:style>
  <w:style w:type="paragraph" w:styleId="PlainText">
    <w:name w:val="Plain Text"/>
    <w:basedOn w:val="Normal"/>
    <w:link w:val="PlainTextChar"/>
    <w:uiPriority w:val="99"/>
    <w:unhideWhenUsed/>
    <w:rsid w:val="007350C8"/>
    <w:rPr>
      <w:rFonts w:ascii="Consolas" w:hAnsi="Consolas" w:cs="Consolas"/>
      <w:sz w:val="21"/>
      <w:szCs w:val="21"/>
    </w:rPr>
  </w:style>
  <w:style w:type="character" w:customStyle="1" w:styleId="PlainTextChar">
    <w:name w:val="Plain Text Char"/>
    <w:basedOn w:val="DefaultParagraphFont"/>
    <w:link w:val="PlainText"/>
    <w:uiPriority w:val="99"/>
    <w:rsid w:val="007350C8"/>
    <w:rPr>
      <w:rFonts w:ascii="Consolas" w:hAnsi="Consolas" w:cs="Consolas"/>
      <w:sz w:val="21"/>
      <w:szCs w:val="21"/>
    </w:rPr>
  </w:style>
  <w:style w:type="table" w:styleId="TableGrid">
    <w:name w:val="Table Grid"/>
    <w:basedOn w:val="TableNormal"/>
    <w:uiPriority w:val="59"/>
    <w:rsid w:val="008E45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qFormat/>
    <w:rsid w:val="00B45BDD"/>
    <w:pPr>
      <w:spacing w:line="480" w:lineRule="auto"/>
      <w:ind w:firstLine="720"/>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B45BDD"/>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950041">
      <w:bodyDiv w:val="1"/>
      <w:marLeft w:val="0"/>
      <w:marRight w:val="0"/>
      <w:marTop w:val="0"/>
      <w:marBottom w:val="0"/>
      <w:divBdr>
        <w:top w:val="none" w:sz="0" w:space="0" w:color="auto"/>
        <w:left w:val="none" w:sz="0" w:space="0" w:color="auto"/>
        <w:bottom w:val="none" w:sz="0" w:space="0" w:color="auto"/>
        <w:right w:val="none" w:sz="0" w:space="0" w:color="auto"/>
      </w:divBdr>
    </w:div>
    <w:div w:id="762652803">
      <w:bodyDiv w:val="1"/>
      <w:marLeft w:val="0"/>
      <w:marRight w:val="0"/>
      <w:marTop w:val="0"/>
      <w:marBottom w:val="0"/>
      <w:divBdr>
        <w:top w:val="none" w:sz="0" w:space="0" w:color="auto"/>
        <w:left w:val="none" w:sz="0" w:space="0" w:color="auto"/>
        <w:bottom w:val="none" w:sz="0" w:space="0" w:color="auto"/>
        <w:right w:val="none" w:sz="0" w:space="0" w:color="auto"/>
      </w:divBdr>
      <w:divsChild>
        <w:div w:id="51588298">
          <w:marLeft w:val="0"/>
          <w:marRight w:val="0"/>
          <w:marTop w:val="0"/>
          <w:marBottom w:val="0"/>
          <w:divBdr>
            <w:top w:val="none" w:sz="0" w:space="0" w:color="auto"/>
            <w:left w:val="none" w:sz="0" w:space="0" w:color="auto"/>
            <w:bottom w:val="none" w:sz="0" w:space="0" w:color="auto"/>
            <w:right w:val="none" w:sz="0" w:space="0" w:color="auto"/>
          </w:divBdr>
        </w:div>
        <w:div w:id="1505589478">
          <w:marLeft w:val="0"/>
          <w:marRight w:val="0"/>
          <w:marTop w:val="0"/>
          <w:marBottom w:val="0"/>
          <w:divBdr>
            <w:top w:val="none" w:sz="0" w:space="0" w:color="auto"/>
            <w:left w:val="none" w:sz="0" w:space="0" w:color="auto"/>
            <w:bottom w:val="none" w:sz="0" w:space="0" w:color="auto"/>
            <w:right w:val="none" w:sz="0" w:space="0" w:color="auto"/>
          </w:divBdr>
        </w:div>
        <w:div w:id="764038229">
          <w:marLeft w:val="0"/>
          <w:marRight w:val="0"/>
          <w:marTop w:val="0"/>
          <w:marBottom w:val="0"/>
          <w:divBdr>
            <w:top w:val="none" w:sz="0" w:space="0" w:color="auto"/>
            <w:left w:val="none" w:sz="0" w:space="0" w:color="auto"/>
            <w:bottom w:val="none" w:sz="0" w:space="0" w:color="auto"/>
            <w:right w:val="none" w:sz="0" w:space="0" w:color="auto"/>
          </w:divBdr>
        </w:div>
        <w:div w:id="2102145672">
          <w:marLeft w:val="0"/>
          <w:marRight w:val="0"/>
          <w:marTop w:val="0"/>
          <w:marBottom w:val="0"/>
          <w:divBdr>
            <w:top w:val="none" w:sz="0" w:space="0" w:color="auto"/>
            <w:left w:val="none" w:sz="0" w:space="0" w:color="auto"/>
            <w:bottom w:val="none" w:sz="0" w:space="0" w:color="auto"/>
            <w:right w:val="none" w:sz="0" w:space="0" w:color="auto"/>
          </w:divBdr>
        </w:div>
      </w:divsChild>
    </w:div>
    <w:div w:id="1474836993">
      <w:bodyDiv w:val="1"/>
      <w:marLeft w:val="0"/>
      <w:marRight w:val="0"/>
      <w:marTop w:val="0"/>
      <w:marBottom w:val="0"/>
      <w:divBdr>
        <w:top w:val="none" w:sz="0" w:space="0" w:color="auto"/>
        <w:left w:val="none" w:sz="0" w:space="0" w:color="auto"/>
        <w:bottom w:val="none" w:sz="0" w:space="0" w:color="auto"/>
        <w:right w:val="none" w:sz="0" w:space="0" w:color="auto"/>
      </w:divBdr>
    </w:div>
    <w:div w:id="2124375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ater.usgs.gov/ogw/gsflow/index.html" TargetMode="External"/><Relationship Id="rId13" Type="http://schemas.openxmlformats.org/officeDocument/2006/relationships/hyperlink" Target="http://wwwbrr.cr.usgs.gov/projects/SW_MoWS/GSFLOW.html" TargetMode="External"/><Relationship Id="rId18" Type="http://schemas.openxmlformats.org/officeDocument/2006/relationships/hyperlink" Target="https://doi.org/10.3133/tm6B9"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www.zohrabsamani.com/research_material/files/Hargreaves-samani.pdf" TargetMode="External"/><Relationship Id="rId7" Type="http://schemas.openxmlformats.org/officeDocument/2006/relationships/endnotes" Target="endnotes.xml"/><Relationship Id="rId12" Type="http://schemas.openxmlformats.org/officeDocument/2006/relationships/hyperlink" Target="http://water.usgs.gov/ogw/gsflow/index.html" TargetMode="External"/><Relationship Id="rId17" Type="http://schemas.openxmlformats.org/officeDocument/2006/relationships/hyperlink" Target="https://doi.org/10.3133/tm6B8" TargetMode="External"/><Relationship Id="rId25" Type="http://schemas.openxmlformats.org/officeDocument/2006/relationships/hyperlink" Target="ftp://brrftp.cr.usgs.gov/pub/mows/software/prms/4.0.1/PRMS_tableUpdates_4.0.1.pdf" TargetMode="External"/><Relationship Id="rId2" Type="http://schemas.openxmlformats.org/officeDocument/2006/relationships/numbering" Target="numbering.xml"/><Relationship Id="rId16" Type="http://schemas.openxmlformats.org/officeDocument/2006/relationships/hyperlink" Target="http://dx.doi.org/10.3133/tm6B7" TargetMode="External"/><Relationship Id="rId20" Type="http://schemas.openxmlformats.org/officeDocument/2006/relationships/hyperlink" Target="ftp://brrftp.cr.usgs.gov/pub/mows/software/prms/4.0.2/PRMS_tableUpdates_4.0.2.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ater.usgs.gov/ogw/modflow-nwt/MODFLOW-NWT-Guide/" TargetMode="External"/><Relationship Id="rId24" Type="http://schemas.openxmlformats.org/officeDocument/2006/relationships/hyperlink" Target="ftp://brrftp.cr.usgs.gov/pub/mows/software/prms/4.0.1/PRMS_tableUpdates_4.0.1.pdf" TargetMode="External"/><Relationship Id="rId5" Type="http://schemas.openxmlformats.org/officeDocument/2006/relationships/webSettings" Target="webSettings.xml"/><Relationship Id="rId15" Type="http://schemas.openxmlformats.org/officeDocument/2006/relationships/hyperlink" Target="http://water.usgs.gov/ogw/modflow/" TargetMode="External"/><Relationship Id="rId23" Type="http://schemas.openxmlformats.org/officeDocument/2006/relationships/hyperlink" Target="ftp://brrftp.cr.usgs.gov/pub/mows/software/prms/4.0.1/PRMS_tableUpdates_4.0.1.pdf" TargetMode="External"/><Relationship Id="rId28" Type="http://schemas.openxmlformats.org/officeDocument/2006/relationships/theme" Target="theme/theme1.xml"/><Relationship Id="rId10" Type="http://schemas.openxmlformats.org/officeDocument/2006/relationships/hyperlink" Target="http://water.usgs.gov/ogw/modflow/MODFLOW-2005-Guide/" TargetMode="External"/><Relationship Id="rId19" Type="http://schemas.openxmlformats.org/officeDocument/2006/relationships/hyperlink" Target="http://wwwbrr.cr.usgs.gov/projects/SW_MoWS/PRMS.html" TargetMode="External"/><Relationship Id="rId4" Type="http://schemas.openxmlformats.org/officeDocument/2006/relationships/settings" Target="settings.xml"/><Relationship Id="rId9" Type="http://schemas.openxmlformats.org/officeDocument/2006/relationships/hyperlink" Target="http://pubs.usgs.gov/tm/6b7/" TargetMode="External"/><Relationship Id="rId14" Type="http://schemas.openxmlformats.org/officeDocument/2006/relationships/hyperlink" Target="http://wwwbrr.cr.usgs.gov/projects/SW_MoWS/PRMS.html" TargetMode="External"/><Relationship Id="rId22" Type="http://schemas.openxmlformats.org/officeDocument/2006/relationships/hyperlink" Target="http://wwwbrr.cr.usgs.gov/projects/SW_MoWS/PRMS.html"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D22D84-0096-4F14-B3D2-BC7D1F39B9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983</TotalTime>
  <Pages>46</Pages>
  <Words>16932</Words>
  <Characters>96515</Characters>
  <Application>Microsoft Office Word</Application>
  <DocSecurity>0</DocSecurity>
  <Lines>804</Lines>
  <Paragraphs>226</Paragraphs>
  <ScaleCrop>false</ScaleCrop>
  <HeadingPairs>
    <vt:vector size="2" baseType="variant">
      <vt:variant>
        <vt:lpstr>Title</vt:lpstr>
      </vt:variant>
      <vt:variant>
        <vt:i4>1</vt:i4>
      </vt:variant>
    </vt:vector>
  </HeadingPairs>
  <TitlesOfParts>
    <vt:vector size="1" baseType="lpstr">
      <vt:lpstr/>
    </vt:vector>
  </TitlesOfParts>
  <Company>USGS</Company>
  <LinksUpToDate>false</LinksUpToDate>
  <CharactersWithSpaces>113221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Regan, Robert S.</cp:lastModifiedBy>
  <cp:revision>57</cp:revision>
  <cp:lastPrinted>2016-09-19T15:46:00Z</cp:lastPrinted>
  <dcterms:created xsi:type="dcterms:W3CDTF">2017-08-16T20:50:00Z</dcterms:created>
  <dcterms:modified xsi:type="dcterms:W3CDTF">2018-02-06T23:10:00Z</dcterms:modified>
</cp:coreProperties>
</file>